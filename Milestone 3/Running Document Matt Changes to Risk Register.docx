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6BBC9" w14:textId="78521B95" w:rsidR="003714BD" w:rsidRPr="00600079" w:rsidRDefault="000C03F4" w:rsidP="00724C39">
      <w:pPr>
        <w:pStyle w:val="TOC1"/>
        <w:tabs>
          <w:tab w:val="right" w:leader="dot" w:pos="9962"/>
        </w:tabs>
        <w:spacing w:after="0" w:line="240" w:lineRule="auto"/>
        <w:rPr>
          <w:rStyle w:val="Strong"/>
          <w:b w:val="0"/>
        </w:rPr>
      </w:pPr>
      <w:bookmarkStart w:id="0" w:name="a"/>
      <w:r w:rsidRPr="00600079">
        <w:rPr>
          <w:rStyle w:val="Strong"/>
          <w:b w:val="0"/>
          <w:noProof/>
        </w:rPr>
        <mc:AlternateContent>
          <mc:Choice Requires="wpg">
            <w:drawing>
              <wp:anchor distT="0" distB="0" distL="114300" distR="114300" simplePos="0" relativeHeight="251693568" behindDoc="0" locked="0" layoutInCell="1" allowOverlap="1" wp14:anchorId="06800F67" wp14:editId="369ADB93">
                <wp:simplePos x="0" y="0"/>
                <wp:positionH relativeFrom="page">
                  <wp:posOffset>4306186</wp:posOffset>
                </wp:positionH>
                <wp:positionV relativeFrom="page">
                  <wp:posOffset>0</wp:posOffset>
                </wp:positionV>
                <wp:extent cx="3535548"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535548" cy="10058400"/>
                          <a:chOff x="-119715" y="0"/>
                          <a:chExt cx="3303917" cy="10058400"/>
                        </a:xfrm>
                      </wpg:grpSpPr>
                      <wps:wsp>
                        <wps:cNvPr id="459" name="Rectangle 459" descr="Light vertical"/>
                        <wps:cNvSpPr>
                          <a:spLocks noChangeArrowheads="1"/>
                        </wps:cNvSpPr>
                        <wps:spPr bwMode="auto">
                          <a:xfrm>
                            <a:off x="0" y="0"/>
                            <a:ext cx="138545" cy="10058400"/>
                          </a:xfrm>
                          <a:prstGeom prst="rect">
                            <a:avLst/>
                          </a:prstGeom>
                          <a:solidFill>
                            <a:schemeClr val="bg2">
                              <a:lumMod val="9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lumMod val="85000"/>
                              <a:lumOff val="1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937946710"/>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1B4A3B" w:rsidRDefault="001B4A3B" w:rsidP="003714BD">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19715" y="6792915"/>
                            <a:ext cx="3303917"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277406495"/>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1B4A3B" w:rsidRDefault="001B4A3B" w:rsidP="003714BD">
                                  <w:pPr>
                                    <w:pStyle w:val="NoSpacing"/>
                                    <w:spacing w:line="360" w:lineRule="auto"/>
                                    <w:rPr>
                                      <w:color w:val="FFFFFF" w:themeColor="background1"/>
                                    </w:rPr>
                                  </w:pPr>
                                  <w:r>
                                    <w:rPr>
                                      <w:color w:val="FFFFFF" w:themeColor="background1"/>
                                    </w:rPr>
                                    <w:t>Project Manager: Leah Pietron, PhD                       Brevan Jorgenson, Doug Nichols, Brendan Murray</w:t>
                                  </w:r>
                                </w:p>
                              </w:sdtContent>
                            </w:sdt>
                            <w:sdt>
                              <w:sdtPr>
                                <w:rPr>
                                  <w:color w:val="FFFFFF" w:themeColor="background1"/>
                                </w:rPr>
                                <w:alias w:val="Company"/>
                                <w:id w:val="-548987669"/>
                                <w:dataBinding w:prefixMappings="xmlns:ns0='http://schemas.openxmlformats.org/officeDocument/2006/extended-properties'" w:xpath="/ns0:Properties[1]/ns0:Company[1]" w:storeItemID="{6668398D-A668-4E3E-A5EB-62B293D839F1}"/>
                                <w:text/>
                              </w:sdtPr>
                              <w:sdtContent>
                                <w:p w14:paraId="52E49B10" w14:textId="04040D27" w:rsidR="001B4A3B" w:rsidRDefault="001B4A3B"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1110976285"/>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1B4A3B" w:rsidRDefault="001B4A3B" w:rsidP="003714BD">
                                  <w:pPr>
                                    <w:pStyle w:val="NoSpacing"/>
                                    <w:spacing w:line="360" w:lineRule="auto"/>
                                    <w:rPr>
                                      <w:color w:val="FFFFFF" w:themeColor="background1"/>
                                    </w:rPr>
                                  </w:pPr>
                                  <w:r>
                                    <w:rPr>
                                      <w:color w:val="FFFFFF" w:themeColor="background1"/>
                                    </w:rPr>
                                    <w:t>10/8/2016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6800F67" id="Group 453" o:spid="_x0000_s1026" style="position:absolute;margin-left:339.05pt;margin-top:0;width:278.4pt;height:11in;z-index:251693568;mso-height-percent:1000;mso-position-horizontal-relative:page;mso-position-vertical-relative:page;mso-height-percent:1000" coordorigin="-1197" coordsize="3303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" fillcolor="#cfcdcd [289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" fillcolor="#272727 [274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937946710"/>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1B4A3B" w:rsidRDefault="001B4A3B" w:rsidP="003714BD">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left:-1197;top:67929;width:33039;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277406495"/>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1B4A3B" w:rsidRDefault="001B4A3B" w:rsidP="003714BD">
                            <w:pPr>
                              <w:pStyle w:val="NoSpacing"/>
                              <w:spacing w:line="360" w:lineRule="auto"/>
                              <w:rPr>
                                <w:color w:val="FFFFFF" w:themeColor="background1"/>
                              </w:rPr>
                            </w:pPr>
                            <w:r>
                              <w:rPr>
                                <w:color w:val="FFFFFF" w:themeColor="background1"/>
                              </w:rPr>
                              <w:t>Project Manager: Leah Pietron, PhD                       Brevan Jorgenson, Doug Nichols, Brendan Murray</w:t>
                            </w:r>
                          </w:p>
                        </w:sdtContent>
                      </w:sdt>
                      <w:sdt>
                        <w:sdtPr>
                          <w:rPr>
                            <w:color w:val="FFFFFF" w:themeColor="background1"/>
                          </w:rPr>
                          <w:alias w:val="Company"/>
                          <w:id w:val="-548987669"/>
                          <w:dataBinding w:prefixMappings="xmlns:ns0='http://schemas.openxmlformats.org/officeDocument/2006/extended-properties'" w:xpath="/ns0:Properties[1]/ns0:Company[1]" w:storeItemID="{6668398D-A668-4E3E-A5EB-62B293D839F1}"/>
                          <w:text/>
                        </w:sdtPr>
                        <w:sdtContent>
                          <w:p w14:paraId="52E49B10" w14:textId="04040D27" w:rsidR="001B4A3B" w:rsidRDefault="001B4A3B" w:rsidP="003714BD">
                            <w:pPr>
                              <w:pStyle w:val="NoSpacing"/>
                              <w:spacing w:line="360" w:lineRule="auto"/>
                              <w:rPr>
                                <w:color w:val="FFFFFF" w:themeColor="background1"/>
                              </w:rPr>
                            </w:pPr>
                            <w:r>
                              <w:rPr>
                                <w:color w:val="FFFFFF" w:themeColor="background1"/>
                              </w:rPr>
                              <w:t>SpaceMen</w:t>
                            </w:r>
                          </w:p>
                        </w:sdtContent>
                      </w:sdt>
                      <w:sdt>
                        <w:sdtPr>
                          <w:rPr>
                            <w:color w:val="FFFFFF" w:themeColor="background1"/>
                          </w:rPr>
                          <w:alias w:val="Date"/>
                          <w:id w:val="-1110976285"/>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1B4A3B" w:rsidRDefault="001B4A3B" w:rsidP="003714BD">
                            <w:pPr>
                              <w:pStyle w:val="NoSpacing"/>
                              <w:spacing w:line="360" w:lineRule="auto"/>
                              <w:rPr>
                                <w:color w:val="FFFFFF" w:themeColor="background1"/>
                              </w:rPr>
                            </w:pPr>
                            <w:r>
                              <w:rPr>
                                <w:color w:val="FFFFFF" w:themeColor="background1"/>
                              </w:rPr>
                              <w:t>10/8/2016</w:t>
                            </w:r>
                          </w:p>
                        </w:sdtContent>
                      </w:sdt>
                    </w:txbxContent>
                  </v:textbox>
                </v:rect>
                <w10:wrap anchorx="page" anchory="page"/>
              </v:group>
            </w:pict>
          </mc:Fallback>
        </mc:AlternateContent>
      </w:r>
    </w:p>
    <w:p w14:paraId="3D5ECDB6" w14:textId="77777777" w:rsidR="003714BD" w:rsidRPr="00600079" w:rsidRDefault="003714BD" w:rsidP="00724C39">
      <w:pPr>
        <w:pStyle w:val="Standard"/>
        <w:spacing w:after="0" w:line="240" w:lineRule="auto"/>
        <w:rPr>
          <w:rStyle w:val="Strong"/>
          <w:b w:val="0"/>
        </w:rPr>
      </w:pPr>
    </w:p>
    <w:p w14:paraId="790681BA" w14:textId="77777777" w:rsidR="003714BD" w:rsidRPr="00600079" w:rsidRDefault="003714BD" w:rsidP="00724C39">
      <w:pPr>
        <w:pStyle w:val="Standard"/>
        <w:spacing w:after="0" w:line="240" w:lineRule="auto"/>
        <w:rPr>
          <w:rStyle w:val="Strong"/>
          <w:b w:val="0"/>
        </w:rPr>
      </w:pPr>
    </w:p>
    <w:p w14:paraId="09ABA8C5" w14:textId="77777777" w:rsidR="003714BD" w:rsidRPr="00600079" w:rsidRDefault="003714BD" w:rsidP="00724C39">
      <w:pPr>
        <w:pStyle w:val="Standard"/>
        <w:spacing w:after="0" w:line="240" w:lineRule="auto"/>
        <w:rPr>
          <w:rStyle w:val="Strong"/>
          <w:b w:val="0"/>
        </w:rPr>
      </w:pPr>
    </w:p>
    <w:p w14:paraId="19764C22" w14:textId="77777777" w:rsidR="003714BD" w:rsidRPr="00600079" w:rsidRDefault="003714BD" w:rsidP="00724C39">
      <w:pPr>
        <w:pStyle w:val="Standard"/>
        <w:spacing w:after="0" w:line="240" w:lineRule="auto"/>
        <w:rPr>
          <w:rStyle w:val="Strong"/>
          <w:b w:val="0"/>
        </w:rPr>
      </w:pPr>
    </w:p>
    <w:sdt>
      <w:sdtPr>
        <w:rPr>
          <w:rStyle w:val="Strong"/>
          <w:b w:val="0"/>
        </w:rPr>
        <w:id w:val="576868897"/>
        <w:docPartObj>
          <w:docPartGallery w:val="Cover Pages"/>
          <w:docPartUnique/>
        </w:docPartObj>
      </w:sdtPr>
      <w:sdtContent>
        <w:p w14:paraId="6A538187" w14:textId="7F79A23E" w:rsidR="003714BD" w:rsidRPr="00600079" w:rsidRDefault="003714BD" w:rsidP="00724C39">
          <w:pPr>
            <w:spacing w:after="0" w:line="240" w:lineRule="auto"/>
            <w:rPr>
              <w:rStyle w:val="Strong"/>
              <w:b w:val="0"/>
            </w:rPr>
          </w:pPr>
        </w:p>
        <w:p w14:paraId="209CF555" w14:textId="65055CAD" w:rsidR="003714BD" w:rsidRDefault="003714BD" w:rsidP="00724C39">
          <w:pPr>
            <w:spacing w:after="0" w:line="240" w:lineRule="auto"/>
            <w:rPr>
              <w:rStyle w:val="Strong"/>
              <w:b w:val="0"/>
            </w:rPr>
          </w:pPr>
          <w:r w:rsidRPr="00600079">
            <w:rPr>
              <w:rStyle w:val="Strong"/>
              <w:b w:val="0"/>
              <w:noProof/>
            </w:rPr>
            <mc:AlternateContent>
              <mc:Choice Requires="wps">
                <w:drawing>
                  <wp:anchor distT="0" distB="0" distL="114300" distR="114300" simplePos="0" relativeHeight="251694592" behindDoc="0" locked="0" layoutInCell="0" allowOverlap="1" wp14:anchorId="78AD7CE0" wp14:editId="19C14546">
                    <wp:simplePos x="0" y="0"/>
                    <wp:positionH relativeFrom="page">
                      <wp:align>left</wp:align>
                    </wp:positionH>
                    <wp:positionV relativeFrom="page">
                      <wp:posOffset>2514600</wp:posOffset>
                    </wp:positionV>
                    <wp:extent cx="7768590" cy="640080"/>
                    <wp:effectExtent l="0" t="0" r="2286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859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302694580"/>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1B4A3B" w:rsidRDefault="001B4A3B" w:rsidP="003714BD">
                                    <w:pPr>
                                      <w:pStyle w:val="NoSpacing"/>
                                      <w:jc w:val="right"/>
                                      <w:rPr>
                                        <w:color w:val="FFFFFF" w:themeColor="background1"/>
                                        <w:sz w:val="72"/>
                                        <w:szCs w:val="72"/>
                                      </w:rPr>
                                    </w:pPr>
                                    <w:r>
                                      <w:rPr>
                                        <w:color w:val="FFFFFF" w:themeColor="background1"/>
                                        <w:sz w:val="72"/>
                                        <w:szCs w:val="72"/>
                                      </w:rPr>
                                      <w:t>DOspace Member &amp; Mentor Database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D7CE0" id="Rectangle 16" o:spid="_x0000_s1031" style="position:absolute;margin-left:0;margin-top:198pt;width:611.7pt;height:50.4pt;z-index:25169459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eMLQ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302694580"/>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1B4A3B" w:rsidRDefault="001B4A3B" w:rsidP="003714BD">
                              <w:pPr>
                                <w:pStyle w:val="NoSpacing"/>
                                <w:jc w:val="right"/>
                                <w:rPr>
                                  <w:color w:val="FFFFFF" w:themeColor="background1"/>
                                  <w:sz w:val="72"/>
                                  <w:szCs w:val="72"/>
                                </w:rPr>
                              </w:pPr>
                              <w:r>
                                <w:rPr>
                                  <w:color w:val="FFFFFF" w:themeColor="background1"/>
                                  <w:sz w:val="72"/>
                                  <w:szCs w:val="72"/>
                                </w:rPr>
                                <w:t>DOspace Member &amp; Mentor Database</w:t>
                              </w:r>
                            </w:p>
                          </w:sdtContent>
                        </w:sdt>
                      </w:txbxContent>
                    </v:textbox>
                    <w10:wrap anchorx="page" anchory="page"/>
                  </v:rect>
                </w:pict>
              </mc:Fallback>
            </mc:AlternateContent>
          </w:r>
          <w:r w:rsidRPr="00600079">
            <w:rPr>
              <w:rStyle w:val="Strong"/>
              <w:b w:val="0"/>
              <w:noProof/>
            </w:rPr>
            <mc:AlternateContent>
              <mc:Choice Requires="wps">
                <w:drawing>
                  <wp:anchor distT="0" distB="0" distL="114300" distR="114300" simplePos="0" relativeHeight="251691520" behindDoc="0" locked="0" layoutInCell="1" allowOverlap="1" wp14:anchorId="2A386CD9" wp14:editId="51B49427">
                    <wp:simplePos x="0" y="0"/>
                    <wp:positionH relativeFrom="column">
                      <wp:posOffset>3804285</wp:posOffset>
                    </wp:positionH>
                    <wp:positionV relativeFrom="paragraph">
                      <wp:posOffset>6267450</wp:posOffset>
                    </wp:positionV>
                    <wp:extent cx="2533650"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2533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F34BC" w14:textId="77777777" w:rsidR="001B4A3B" w:rsidRPr="001751E9" w:rsidRDefault="001B4A3B" w:rsidP="003714BD">
                                <w:pPr>
                                  <w:rPr>
                                    <w:color w:val="FFFFFF" w:themeColor="background1"/>
                                  </w:rPr>
                                </w:pPr>
                                <w:r w:rsidRPr="001751E9">
                                  <w:rPr>
                                    <w:color w:val="FFFFFF" w:themeColor="background1"/>
                                  </w:rPr>
                                  <w:t>Project Manager: Leah Pietron, PhD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86CD9" id="_x0000_t202" coordsize="21600,21600" o:spt="202" path="m,l,21600r21600,l21600,xe">
                    <v:stroke joinstyle="miter"/>
                    <v:path gradientshapeok="t" o:connecttype="rect"/>
                  </v:shapetype>
                  <v:shape id="Text Box 217" o:spid="_x0000_s1032" type="#_x0000_t202" style="position:absolute;margin-left:299.55pt;margin-top:493.5pt;width:199.5pt;height: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tEggIAAG0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" filled="f" stroked="f" strokeweight=".5pt">
                    <v:textbox>
                      <w:txbxContent>
                        <w:p w14:paraId="105F34BC" w14:textId="77777777" w:rsidR="001B4A3B" w:rsidRPr="001751E9" w:rsidRDefault="001B4A3B" w:rsidP="003714BD">
                          <w:pPr>
                            <w:rPr>
                              <w:color w:val="FFFFFF" w:themeColor="background1"/>
                            </w:rPr>
                          </w:pPr>
                          <w:r w:rsidRPr="001751E9">
                            <w:rPr>
                              <w:color w:val="FFFFFF" w:themeColor="background1"/>
                            </w:rPr>
                            <w:t>Project Manager: Leah Pietron, PhD</w:t>
                          </w:r>
                        </w:p>
                      </w:txbxContent>
                    </v:textbox>
                  </v:shape>
                </w:pict>
              </mc:Fallback>
            </mc:AlternateContent>
          </w:r>
          <w:r w:rsidRPr="00600079">
            <w:rPr>
              <w:rStyle w:val="Strong"/>
              <w:b w:val="0"/>
              <w:noProof/>
            </w:rPr>
            <w:drawing>
              <wp:anchor distT="0" distB="0" distL="114300" distR="114300" simplePos="0" relativeHeight="251695616" behindDoc="0" locked="0" layoutInCell="0" allowOverlap="1" wp14:anchorId="17A48C6A" wp14:editId="1EAB75BB">
                <wp:simplePos x="0" y="0"/>
                <wp:positionH relativeFrom="page">
                  <wp:posOffset>2190750</wp:posOffset>
                </wp:positionH>
                <wp:positionV relativeFrom="page">
                  <wp:posOffset>3328670</wp:posOffset>
                </wp:positionV>
                <wp:extent cx="5577840" cy="3406775"/>
                <wp:effectExtent l="0" t="0" r="3810" b="317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0677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600079">
            <w:rPr>
              <w:rStyle w:val="Strong"/>
              <w:b w:val="0"/>
            </w:rPr>
            <w:br w:type="page"/>
          </w:r>
        </w:p>
      </w:sdtContent>
    </w:sdt>
    <w:p w14:paraId="407C76D3" w14:textId="77777777" w:rsidR="003714BD" w:rsidRPr="00034DEE" w:rsidRDefault="003714BD" w:rsidP="00724C39">
      <w:pPr>
        <w:spacing w:after="0" w:line="240" w:lineRule="auto"/>
        <w:rPr>
          <w:rStyle w:val="Strong"/>
          <w:rFonts w:cstheme="minorHAnsi"/>
          <w:highlight w:val="yellow"/>
        </w:rPr>
      </w:pPr>
      <w:r w:rsidRPr="00034DEE">
        <w:rPr>
          <w:rStyle w:val="Strong"/>
          <w:rFonts w:cstheme="minorHAnsi"/>
          <w:highlight w:val="yellow"/>
        </w:rPr>
        <w:lastRenderedPageBreak/>
        <w:t>Table of Contents</w:t>
      </w:r>
    </w:p>
    <w:p w14:paraId="01E7584B" w14:textId="77777777" w:rsidR="003714BD" w:rsidRPr="00034DEE" w:rsidRDefault="003714BD" w:rsidP="00724C39">
      <w:pPr>
        <w:spacing w:after="0" w:line="240" w:lineRule="auto"/>
        <w:rPr>
          <w:rStyle w:val="Strong"/>
          <w:rFonts w:cstheme="minorHAnsi"/>
          <w:highlight w:val="yellow"/>
        </w:rPr>
      </w:pPr>
    </w:p>
    <w:p w14:paraId="2DFD6E4E" w14:textId="03D1C3D5" w:rsidR="00910831" w:rsidRPr="00034DEE" w:rsidRDefault="003714BD" w:rsidP="00910831">
      <w:pPr>
        <w:pStyle w:val="TOC2"/>
        <w:tabs>
          <w:tab w:val="right" w:leader="dot" w:pos="9350"/>
        </w:tabs>
        <w:spacing w:after="0" w:line="240" w:lineRule="auto"/>
        <w:rPr>
          <w:rFonts w:eastAsiaTheme="minorEastAsia" w:cstheme="minorHAnsi"/>
          <w:b/>
          <w:noProof/>
          <w:highlight w:val="yellow"/>
        </w:rPr>
      </w:pPr>
      <w:r w:rsidRPr="00034DEE">
        <w:rPr>
          <w:rStyle w:val="Strong"/>
          <w:rFonts w:cstheme="minorHAnsi"/>
          <w:highlight w:val="yellow"/>
        </w:rPr>
        <w:fldChar w:fldCharType="begin"/>
      </w:r>
      <w:r w:rsidRPr="00034DEE">
        <w:rPr>
          <w:rStyle w:val="Strong"/>
          <w:rFonts w:cstheme="minorHAnsi"/>
          <w:highlight w:val="yellow"/>
        </w:rPr>
        <w:instrText xml:space="preserve"> TOC \o "1-4" \h \z \u </w:instrText>
      </w:r>
      <w:r w:rsidRPr="00034DEE">
        <w:rPr>
          <w:rStyle w:val="Strong"/>
          <w:rFonts w:cstheme="minorHAnsi"/>
          <w:highlight w:val="yellow"/>
        </w:rPr>
        <w:fldChar w:fldCharType="separate"/>
      </w:r>
      <w:hyperlink w:anchor="_Toc463632368" w:history="1">
        <w:r w:rsidR="00910831" w:rsidRPr="00034DEE">
          <w:rPr>
            <w:rStyle w:val="Hyperlink"/>
            <w:rFonts w:cstheme="minorHAnsi"/>
            <w:b/>
            <w:bCs/>
            <w:noProof/>
            <w:highlight w:val="yellow"/>
          </w:rPr>
          <w:t>Milestone 1 Table of Contents</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_Toc463632368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4</w:t>
        </w:r>
        <w:r w:rsidR="00910831" w:rsidRPr="00034DEE">
          <w:rPr>
            <w:rFonts w:cstheme="minorHAnsi"/>
            <w:b/>
            <w:noProof/>
            <w:webHidden/>
            <w:highlight w:val="yellow"/>
          </w:rPr>
          <w:fldChar w:fldCharType="end"/>
        </w:r>
      </w:hyperlink>
    </w:p>
    <w:p w14:paraId="6E7D7562" w14:textId="6FC75D03" w:rsidR="00910831" w:rsidRPr="00034DEE" w:rsidRDefault="001B4A3B" w:rsidP="00910831">
      <w:pPr>
        <w:pStyle w:val="TOC3"/>
        <w:spacing w:after="0" w:line="240" w:lineRule="auto"/>
        <w:rPr>
          <w:rFonts w:eastAsiaTheme="minorEastAsia" w:cstheme="minorHAnsi"/>
          <w:b/>
          <w:noProof/>
          <w:highlight w:val="yellow"/>
        </w:rPr>
      </w:pPr>
      <w:hyperlink w:anchor="_Toc463632369" w:history="1">
        <w:r w:rsidR="00910831" w:rsidRPr="00034DEE">
          <w:rPr>
            <w:rStyle w:val="Hyperlink"/>
            <w:rFonts w:cstheme="minorHAnsi"/>
            <w:b/>
            <w:bCs/>
            <w:noProof/>
            <w:highlight w:val="yellow"/>
          </w:rPr>
          <w:t>Control Documents</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_Toc463632369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5</w:t>
        </w:r>
        <w:r w:rsidR="00910831" w:rsidRPr="00034DEE">
          <w:rPr>
            <w:rFonts w:cstheme="minorHAnsi"/>
            <w:b/>
            <w:noProof/>
            <w:webHidden/>
            <w:highlight w:val="yellow"/>
          </w:rPr>
          <w:fldChar w:fldCharType="end"/>
        </w:r>
      </w:hyperlink>
    </w:p>
    <w:p w14:paraId="5E0D22A4" w14:textId="437A63CA"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70" w:history="1">
        <w:r w:rsidR="00910831" w:rsidRPr="00034DEE">
          <w:rPr>
            <w:rStyle w:val="Hyperlink"/>
            <w:rFonts w:cstheme="minorHAnsi"/>
            <w:b/>
            <w:bCs/>
            <w:noProof/>
            <w:highlight w:val="yellow"/>
          </w:rPr>
          <w:t>Milestone 1 Change Log</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_Toc463632370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5</w:t>
        </w:r>
        <w:r w:rsidR="00910831" w:rsidRPr="00034DEE">
          <w:rPr>
            <w:rFonts w:cstheme="minorHAnsi"/>
            <w:b/>
            <w:noProof/>
            <w:webHidden/>
            <w:highlight w:val="yellow"/>
          </w:rPr>
          <w:fldChar w:fldCharType="end"/>
        </w:r>
      </w:hyperlink>
    </w:p>
    <w:p w14:paraId="38F6D91A" w14:textId="10831D2C"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71" w:history="1">
        <w:r w:rsidR="00910831" w:rsidRPr="00034DEE">
          <w:rPr>
            <w:rStyle w:val="Hyperlink"/>
            <w:rFonts w:cstheme="minorHAnsi"/>
            <w:b/>
            <w:bCs/>
            <w:noProof/>
            <w:highlight w:val="yellow"/>
          </w:rPr>
          <w:t>Roles and Responsibilities Matrix</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_Toc463632371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7</w:t>
        </w:r>
        <w:r w:rsidR="00910831" w:rsidRPr="00034DEE">
          <w:rPr>
            <w:rFonts w:cstheme="minorHAnsi"/>
            <w:b/>
            <w:noProof/>
            <w:webHidden/>
            <w:highlight w:val="yellow"/>
          </w:rPr>
          <w:fldChar w:fldCharType="end"/>
        </w:r>
      </w:hyperlink>
    </w:p>
    <w:p w14:paraId="70F38705" w14:textId="33F3EC2C" w:rsidR="00910831" w:rsidRPr="00034DEE" w:rsidRDefault="001B4A3B" w:rsidP="00910831">
      <w:pPr>
        <w:pStyle w:val="TOC3"/>
        <w:spacing w:after="0" w:line="240" w:lineRule="auto"/>
        <w:rPr>
          <w:rFonts w:eastAsiaTheme="minorEastAsia" w:cstheme="minorHAnsi"/>
          <w:b/>
          <w:noProof/>
          <w:highlight w:val="yellow"/>
        </w:rPr>
      </w:pPr>
      <w:hyperlink w:anchor="_Toc463632372" w:history="1">
        <w:r w:rsidR="00910831" w:rsidRPr="00034DEE">
          <w:rPr>
            <w:rStyle w:val="Hyperlink"/>
            <w:rFonts w:cstheme="minorHAnsi"/>
            <w:b/>
            <w:bCs/>
            <w:noProof/>
            <w:highlight w:val="yellow"/>
          </w:rPr>
          <w:t>Client Documents</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_Toc463632372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8</w:t>
        </w:r>
        <w:r w:rsidR="00910831" w:rsidRPr="00034DEE">
          <w:rPr>
            <w:rFonts w:cstheme="minorHAnsi"/>
            <w:b/>
            <w:noProof/>
            <w:webHidden/>
            <w:highlight w:val="yellow"/>
          </w:rPr>
          <w:fldChar w:fldCharType="end"/>
        </w:r>
      </w:hyperlink>
    </w:p>
    <w:p w14:paraId="498FBD15" w14:textId="43E315F1"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73" w:history="1">
        <w:r w:rsidR="00910831" w:rsidRPr="00034DEE">
          <w:rPr>
            <w:rStyle w:val="Hyperlink"/>
            <w:rFonts w:cstheme="minorHAnsi"/>
            <w:b/>
            <w:bCs/>
            <w:noProof/>
            <w:highlight w:val="yellow"/>
          </w:rPr>
          <w:t>Milestone Executive Summary</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_Toc463632373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8</w:t>
        </w:r>
        <w:r w:rsidR="00910831" w:rsidRPr="00034DEE">
          <w:rPr>
            <w:rFonts w:cstheme="minorHAnsi"/>
            <w:b/>
            <w:noProof/>
            <w:webHidden/>
            <w:highlight w:val="yellow"/>
          </w:rPr>
          <w:fldChar w:fldCharType="end"/>
        </w:r>
      </w:hyperlink>
    </w:p>
    <w:p w14:paraId="2A55A89F" w14:textId="5FA3E2C4" w:rsidR="00910831" w:rsidRPr="00034DEE" w:rsidRDefault="001B4A3B" w:rsidP="00910831">
      <w:pPr>
        <w:pStyle w:val="TOC3"/>
        <w:spacing w:after="0" w:line="240" w:lineRule="auto"/>
        <w:rPr>
          <w:rFonts w:eastAsiaTheme="minorEastAsia" w:cstheme="minorHAnsi"/>
          <w:b/>
          <w:noProof/>
          <w:highlight w:val="yellow"/>
        </w:rPr>
      </w:pPr>
      <w:hyperlink w:anchor="_Toc463632374" w:history="1">
        <w:r w:rsidR="00910831" w:rsidRPr="00034DEE">
          <w:rPr>
            <w:rStyle w:val="Hyperlink"/>
            <w:rFonts w:cstheme="minorHAnsi"/>
            <w:b/>
            <w:bCs/>
            <w:noProof/>
            <w:highlight w:val="yellow"/>
          </w:rPr>
          <w:t>Project Manager Documents</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_Toc463632374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8</w:t>
        </w:r>
        <w:r w:rsidR="00910831" w:rsidRPr="00034DEE">
          <w:rPr>
            <w:rFonts w:cstheme="minorHAnsi"/>
            <w:b/>
            <w:noProof/>
            <w:webHidden/>
            <w:highlight w:val="yellow"/>
          </w:rPr>
          <w:fldChar w:fldCharType="end"/>
        </w:r>
      </w:hyperlink>
    </w:p>
    <w:p w14:paraId="33329502" w14:textId="73220A7E"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75" w:history="1">
        <w:r w:rsidR="00910831" w:rsidRPr="00034DEE">
          <w:rPr>
            <w:rStyle w:val="Hyperlink"/>
            <w:rFonts w:cstheme="minorHAnsi"/>
            <w:b/>
            <w:bCs/>
            <w:noProof/>
            <w:highlight w:val="yellow"/>
          </w:rPr>
          <w:t>Systems Service Request</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_Toc463632375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8</w:t>
        </w:r>
        <w:r w:rsidR="00910831" w:rsidRPr="00034DEE">
          <w:rPr>
            <w:rFonts w:cstheme="minorHAnsi"/>
            <w:b/>
            <w:noProof/>
            <w:webHidden/>
            <w:highlight w:val="yellow"/>
          </w:rPr>
          <w:fldChar w:fldCharType="end"/>
        </w:r>
      </w:hyperlink>
    </w:p>
    <w:p w14:paraId="368B3EE0" w14:textId="29DC5286"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76" w:history="1">
        <w:r w:rsidR="00910831" w:rsidRPr="00034DEE">
          <w:rPr>
            <w:rStyle w:val="Hyperlink"/>
            <w:rFonts w:cstheme="minorHAnsi"/>
            <w:b/>
            <w:bCs/>
            <w:noProof/>
            <w:highlight w:val="yellow"/>
          </w:rPr>
          <w:t>Project Charter</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_Toc463632376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11</w:t>
        </w:r>
        <w:r w:rsidR="00910831" w:rsidRPr="00034DEE">
          <w:rPr>
            <w:rFonts w:cstheme="minorHAnsi"/>
            <w:b/>
            <w:noProof/>
            <w:webHidden/>
            <w:highlight w:val="yellow"/>
          </w:rPr>
          <w:fldChar w:fldCharType="end"/>
        </w:r>
      </w:hyperlink>
    </w:p>
    <w:p w14:paraId="16F7E65A" w14:textId="405E1083" w:rsidR="00910831" w:rsidRPr="00034DEE" w:rsidRDefault="001B4A3B" w:rsidP="00910831">
      <w:pPr>
        <w:pStyle w:val="TOC3"/>
        <w:spacing w:after="0" w:line="240" w:lineRule="auto"/>
        <w:rPr>
          <w:rFonts w:eastAsiaTheme="minorEastAsia" w:cstheme="minorHAnsi"/>
          <w:b/>
          <w:noProof/>
          <w:highlight w:val="yellow"/>
        </w:rPr>
      </w:pPr>
      <w:hyperlink w:anchor="_Toc463632377" w:history="1">
        <w:r w:rsidR="00910831" w:rsidRPr="00034DEE">
          <w:rPr>
            <w:rStyle w:val="Hyperlink"/>
            <w:rFonts w:cstheme="minorHAnsi"/>
            <w:b/>
            <w:bCs/>
            <w:noProof/>
            <w:highlight w:val="yellow"/>
          </w:rPr>
          <w:t>Stakeholder Register</w:t>
        </w:r>
        <w:r w:rsidR="00910831" w:rsidRPr="00034DEE">
          <w:rPr>
            <w:rFonts w:cstheme="minorHAnsi"/>
            <w:b/>
            <w:noProof/>
            <w:webHidden/>
            <w:highlight w:val="yellow"/>
          </w:rPr>
          <w:tab/>
        </w:r>
        <w:r w:rsidR="00BD37BE" w:rsidRPr="00034DEE">
          <w:rPr>
            <w:rFonts w:cstheme="minorHAnsi"/>
            <w:b/>
            <w:noProof/>
            <w:webHidden/>
            <w:highlight w:val="yellow"/>
          </w:rPr>
          <w:t>15</w:t>
        </w:r>
      </w:hyperlink>
    </w:p>
    <w:p w14:paraId="3F4CCF68" w14:textId="2CAE9385" w:rsidR="00910831" w:rsidRPr="00034DEE" w:rsidRDefault="001B4A3B" w:rsidP="00910831">
      <w:pPr>
        <w:pStyle w:val="TOC3"/>
        <w:spacing w:after="0" w:line="240" w:lineRule="auto"/>
        <w:rPr>
          <w:rFonts w:eastAsiaTheme="minorEastAsia" w:cstheme="minorHAnsi"/>
          <w:b/>
          <w:noProof/>
          <w:highlight w:val="yellow"/>
        </w:rPr>
      </w:pPr>
      <w:hyperlink w:anchor="_Toc463632378" w:history="1">
        <w:r w:rsidR="00910831" w:rsidRPr="00034DEE">
          <w:rPr>
            <w:rStyle w:val="Hyperlink"/>
            <w:rFonts w:cstheme="minorHAnsi"/>
            <w:b/>
            <w:bCs/>
            <w:noProof/>
            <w:highlight w:val="yellow"/>
          </w:rPr>
          <w:t>Issues Log</w:t>
        </w:r>
        <w:r w:rsidR="00910831" w:rsidRPr="00034DEE">
          <w:rPr>
            <w:rFonts w:cstheme="minorHAnsi"/>
            <w:b/>
            <w:noProof/>
            <w:webHidden/>
            <w:highlight w:val="yellow"/>
          </w:rPr>
          <w:tab/>
        </w:r>
        <w:r w:rsidR="00BD37BE" w:rsidRPr="00034DEE">
          <w:rPr>
            <w:rFonts w:cstheme="minorHAnsi"/>
            <w:b/>
            <w:noProof/>
            <w:webHidden/>
            <w:highlight w:val="yellow"/>
          </w:rPr>
          <w:t>16</w:t>
        </w:r>
      </w:hyperlink>
    </w:p>
    <w:p w14:paraId="00BD91EA" w14:textId="28F302BB" w:rsidR="00910831" w:rsidRPr="00034DEE" w:rsidRDefault="001B4A3B" w:rsidP="00910831">
      <w:pPr>
        <w:pStyle w:val="TOC1"/>
        <w:tabs>
          <w:tab w:val="right" w:leader="dot" w:pos="9350"/>
        </w:tabs>
        <w:spacing w:after="0" w:line="240" w:lineRule="auto"/>
        <w:rPr>
          <w:rFonts w:eastAsiaTheme="minorEastAsia" w:cstheme="minorHAnsi"/>
          <w:b/>
          <w:noProof/>
          <w:highlight w:val="yellow"/>
        </w:rPr>
      </w:pPr>
      <w:hyperlink w:anchor="_Toc463632379" w:history="1">
        <w:r w:rsidR="00910831" w:rsidRPr="00034DEE">
          <w:rPr>
            <w:rStyle w:val="Hyperlink"/>
            <w:rFonts w:cstheme="minorHAnsi"/>
            <w:b/>
            <w:noProof/>
            <w:highlight w:val="yellow"/>
          </w:rPr>
          <w:t>Milestone 2</w:t>
        </w:r>
        <w:r w:rsidR="00910831" w:rsidRPr="00034DEE">
          <w:rPr>
            <w:rFonts w:cstheme="minorHAnsi"/>
            <w:b/>
            <w:noProof/>
            <w:webHidden/>
            <w:highlight w:val="yellow"/>
          </w:rPr>
          <w:tab/>
        </w:r>
        <w:r w:rsidR="00273BC6" w:rsidRPr="00034DEE">
          <w:rPr>
            <w:rFonts w:cstheme="minorHAnsi"/>
            <w:b/>
            <w:noProof/>
            <w:webHidden/>
            <w:highlight w:val="yellow"/>
          </w:rPr>
          <w:t>17</w:t>
        </w:r>
      </w:hyperlink>
    </w:p>
    <w:p w14:paraId="03937C47" w14:textId="0BC17CEA" w:rsidR="00910831" w:rsidRPr="00034DEE" w:rsidRDefault="001B4A3B" w:rsidP="00910831">
      <w:pPr>
        <w:pStyle w:val="TOC2"/>
        <w:tabs>
          <w:tab w:val="right" w:leader="dot" w:pos="9350"/>
        </w:tabs>
        <w:spacing w:after="0" w:line="240" w:lineRule="auto"/>
        <w:rPr>
          <w:rFonts w:eastAsiaTheme="minorEastAsia" w:cstheme="minorHAnsi"/>
          <w:b/>
          <w:noProof/>
          <w:highlight w:val="yellow"/>
        </w:rPr>
      </w:pPr>
      <w:hyperlink w:anchor="_Toc463632380" w:history="1">
        <w:r w:rsidR="00910831" w:rsidRPr="00034DEE">
          <w:rPr>
            <w:rStyle w:val="Hyperlink"/>
            <w:rFonts w:cstheme="minorHAnsi"/>
            <w:b/>
            <w:noProof/>
            <w:highlight w:val="yellow"/>
          </w:rPr>
          <w:t>Milestone 2 Table of Contents</w:t>
        </w:r>
        <w:r w:rsidR="00910831" w:rsidRPr="00034DEE">
          <w:rPr>
            <w:rFonts w:cstheme="minorHAnsi"/>
            <w:b/>
            <w:noProof/>
            <w:webHidden/>
            <w:highlight w:val="yellow"/>
          </w:rPr>
          <w:tab/>
        </w:r>
        <w:r w:rsidR="00910831" w:rsidRPr="00034DEE">
          <w:rPr>
            <w:rFonts w:cstheme="minorHAnsi"/>
            <w:b/>
            <w:noProof/>
            <w:webHidden/>
            <w:highlight w:val="yellow"/>
          </w:rPr>
          <w:fldChar w:fldCharType="begin"/>
        </w:r>
        <w:r w:rsidR="00910831" w:rsidRPr="00034DEE">
          <w:rPr>
            <w:rFonts w:cstheme="minorHAnsi"/>
            <w:b/>
            <w:noProof/>
            <w:webHidden/>
            <w:highlight w:val="yellow"/>
          </w:rPr>
          <w:instrText xml:space="preserve"> PAGEREF _Toc463632380 \h </w:instrText>
        </w:r>
        <w:r w:rsidR="00910831" w:rsidRPr="00034DEE">
          <w:rPr>
            <w:rFonts w:cstheme="minorHAnsi"/>
            <w:b/>
            <w:noProof/>
            <w:webHidden/>
            <w:highlight w:val="yellow"/>
          </w:rPr>
        </w:r>
        <w:r w:rsidR="00910831" w:rsidRPr="00034DEE">
          <w:rPr>
            <w:rFonts w:cstheme="minorHAnsi"/>
            <w:b/>
            <w:noProof/>
            <w:webHidden/>
            <w:highlight w:val="yellow"/>
          </w:rPr>
          <w:fldChar w:fldCharType="separate"/>
        </w:r>
        <w:r w:rsidR="00E10E36" w:rsidRPr="00034DEE">
          <w:rPr>
            <w:rFonts w:cstheme="minorHAnsi"/>
            <w:b/>
            <w:noProof/>
            <w:webHidden/>
            <w:highlight w:val="yellow"/>
          </w:rPr>
          <w:t>1</w:t>
        </w:r>
        <w:r w:rsidR="00910831" w:rsidRPr="00034DEE">
          <w:rPr>
            <w:rFonts w:cstheme="minorHAnsi"/>
            <w:b/>
            <w:noProof/>
            <w:webHidden/>
            <w:highlight w:val="yellow"/>
          </w:rPr>
          <w:fldChar w:fldCharType="end"/>
        </w:r>
      </w:hyperlink>
      <w:r w:rsidR="00B11A66" w:rsidRPr="00034DEE">
        <w:rPr>
          <w:rFonts w:cstheme="minorHAnsi"/>
          <w:b/>
          <w:noProof/>
          <w:highlight w:val="yellow"/>
        </w:rPr>
        <w:t>8</w:t>
      </w:r>
    </w:p>
    <w:p w14:paraId="4C136119" w14:textId="7D0DEA75" w:rsidR="00910831" w:rsidRPr="00034DEE" w:rsidRDefault="001B4A3B" w:rsidP="00910831">
      <w:pPr>
        <w:pStyle w:val="TOC3"/>
        <w:spacing w:after="0" w:line="240" w:lineRule="auto"/>
        <w:rPr>
          <w:rFonts w:eastAsiaTheme="minorEastAsia" w:cstheme="minorHAnsi"/>
          <w:b/>
          <w:noProof/>
          <w:highlight w:val="yellow"/>
        </w:rPr>
      </w:pPr>
      <w:hyperlink w:anchor="_Toc463632381" w:history="1">
        <w:r w:rsidR="00910831" w:rsidRPr="00034DEE">
          <w:rPr>
            <w:rStyle w:val="Hyperlink"/>
            <w:rFonts w:cstheme="minorHAnsi"/>
            <w:b/>
            <w:noProof/>
            <w:highlight w:val="yellow"/>
          </w:rPr>
          <w:t>Control Documents</w:t>
        </w:r>
        <w:r w:rsidR="00910831" w:rsidRPr="00034DEE">
          <w:rPr>
            <w:rFonts w:cstheme="minorHAnsi"/>
            <w:b/>
            <w:noProof/>
            <w:webHidden/>
            <w:highlight w:val="yellow"/>
          </w:rPr>
          <w:tab/>
        </w:r>
        <w:r w:rsidR="00B11A66" w:rsidRPr="00034DEE">
          <w:rPr>
            <w:rFonts w:cstheme="minorHAnsi"/>
            <w:b/>
            <w:noProof/>
            <w:webHidden/>
            <w:highlight w:val="yellow"/>
          </w:rPr>
          <w:t>19</w:t>
        </w:r>
      </w:hyperlink>
    </w:p>
    <w:p w14:paraId="1E80CEFD" w14:textId="5A1ECAB9"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82" w:history="1">
        <w:r w:rsidR="00910831" w:rsidRPr="00034DEE">
          <w:rPr>
            <w:rStyle w:val="Hyperlink"/>
            <w:rFonts w:cstheme="minorHAnsi"/>
            <w:b/>
            <w:noProof/>
            <w:highlight w:val="yellow"/>
          </w:rPr>
          <w:t>Milestone 2 Change log</w:t>
        </w:r>
        <w:r w:rsidR="00910831" w:rsidRPr="00034DEE">
          <w:rPr>
            <w:rFonts w:cstheme="minorHAnsi"/>
            <w:b/>
            <w:noProof/>
            <w:webHidden/>
            <w:highlight w:val="yellow"/>
          </w:rPr>
          <w:tab/>
        </w:r>
        <w:r w:rsidR="0047578B" w:rsidRPr="00034DEE">
          <w:rPr>
            <w:rFonts w:cstheme="minorHAnsi"/>
            <w:b/>
            <w:noProof/>
            <w:webHidden/>
            <w:highlight w:val="yellow"/>
          </w:rPr>
          <w:t>19</w:t>
        </w:r>
      </w:hyperlink>
    </w:p>
    <w:p w14:paraId="4E917E66" w14:textId="34189F91"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83" w:history="1">
        <w:r w:rsidR="00910831" w:rsidRPr="00034DEE">
          <w:rPr>
            <w:rStyle w:val="Hyperlink"/>
            <w:rFonts w:cstheme="minorHAnsi"/>
            <w:b/>
            <w:noProof/>
            <w:highlight w:val="yellow"/>
          </w:rPr>
          <w:t>Responsibilities matrix</w:t>
        </w:r>
        <w:r w:rsidR="00910831" w:rsidRPr="00034DEE">
          <w:rPr>
            <w:rFonts w:cstheme="minorHAnsi"/>
            <w:b/>
            <w:noProof/>
            <w:webHidden/>
            <w:highlight w:val="yellow"/>
          </w:rPr>
          <w:tab/>
        </w:r>
        <w:r w:rsidR="0047578B" w:rsidRPr="00034DEE">
          <w:rPr>
            <w:rFonts w:cstheme="minorHAnsi"/>
            <w:b/>
            <w:noProof/>
            <w:webHidden/>
            <w:highlight w:val="yellow"/>
          </w:rPr>
          <w:t>21</w:t>
        </w:r>
      </w:hyperlink>
    </w:p>
    <w:p w14:paraId="3EAAFBA0" w14:textId="10B5E884" w:rsidR="00910831" w:rsidRPr="00034DEE" w:rsidRDefault="001B4A3B" w:rsidP="00910831">
      <w:pPr>
        <w:pStyle w:val="TOC3"/>
        <w:spacing w:after="0" w:line="240" w:lineRule="auto"/>
        <w:rPr>
          <w:rFonts w:eastAsiaTheme="minorEastAsia" w:cstheme="minorHAnsi"/>
          <w:b/>
          <w:noProof/>
          <w:highlight w:val="yellow"/>
        </w:rPr>
      </w:pPr>
      <w:hyperlink w:anchor="_Toc463632384" w:history="1">
        <w:r w:rsidR="00910831" w:rsidRPr="00034DEE">
          <w:rPr>
            <w:rStyle w:val="Hyperlink"/>
            <w:rFonts w:cstheme="minorHAnsi"/>
            <w:b/>
            <w:noProof/>
            <w:highlight w:val="yellow"/>
          </w:rPr>
          <w:t>Client Documents</w:t>
        </w:r>
        <w:r w:rsidR="00910831" w:rsidRPr="00034DEE">
          <w:rPr>
            <w:rFonts w:cstheme="minorHAnsi"/>
            <w:b/>
            <w:noProof/>
            <w:webHidden/>
            <w:highlight w:val="yellow"/>
          </w:rPr>
          <w:tab/>
        </w:r>
        <w:r w:rsidR="00B11A66" w:rsidRPr="00034DEE">
          <w:rPr>
            <w:rFonts w:cstheme="minorHAnsi"/>
            <w:b/>
            <w:noProof/>
            <w:webHidden/>
            <w:highlight w:val="yellow"/>
          </w:rPr>
          <w:t>22</w:t>
        </w:r>
      </w:hyperlink>
    </w:p>
    <w:p w14:paraId="40840A88" w14:textId="3ABFE3CA"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85" w:history="1">
        <w:r w:rsidR="00910831" w:rsidRPr="00034DEE">
          <w:rPr>
            <w:rStyle w:val="Hyperlink"/>
            <w:rFonts w:cstheme="minorHAnsi"/>
            <w:b/>
            <w:noProof/>
            <w:highlight w:val="yellow"/>
          </w:rPr>
          <w:t>Opening Statement:</w:t>
        </w:r>
        <w:r w:rsidR="00910831" w:rsidRPr="00034DEE">
          <w:rPr>
            <w:rFonts w:cstheme="minorHAnsi"/>
            <w:b/>
            <w:noProof/>
            <w:webHidden/>
            <w:highlight w:val="yellow"/>
          </w:rPr>
          <w:tab/>
        </w:r>
        <w:r w:rsidR="0047578B" w:rsidRPr="00034DEE">
          <w:rPr>
            <w:rFonts w:cstheme="minorHAnsi"/>
            <w:b/>
            <w:noProof/>
            <w:webHidden/>
            <w:highlight w:val="yellow"/>
          </w:rPr>
          <w:t>22</w:t>
        </w:r>
      </w:hyperlink>
    </w:p>
    <w:p w14:paraId="2494E258" w14:textId="4111E50E"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86" w:history="1">
        <w:r w:rsidR="00910831" w:rsidRPr="00034DEE">
          <w:rPr>
            <w:rStyle w:val="Hyperlink"/>
            <w:rFonts w:cstheme="minorHAnsi"/>
            <w:b/>
            <w:noProof/>
            <w:highlight w:val="yellow"/>
          </w:rPr>
          <w:t>Executive Summary:</w:t>
        </w:r>
        <w:r w:rsidR="00910831" w:rsidRPr="00034DEE">
          <w:rPr>
            <w:rFonts w:cstheme="minorHAnsi"/>
            <w:b/>
            <w:noProof/>
            <w:webHidden/>
            <w:highlight w:val="yellow"/>
          </w:rPr>
          <w:tab/>
        </w:r>
        <w:r w:rsidR="0047578B" w:rsidRPr="00034DEE">
          <w:rPr>
            <w:rFonts w:cstheme="minorHAnsi"/>
            <w:b/>
            <w:noProof/>
            <w:webHidden/>
            <w:highlight w:val="yellow"/>
          </w:rPr>
          <w:t>22</w:t>
        </w:r>
      </w:hyperlink>
    </w:p>
    <w:p w14:paraId="7EBC02C3" w14:textId="50283786"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87" w:history="1">
        <w:r w:rsidR="00910831" w:rsidRPr="00034DEE">
          <w:rPr>
            <w:rStyle w:val="Hyperlink"/>
            <w:rFonts w:cstheme="minorHAnsi"/>
            <w:b/>
            <w:noProof/>
            <w:highlight w:val="yellow"/>
          </w:rPr>
          <w:t>Project Scope Statement:</w:t>
        </w:r>
        <w:r w:rsidR="00910831" w:rsidRPr="00034DEE">
          <w:rPr>
            <w:rFonts w:cstheme="minorHAnsi"/>
            <w:b/>
            <w:noProof/>
            <w:webHidden/>
            <w:highlight w:val="yellow"/>
          </w:rPr>
          <w:tab/>
        </w:r>
        <w:r w:rsidR="0047578B" w:rsidRPr="00034DEE">
          <w:rPr>
            <w:rFonts w:cstheme="minorHAnsi"/>
            <w:b/>
            <w:noProof/>
            <w:webHidden/>
            <w:highlight w:val="yellow"/>
          </w:rPr>
          <w:t>22</w:t>
        </w:r>
      </w:hyperlink>
    </w:p>
    <w:p w14:paraId="0DC2E6E8" w14:textId="536CC126"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88" w:history="1">
        <w:r w:rsidR="00910831" w:rsidRPr="00034DEE">
          <w:rPr>
            <w:rStyle w:val="Hyperlink"/>
            <w:rFonts w:cstheme="minorHAnsi"/>
            <w:b/>
            <w:noProof/>
            <w:highlight w:val="yellow"/>
          </w:rPr>
          <w:t>Statement of Work:</w:t>
        </w:r>
        <w:r w:rsidR="00910831" w:rsidRPr="00034DEE">
          <w:rPr>
            <w:rFonts w:cstheme="minorHAnsi"/>
            <w:b/>
            <w:noProof/>
            <w:webHidden/>
            <w:highlight w:val="yellow"/>
          </w:rPr>
          <w:tab/>
        </w:r>
        <w:r w:rsidR="0047578B" w:rsidRPr="00034DEE">
          <w:rPr>
            <w:rFonts w:cstheme="minorHAnsi"/>
            <w:b/>
            <w:noProof/>
            <w:webHidden/>
            <w:highlight w:val="yellow"/>
          </w:rPr>
          <w:t>22</w:t>
        </w:r>
      </w:hyperlink>
    </w:p>
    <w:p w14:paraId="092113B3" w14:textId="1355339B"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89" w:history="1">
        <w:r w:rsidR="00910831" w:rsidRPr="00034DEE">
          <w:rPr>
            <w:rStyle w:val="Hyperlink"/>
            <w:rFonts w:cstheme="minorHAnsi"/>
            <w:b/>
            <w:noProof/>
            <w:highlight w:val="yellow"/>
          </w:rPr>
          <w:t>Project Management Documents:</w:t>
        </w:r>
        <w:r w:rsidR="00910831" w:rsidRPr="00034DEE">
          <w:rPr>
            <w:rFonts w:cstheme="minorHAnsi"/>
            <w:b/>
            <w:noProof/>
            <w:webHidden/>
            <w:highlight w:val="yellow"/>
          </w:rPr>
          <w:tab/>
        </w:r>
        <w:r w:rsidR="0047578B" w:rsidRPr="00034DEE">
          <w:rPr>
            <w:rFonts w:cstheme="minorHAnsi"/>
            <w:b/>
            <w:noProof/>
            <w:webHidden/>
            <w:highlight w:val="yellow"/>
          </w:rPr>
          <w:t>22</w:t>
        </w:r>
      </w:hyperlink>
    </w:p>
    <w:p w14:paraId="54FD5D18" w14:textId="3BC5DB82"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90" w:history="1">
        <w:r w:rsidR="00910831" w:rsidRPr="00034DEE">
          <w:rPr>
            <w:rStyle w:val="Hyperlink"/>
            <w:rFonts w:cstheme="minorHAnsi"/>
            <w:b/>
            <w:noProof/>
            <w:highlight w:val="yellow"/>
          </w:rPr>
          <w:t>Project Management Plan:</w:t>
        </w:r>
        <w:r w:rsidR="00910831" w:rsidRPr="00034DEE">
          <w:rPr>
            <w:rFonts w:cstheme="minorHAnsi"/>
            <w:b/>
            <w:noProof/>
            <w:webHidden/>
            <w:highlight w:val="yellow"/>
          </w:rPr>
          <w:tab/>
        </w:r>
        <w:r w:rsidR="0047578B" w:rsidRPr="00034DEE">
          <w:rPr>
            <w:rFonts w:cstheme="minorHAnsi"/>
            <w:b/>
            <w:noProof/>
            <w:webHidden/>
            <w:highlight w:val="yellow"/>
          </w:rPr>
          <w:t>22</w:t>
        </w:r>
      </w:hyperlink>
    </w:p>
    <w:p w14:paraId="16E93BDC" w14:textId="6D03C721"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91" w:history="1">
        <w:r w:rsidR="00910831" w:rsidRPr="00034DEE">
          <w:rPr>
            <w:rStyle w:val="Hyperlink"/>
            <w:rFonts w:cstheme="minorHAnsi"/>
            <w:b/>
            <w:noProof/>
            <w:highlight w:val="yellow"/>
          </w:rPr>
          <w:t>Economic Feasibility Analysis:</w:t>
        </w:r>
        <w:r w:rsidR="00910831" w:rsidRPr="00034DEE">
          <w:rPr>
            <w:rFonts w:cstheme="minorHAnsi"/>
            <w:b/>
            <w:noProof/>
            <w:webHidden/>
            <w:highlight w:val="yellow"/>
          </w:rPr>
          <w:tab/>
        </w:r>
        <w:r w:rsidR="0047578B" w:rsidRPr="00034DEE">
          <w:rPr>
            <w:rFonts w:cstheme="minorHAnsi"/>
            <w:b/>
            <w:noProof/>
            <w:webHidden/>
            <w:highlight w:val="yellow"/>
          </w:rPr>
          <w:t>23</w:t>
        </w:r>
      </w:hyperlink>
    </w:p>
    <w:p w14:paraId="0CAA2E1B" w14:textId="2828AB90"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92" w:history="1">
        <w:r w:rsidR="00910831" w:rsidRPr="00034DEE">
          <w:rPr>
            <w:rStyle w:val="Hyperlink"/>
            <w:rFonts w:cstheme="minorHAnsi"/>
            <w:b/>
            <w:noProof/>
            <w:highlight w:val="yellow"/>
          </w:rPr>
          <w:t>Implications for the Client:</w:t>
        </w:r>
        <w:r w:rsidR="00910831" w:rsidRPr="00034DEE">
          <w:rPr>
            <w:rFonts w:cstheme="minorHAnsi"/>
            <w:b/>
            <w:noProof/>
            <w:webHidden/>
            <w:highlight w:val="yellow"/>
          </w:rPr>
          <w:tab/>
        </w:r>
        <w:r w:rsidR="0047578B" w:rsidRPr="00034DEE">
          <w:rPr>
            <w:rFonts w:cstheme="minorHAnsi"/>
            <w:b/>
            <w:noProof/>
            <w:webHidden/>
            <w:highlight w:val="yellow"/>
          </w:rPr>
          <w:t>23</w:t>
        </w:r>
      </w:hyperlink>
    </w:p>
    <w:p w14:paraId="77B78AB6" w14:textId="22BB6935"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93" w:history="1">
        <w:r w:rsidR="00910831" w:rsidRPr="00034DEE">
          <w:rPr>
            <w:rStyle w:val="Hyperlink"/>
            <w:rFonts w:cstheme="minorHAnsi"/>
            <w:b/>
            <w:noProof/>
            <w:highlight w:val="yellow"/>
          </w:rPr>
          <w:t>Items for Approval:</w:t>
        </w:r>
        <w:r w:rsidR="00910831" w:rsidRPr="00034DEE">
          <w:rPr>
            <w:rFonts w:cstheme="minorHAnsi"/>
            <w:b/>
            <w:noProof/>
            <w:webHidden/>
            <w:highlight w:val="yellow"/>
          </w:rPr>
          <w:tab/>
        </w:r>
        <w:r w:rsidR="008A4D4B" w:rsidRPr="00034DEE">
          <w:rPr>
            <w:rFonts w:cstheme="minorHAnsi"/>
            <w:b/>
            <w:noProof/>
            <w:webHidden/>
            <w:highlight w:val="yellow"/>
          </w:rPr>
          <w:t>23</w:t>
        </w:r>
      </w:hyperlink>
    </w:p>
    <w:p w14:paraId="57515E34" w14:textId="0ABFD80B" w:rsidR="00910831" w:rsidRPr="00034DEE" w:rsidRDefault="001B4A3B" w:rsidP="00910831">
      <w:pPr>
        <w:pStyle w:val="TOC3"/>
        <w:spacing w:after="0" w:line="240" w:lineRule="auto"/>
        <w:rPr>
          <w:rFonts w:cstheme="minorHAnsi"/>
          <w:b/>
          <w:noProof/>
          <w:highlight w:val="yellow"/>
        </w:rPr>
      </w:pPr>
      <w:hyperlink w:anchor="_Toc463632394" w:history="1">
        <w:r w:rsidR="00910831" w:rsidRPr="00034DEE">
          <w:rPr>
            <w:rStyle w:val="Hyperlink"/>
            <w:rFonts w:cstheme="minorHAnsi"/>
            <w:b/>
            <w:noProof/>
            <w:highlight w:val="yellow"/>
          </w:rPr>
          <w:t>Project Scope Statement</w:t>
        </w:r>
        <w:r w:rsidR="00910831" w:rsidRPr="00034DEE">
          <w:rPr>
            <w:rFonts w:cstheme="minorHAnsi"/>
            <w:b/>
            <w:noProof/>
            <w:webHidden/>
            <w:highlight w:val="yellow"/>
          </w:rPr>
          <w:tab/>
        </w:r>
        <w:r w:rsidR="00B11A66" w:rsidRPr="00034DEE">
          <w:rPr>
            <w:rFonts w:cstheme="minorHAnsi"/>
            <w:b/>
            <w:noProof/>
            <w:webHidden/>
            <w:highlight w:val="yellow"/>
          </w:rPr>
          <w:t>24</w:t>
        </w:r>
      </w:hyperlink>
    </w:p>
    <w:p w14:paraId="0C794305" w14:textId="18ADD66D" w:rsidR="008A4D4B" w:rsidRPr="00034DEE" w:rsidRDefault="001B4A3B" w:rsidP="008A4D4B">
      <w:pPr>
        <w:pStyle w:val="TOC4"/>
        <w:tabs>
          <w:tab w:val="right" w:leader="dot" w:pos="9350"/>
        </w:tabs>
        <w:spacing w:after="0" w:line="240" w:lineRule="auto"/>
        <w:rPr>
          <w:rFonts w:eastAsiaTheme="minorEastAsia" w:cstheme="minorHAnsi"/>
          <w:b/>
          <w:noProof/>
          <w:highlight w:val="yellow"/>
        </w:rPr>
      </w:pPr>
      <w:hyperlink w:anchor="_Toc463632386" w:history="1">
        <w:r w:rsidR="008A4D4B" w:rsidRPr="00034DEE">
          <w:rPr>
            <w:rStyle w:val="Hyperlink"/>
            <w:rFonts w:cstheme="minorHAnsi"/>
            <w:b/>
            <w:noProof/>
            <w:highlight w:val="yellow"/>
          </w:rPr>
          <w:t>Project/Opp</w:t>
        </w:r>
        <w:r w:rsidR="00B83459" w:rsidRPr="00034DEE">
          <w:rPr>
            <w:rStyle w:val="Hyperlink"/>
            <w:rFonts w:cstheme="minorHAnsi"/>
            <w:b/>
            <w:noProof/>
            <w:highlight w:val="yellow"/>
          </w:rPr>
          <w:t>or</w:t>
        </w:r>
        <w:r w:rsidR="008A4D4B" w:rsidRPr="00034DEE">
          <w:rPr>
            <w:rStyle w:val="Hyperlink"/>
            <w:rFonts w:cstheme="minorHAnsi"/>
            <w:b/>
            <w:noProof/>
            <w:highlight w:val="yellow"/>
          </w:rPr>
          <w:t>t</w:t>
        </w:r>
        <w:r w:rsidR="00B83459" w:rsidRPr="00034DEE">
          <w:rPr>
            <w:rStyle w:val="Hyperlink"/>
            <w:rFonts w:cstheme="minorHAnsi"/>
            <w:b/>
            <w:noProof/>
            <w:highlight w:val="yellow"/>
          </w:rPr>
          <w:t>un</w:t>
        </w:r>
        <w:r w:rsidR="008A4D4B" w:rsidRPr="00034DEE">
          <w:rPr>
            <w:rStyle w:val="Hyperlink"/>
            <w:rFonts w:cstheme="minorHAnsi"/>
            <w:b/>
            <w:noProof/>
            <w:highlight w:val="yellow"/>
          </w:rPr>
          <w:t>i</w:t>
        </w:r>
        <w:r w:rsidR="00B83459" w:rsidRPr="00034DEE">
          <w:rPr>
            <w:rStyle w:val="Hyperlink"/>
            <w:rFonts w:cstheme="minorHAnsi"/>
            <w:b/>
            <w:noProof/>
            <w:highlight w:val="yellow"/>
          </w:rPr>
          <w:t>t</w:t>
        </w:r>
        <w:r w:rsidR="008A4D4B" w:rsidRPr="00034DEE">
          <w:rPr>
            <w:rStyle w:val="Hyperlink"/>
            <w:rFonts w:cstheme="minorHAnsi"/>
            <w:b/>
            <w:noProof/>
            <w:highlight w:val="yellow"/>
          </w:rPr>
          <w:t>y Statement:</w:t>
        </w:r>
        <w:r w:rsidR="008A4D4B" w:rsidRPr="00034DEE">
          <w:rPr>
            <w:rFonts w:cstheme="minorHAnsi"/>
            <w:b/>
            <w:noProof/>
            <w:webHidden/>
            <w:highlight w:val="yellow"/>
          </w:rPr>
          <w:tab/>
          <w:t>2</w:t>
        </w:r>
        <w:r w:rsidR="00B83459" w:rsidRPr="00034DEE">
          <w:rPr>
            <w:rFonts w:cstheme="minorHAnsi"/>
            <w:b/>
            <w:noProof/>
            <w:webHidden/>
            <w:highlight w:val="yellow"/>
          </w:rPr>
          <w:t>4</w:t>
        </w:r>
      </w:hyperlink>
    </w:p>
    <w:p w14:paraId="230CD250" w14:textId="251F5911" w:rsidR="008A4D4B" w:rsidRPr="00034DEE" w:rsidRDefault="001B4A3B" w:rsidP="008A4D4B">
      <w:pPr>
        <w:pStyle w:val="TOC4"/>
        <w:tabs>
          <w:tab w:val="right" w:leader="dot" w:pos="9350"/>
        </w:tabs>
        <w:spacing w:after="0" w:line="240" w:lineRule="auto"/>
        <w:rPr>
          <w:rFonts w:eastAsiaTheme="minorEastAsia" w:cstheme="minorHAnsi"/>
          <w:b/>
          <w:noProof/>
          <w:highlight w:val="yellow"/>
        </w:rPr>
      </w:pPr>
      <w:hyperlink w:anchor="_Toc463632387" w:history="1">
        <w:r w:rsidR="008A4D4B" w:rsidRPr="00034DEE">
          <w:rPr>
            <w:rStyle w:val="Hyperlink"/>
            <w:rFonts w:cstheme="minorHAnsi"/>
            <w:b/>
            <w:noProof/>
            <w:highlight w:val="yellow"/>
          </w:rPr>
          <w:t>Project Objectives:</w:t>
        </w:r>
        <w:r w:rsidR="008A4D4B" w:rsidRPr="00034DEE">
          <w:rPr>
            <w:rFonts w:cstheme="minorHAnsi"/>
            <w:b/>
            <w:noProof/>
            <w:webHidden/>
            <w:highlight w:val="yellow"/>
          </w:rPr>
          <w:tab/>
          <w:t>2</w:t>
        </w:r>
        <w:r w:rsidR="00B83459" w:rsidRPr="00034DEE">
          <w:rPr>
            <w:rFonts w:cstheme="minorHAnsi"/>
            <w:b/>
            <w:noProof/>
            <w:webHidden/>
            <w:highlight w:val="yellow"/>
          </w:rPr>
          <w:t>4</w:t>
        </w:r>
      </w:hyperlink>
    </w:p>
    <w:p w14:paraId="3DED0315" w14:textId="79E2271E" w:rsidR="008A4D4B" w:rsidRPr="00034DEE" w:rsidRDefault="001B4A3B" w:rsidP="008A4D4B">
      <w:pPr>
        <w:pStyle w:val="TOC4"/>
        <w:tabs>
          <w:tab w:val="right" w:leader="dot" w:pos="9350"/>
        </w:tabs>
        <w:spacing w:after="0" w:line="240" w:lineRule="auto"/>
        <w:rPr>
          <w:rFonts w:eastAsiaTheme="minorEastAsia" w:cstheme="minorHAnsi"/>
          <w:b/>
          <w:noProof/>
          <w:highlight w:val="yellow"/>
        </w:rPr>
      </w:pPr>
      <w:hyperlink w:anchor="_Toc463632388" w:history="1">
        <w:r w:rsidR="00727A73" w:rsidRPr="00034DEE">
          <w:rPr>
            <w:rStyle w:val="Hyperlink"/>
            <w:rFonts w:cstheme="minorHAnsi"/>
            <w:b/>
            <w:noProof/>
            <w:highlight w:val="yellow"/>
          </w:rPr>
          <w:t>Goals</w:t>
        </w:r>
        <w:r w:rsidR="008A4D4B" w:rsidRPr="00034DEE">
          <w:rPr>
            <w:rStyle w:val="Hyperlink"/>
            <w:rFonts w:cstheme="minorHAnsi"/>
            <w:b/>
            <w:noProof/>
            <w:highlight w:val="yellow"/>
          </w:rPr>
          <w:t>:</w:t>
        </w:r>
        <w:r w:rsidR="008A4D4B" w:rsidRPr="00034DEE">
          <w:rPr>
            <w:rFonts w:cstheme="minorHAnsi"/>
            <w:b/>
            <w:noProof/>
            <w:webHidden/>
            <w:highlight w:val="yellow"/>
          </w:rPr>
          <w:tab/>
          <w:t>2</w:t>
        </w:r>
        <w:r w:rsidR="00B83459" w:rsidRPr="00034DEE">
          <w:rPr>
            <w:rFonts w:cstheme="minorHAnsi"/>
            <w:b/>
            <w:noProof/>
            <w:webHidden/>
            <w:highlight w:val="yellow"/>
          </w:rPr>
          <w:t>4</w:t>
        </w:r>
      </w:hyperlink>
    </w:p>
    <w:p w14:paraId="489C0310" w14:textId="1804BD6B" w:rsidR="008A4D4B" w:rsidRPr="00034DEE" w:rsidRDefault="001B4A3B" w:rsidP="008A4D4B">
      <w:pPr>
        <w:pStyle w:val="TOC4"/>
        <w:tabs>
          <w:tab w:val="right" w:leader="dot" w:pos="9350"/>
        </w:tabs>
        <w:spacing w:after="0" w:line="240" w:lineRule="auto"/>
        <w:rPr>
          <w:rFonts w:eastAsiaTheme="minorEastAsia" w:cstheme="minorHAnsi"/>
          <w:b/>
          <w:noProof/>
          <w:highlight w:val="yellow"/>
        </w:rPr>
      </w:pPr>
      <w:hyperlink w:anchor="_Toc463632389" w:history="1">
        <w:r w:rsidR="00727A73" w:rsidRPr="00034DEE">
          <w:rPr>
            <w:rStyle w:val="Hyperlink"/>
            <w:rFonts w:cstheme="minorHAnsi"/>
            <w:b/>
            <w:noProof/>
            <w:highlight w:val="yellow"/>
          </w:rPr>
          <w:t>Objectives</w:t>
        </w:r>
        <w:r w:rsidR="008A4D4B" w:rsidRPr="00034DEE">
          <w:rPr>
            <w:rStyle w:val="Hyperlink"/>
            <w:rFonts w:cstheme="minorHAnsi"/>
            <w:b/>
            <w:noProof/>
            <w:highlight w:val="yellow"/>
          </w:rPr>
          <w:t>:</w:t>
        </w:r>
        <w:r w:rsidR="008A4D4B" w:rsidRPr="00034DEE">
          <w:rPr>
            <w:rFonts w:cstheme="minorHAnsi"/>
            <w:b/>
            <w:noProof/>
            <w:webHidden/>
            <w:highlight w:val="yellow"/>
          </w:rPr>
          <w:tab/>
          <w:t>2</w:t>
        </w:r>
        <w:r w:rsidR="00D154F9" w:rsidRPr="00034DEE">
          <w:rPr>
            <w:rFonts w:cstheme="minorHAnsi"/>
            <w:b/>
            <w:noProof/>
            <w:webHidden/>
            <w:highlight w:val="yellow"/>
          </w:rPr>
          <w:t>5</w:t>
        </w:r>
      </w:hyperlink>
    </w:p>
    <w:p w14:paraId="242E4CC3" w14:textId="1A5FCEB8" w:rsidR="008A4D4B" w:rsidRPr="00034DEE" w:rsidRDefault="001B4A3B" w:rsidP="008A4D4B">
      <w:pPr>
        <w:pStyle w:val="TOC4"/>
        <w:tabs>
          <w:tab w:val="right" w:leader="dot" w:pos="9350"/>
        </w:tabs>
        <w:spacing w:after="0" w:line="240" w:lineRule="auto"/>
        <w:rPr>
          <w:rFonts w:eastAsiaTheme="minorEastAsia" w:cstheme="minorHAnsi"/>
          <w:b/>
          <w:noProof/>
          <w:highlight w:val="yellow"/>
        </w:rPr>
      </w:pPr>
      <w:hyperlink w:anchor="_Toc463632390" w:history="1">
        <w:r w:rsidR="00727A73" w:rsidRPr="00034DEE">
          <w:rPr>
            <w:rStyle w:val="Hyperlink"/>
            <w:rFonts w:cstheme="minorHAnsi"/>
            <w:b/>
            <w:noProof/>
            <w:highlight w:val="yellow"/>
          </w:rPr>
          <w:t>Project Description</w:t>
        </w:r>
        <w:r w:rsidR="008A4D4B" w:rsidRPr="00034DEE">
          <w:rPr>
            <w:rStyle w:val="Hyperlink"/>
            <w:rFonts w:cstheme="minorHAnsi"/>
            <w:b/>
            <w:noProof/>
            <w:highlight w:val="yellow"/>
          </w:rPr>
          <w:t>:</w:t>
        </w:r>
        <w:r w:rsidR="008A4D4B" w:rsidRPr="00034DEE">
          <w:rPr>
            <w:rFonts w:cstheme="minorHAnsi"/>
            <w:b/>
            <w:noProof/>
            <w:webHidden/>
            <w:highlight w:val="yellow"/>
          </w:rPr>
          <w:tab/>
          <w:t>2</w:t>
        </w:r>
        <w:r w:rsidR="00D154F9" w:rsidRPr="00034DEE">
          <w:rPr>
            <w:rFonts w:cstheme="minorHAnsi"/>
            <w:b/>
            <w:noProof/>
            <w:webHidden/>
            <w:highlight w:val="yellow"/>
          </w:rPr>
          <w:t>5</w:t>
        </w:r>
      </w:hyperlink>
    </w:p>
    <w:p w14:paraId="1F43A76A" w14:textId="14A130A5" w:rsidR="008A4D4B" w:rsidRPr="00034DEE" w:rsidRDefault="001B4A3B" w:rsidP="008A4D4B">
      <w:pPr>
        <w:pStyle w:val="TOC4"/>
        <w:tabs>
          <w:tab w:val="right" w:leader="dot" w:pos="9350"/>
        </w:tabs>
        <w:spacing w:after="0" w:line="240" w:lineRule="auto"/>
        <w:rPr>
          <w:rFonts w:eastAsiaTheme="minorEastAsia" w:cstheme="minorHAnsi"/>
          <w:b/>
          <w:noProof/>
          <w:highlight w:val="yellow"/>
        </w:rPr>
      </w:pPr>
      <w:hyperlink w:anchor="_Toc463632391" w:history="1">
        <w:r w:rsidR="00261334" w:rsidRPr="00034DEE">
          <w:rPr>
            <w:rStyle w:val="Hyperlink"/>
            <w:rFonts w:cstheme="minorHAnsi"/>
            <w:b/>
            <w:noProof/>
            <w:highlight w:val="yellow"/>
          </w:rPr>
          <w:t>Buisness Benefits</w:t>
        </w:r>
        <w:r w:rsidR="008A4D4B" w:rsidRPr="00034DEE">
          <w:rPr>
            <w:rStyle w:val="Hyperlink"/>
            <w:rFonts w:cstheme="minorHAnsi"/>
            <w:b/>
            <w:noProof/>
            <w:highlight w:val="yellow"/>
          </w:rPr>
          <w:t>:</w:t>
        </w:r>
        <w:r w:rsidR="008A4D4B" w:rsidRPr="00034DEE">
          <w:rPr>
            <w:rFonts w:cstheme="minorHAnsi"/>
            <w:b/>
            <w:noProof/>
            <w:webHidden/>
            <w:highlight w:val="yellow"/>
          </w:rPr>
          <w:tab/>
          <w:t>2</w:t>
        </w:r>
        <w:r w:rsidR="00D154F9" w:rsidRPr="00034DEE">
          <w:rPr>
            <w:rFonts w:cstheme="minorHAnsi"/>
            <w:b/>
            <w:noProof/>
            <w:webHidden/>
            <w:highlight w:val="yellow"/>
          </w:rPr>
          <w:t>5</w:t>
        </w:r>
      </w:hyperlink>
    </w:p>
    <w:p w14:paraId="017A476E" w14:textId="0C6B9ACF" w:rsidR="008A4D4B" w:rsidRPr="00034DEE" w:rsidRDefault="001B4A3B" w:rsidP="008A4D4B">
      <w:pPr>
        <w:pStyle w:val="TOC4"/>
        <w:tabs>
          <w:tab w:val="right" w:leader="dot" w:pos="9350"/>
        </w:tabs>
        <w:spacing w:after="0" w:line="240" w:lineRule="auto"/>
        <w:rPr>
          <w:rFonts w:eastAsiaTheme="minorEastAsia" w:cstheme="minorHAnsi"/>
          <w:b/>
          <w:noProof/>
          <w:highlight w:val="yellow"/>
        </w:rPr>
      </w:pPr>
      <w:hyperlink w:anchor="_Toc463632392" w:history="1">
        <w:r w:rsidR="00261334" w:rsidRPr="00034DEE">
          <w:rPr>
            <w:rStyle w:val="Hyperlink"/>
            <w:rFonts w:cstheme="minorHAnsi"/>
            <w:b/>
            <w:noProof/>
            <w:highlight w:val="yellow"/>
          </w:rPr>
          <w:t>Project Deliverables</w:t>
        </w:r>
        <w:r w:rsidR="008A4D4B" w:rsidRPr="00034DEE">
          <w:rPr>
            <w:rStyle w:val="Hyperlink"/>
            <w:rFonts w:cstheme="minorHAnsi"/>
            <w:b/>
            <w:noProof/>
            <w:highlight w:val="yellow"/>
          </w:rPr>
          <w:t>:</w:t>
        </w:r>
        <w:r w:rsidR="008A4D4B" w:rsidRPr="00034DEE">
          <w:rPr>
            <w:rFonts w:cstheme="minorHAnsi"/>
            <w:b/>
            <w:noProof/>
            <w:webHidden/>
            <w:highlight w:val="yellow"/>
          </w:rPr>
          <w:tab/>
          <w:t>2</w:t>
        </w:r>
        <w:r w:rsidR="00D154F9" w:rsidRPr="00034DEE">
          <w:rPr>
            <w:rFonts w:cstheme="minorHAnsi"/>
            <w:b/>
            <w:noProof/>
            <w:webHidden/>
            <w:highlight w:val="yellow"/>
          </w:rPr>
          <w:t>5</w:t>
        </w:r>
      </w:hyperlink>
    </w:p>
    <w:p w14:paraId="4B130A19" w14:textId="0F63D691" w:rsidR="008A4D4B" w:rsidRPr="00034DEE" w:rsidRDefault="001B4A3B" w:rsidP="008A4D4B">
      <w:pPr>
        <w:pStyle w:val="TOC4"/>
        <w:tabs>
          <w:tab w:val="right" w:leader="dot" w:pos="9350"/>
        </w:tabs>
        <w:spacing w:after="0" w:line="240" w:lineRule="auto"/>
        <w:rPr>
          <w:rFonts w:eastAsiaTheme="minorEastAsia" w:cstheme="minorHAnsi"/>
          <w:b/>
          <w:noProof/>
          <w:highlight w:val="yellow"/>
        </w:rPr>
      </w:pPr>
      <w:hyperlink w:anchor="_Toc463632393" w:history="1">
        <w:r w:rsidR="00261334" w:rsidRPr="00034DEE">
          <w:rPr>
            <w:rStyle w:val="Hyperlink"/>
            <w:rFonts w:cstheme="minorHAnsi"/>
            <w:b/>
            <w:noProof/>
            <w:highlight w:val="yellow"/>
          </w:rPr>
          <w:t>Estimated Project Duration</w:t>
        </w:r>
        <w:r w:rsidR="008A4D4B" w:rsidRPr="00034DEE">
          <w:rPr>
            <w:rStyle w:val="Hyperlink"/>
            <w:rFonts w:cstheme="minorHAnsi"/>
            <w:b/>
            <w:noProof/>
            <w:highlight w:val="yellow"/>
          </w:rPr>
          <w:t>:</w:t>
        </w:r>
        <w:r w:rsidR="008A4D4B" w:rsidRPr="00034DEE">
          <w:rPr>
            <w:rFonts w:cstheme="minorHAnsi"/>
            <w:b/>
            <w:noProof/>
            <w:webHidden/>
            <w:highlight w:val="yellow"/>
          </w:rPr>
          <w:tab/>
          <w:t>2</w:t>
        </w:r>
        <w:r w:rsidR="00D154F9" w:rsidRPr="00034DEE">
          <w:rPr>
            <w:rFonts w:cstheme="minorHAnsi"/>
            <w:b/>
            <w:noProof/>
            <w:webHidden/>
            <w:highlight w:val="yellow"/>
          </w:rPr>
          <w:t>6</w:t>
        </w:r>
      </w:hyperlink>
    </w:p>
    <w:p w14:paraId="6797D4EB" w14:textId="28F7216B" w:rsidR="00910831" w:rsidRPr="00034DEE" w:rsidRDefault="001B4A3B" w:rsidP="00910831">
      <w:pPr>
        <w:pStyle w:val="TOC3"/>
        <w:spacing w:after="0" w:line="240" w:lineRule="auto"/>
        <w:rPr>
          <w:rFonts w:eastAsiaTheme="minorEastAsia" w:cstheme="minorHAnsi"/>
          <w:b/>
          <w:noProof/>
          <w:highlight w:val="yellow"/>
        </w:rPr>
      </w:pPr>
      <w:hyperlink w:anchor="_Toc463632395" w:history="1">
        <w:r w:rsidR="00910831" w:rsidRPr="00034DEE">
          <w:rPr>
            <w:rStyle w:val="Hyperlink"/>
            <w:rFonts w:cstheme="minorHAnsi"/>
            <w:b/>
            <w:noProof/>
            <w:highlight w:val="yellow"/>
          </w:rPr>
          <w:t>Statement of work</w:t>
        </w:r>
        <w:r w:rsidR="00910831" w:rsidRPr="00034DEE">
          <w:rPr>
            <w:rFonts w:cstheme="minorHAnsi"/>
            <w:b/>
            <w:noProof/>
            <w:webHidden/>
            <w:highlight w:val="yellow"/>
          </w:rPr>
          <w:tab/>
        </w:r>
        <w:r w:rsidR="00B11A66" w:rsidRPr="00034DEE">
          <w:rPr>
            <w:rFonts w:cstheme="minorHAnsi"/>
            <w:b/>
            <w:noProof/>
            <w:webHidden/>
            <w:highlight w:val="yellow"/>
          </w:rPr>
          <w:t>26</w:t>
        </w:r>
      </w:hyperlink>
    </w:p>
    <w:p w14:paraId="46D02804" w14:textId="398A0859"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96" w:history="1">
        <w:r w:rsidR="00910831" w:rsidRPr="00034DEE">
          <w:rPr>
            <w:rStyle w:val="Hyperlink"/>
            <w:rFonts w:cstheme="minorHAnsi"/>
            <w:b/>
            <w:noProof/>
            <w:highlight w:val="yellow"/>
          </w:rPr>
          <w:t>Project Description:</w:t>
        </w:r>
        <w:r w:rsidR="00910831" w:rsidRPr="00034DEE">
          <w:rPr>
            <w:rFonts w:cstheme="minorHAnsi"/>
            <w:b/>
            <w:noProof/>
            <w:webHidden/>
            <w:highlight w:val="yellow"/>
          </w:rPr>
          <w:tab/>
        </w:r>
        <w:r w:rsidR="00D154F9" w:rsidRPr="00034DEE">
          <w:rPr>
            <w:rFonts w:cstheme="minorHAnsi"/>
            <w:b/>
            <w:noProof/>
            <w:webHidden/>
            <w:highlight w:val="yellow"/>
          </w:rPr>
          <w:t>26</w:t>
        </w:r>
      </w:hyperlink>
    </w:p>
    <w:p w14:paraId="3A9C09D4" w14:textId="676DA704"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97" w:history="1">
        <w:r w:rsidR="00D154F9" w:rsidRPr="00034DEE">
          <w:rPr>
            <w:rStyle w:val="Hyperlink"/>
            <w:rFonts w:cstheme="minorHAnsi"/>
            <w:b/>
            <w:noProof/>
            <w:highlight w:val="yellow"/>
          </w:rPr>
          <w:t>Goals:</w:t>
        </w:r>
        <w:r w:rsidR="00910831" w:rsidRPr="00034DEE">
          <w:rPr>
            <w:rFonts w:cstheme="minorHAnsi"/>
            <w:b/>
            <w:noProof/>
            <w:webHidden/>
            <w:highlight w:val="yellow"/>
          </w:rPr>
          <w:tab/>
        </w:r>
        <w:r w:rsidR="00D154F9" w:rsidRPr="00034DEE">
          <w:rPr>
            <w:rFonts w:cstheme="minorHAnsi"/>
            <w:b/>
            <w:noProof/>
            <w:webHidden/>
            <w:highlight w:val="yellow"/>
          </w:rPr>
          <w:t>26</w:t>
        </w:r>
      </w:hyperlink>
    </w:p>
    <w:p w14:paraId="0F31E4D5" w14:textId="29AE8870"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398" w:history="1">
        <w:r w:rsidR="00910831" w:rsidRPr="00034DEE">
          <w:rPr>
            <w:rStyle w:val="Hyperlink"/>
            <w:rFonts w:cstheme="minorHAnsi"/>
            <w:b/>
            <w:noProof/>
            <w:highlight w:val="yellow"/>
          </w:rPr>
          <w:t>Project Objectives:</w:t>
        </w:r>
        <w:r w:rsidR="00910831" w:rsidRPr="00034DEE">
          <w:rPr>
            <w:rFonts w:cstheme="minorHAnsi"/>
            <w:b/>
            <w:noProof/>
            <w:webHidden/>
            <w:highlight w:val="yellow"/>
          </w:rPr>
          <w:tab/>
        </w:r>
        <w:r w:rsidR="001E4C2B" w:rsidRPr="00034DEE">
          <w:rPr>
            <w:rFonts w:cstheme="minorHAnsi"/>
            <w:b/>
            <w:noProof/>
            <w:webHidden/>
            <w:highlight w:val="yellow"/>
          </w:rPr>
          <w:t>27</w:t>
        </w:r>
      </w:hyperlink>
    </w:p>
    <w:p w14:paraId="0824788E" w14:textId="0C09C0EF" w:rsidR="00910831" w:rsidRPr="00034DEE" w:rsidRDefault="001E4C2B" w:rsidP="00910831">
      <w:pPr>
        <w:pStyle w:val="TOC4"/>
        <w:tabs>
          <w:tab w:val="right" w:leader="dot" w:pos="9350"/>
        </w:tabs>
        <w:spacing w:after="0" w:line="240" w:lineRule="auto"/>
        <w:rPr>
          <w:rFonts w:eastAsiaTheme="minorEastAsia" w:cstheme="minorHAnsi"/>
          <w:b/>
          <w:noProof/>
          <w:highlight w:val="yellow"/>
        </w:rPr>
      </w:pPr>
      <w:r w:rsidRPr="00034DEE">
        <w:rPr>
          <w:highlight w:val="yellow"/>
        </w:rPr>
        <w:t xml:space="preserve">           </w:t>
      </w:r>
      <w:hyperlink w:anchor="_Toc463632399" w:history="1">
        <w:r w:rsidR="00910831" w:rsidRPr="00034DEE">
          <w:rPr>
            <w:rStyle w:val="Hyperlink"/>
            <w:rFonts w:cstheme="minorHAnsi"/>
            <w:b/>
            <w:noProof/>
            <w:highlight w:val="yellow"/>
          </w:rPr>
          <w:t>Milestone 1 September, 10, 2016</w:t>
        </w:r>
        <w:r w:rsidR="00910831" w:rsidRPr="00034DEE">
          <w:rPr>
            <w:rFonts w:cstheme="minorHAnsi"/>
            <w:b/>
            <w:noProof/>
            <w:webHidden/>
            <w:highlight w:val="yellow"/>
          </w:rPr>
          <w:tab/>
        </w:r>
        <w:r w:rsidRPr="00034DEE">
          <w:rPr>
            <w:rFonts w:cstheme="minorHAnsi"/>
            <w:b/>
            <w:noProof/>
            <w:webHidden/>
            <w:highlight w:val="yellow"/>
          </w:rPr>
          <w:t>27</w:t>
        </w:r>
      </w:hyperlink>
    </w:p>
    <w:p w14:paraId="7A318366" w14:textId="1A8B9C5B" w:rsidR="00910831" w:rsidRPr="00034DEE" w:rsidRDefault="001E4C2B" w:rsidP="00910831">
      <w:pPr>
        <w:pStyle w:val="TOC4"/>
        <w:tabs>
          <w:tab w:val="right" w:leader="dot" w:pos="9350"/>
        </w:tabs>
        <w:spacing w:after="0" w:line="240" w:lineRule="auto"/>
        <w:rPr>
          <w:rFonts w:eastAsiaTheme="minorEastAsia" w:cstheme="minorHAnsi"/>
          <w:b/>
          <w:noProof/>
          <w:highlight w:val="yellow"/>
        </w:rPr>
      </w:pPr>
      <w:r w:rsidRPr="00034DEE">
        <w:rPr>
          <w:highlight w:val="yellow"/>
        </w:rPr>
        <w:t xml:space="preserve">           </w:t>
      </w:r>
      <w:hyperlink w:anchor="_Toc463632400" w:history="1">
        <w:r w:rsidR="00910831" w:rsidRPr="00034DEE">
          <w:rPr>
            <w:rStyle w:val="Hyperlink"/>
            <w:rFonts w:cstheme="minorHAnsi"/>
            <w:b/>
            <w:noProof/>
            <w:highlight w:val="yellow"/>
          </w:rPr>
          <w:t>Milestone 2 October 9, 2016</w:t>
        </w:r>
        <w:r w:rsidR="00910831" w:rsidRPr="00034DEE">
          <w:rPr>
            <w:rFonts w:cstheme="minorHAnsi"/>
            <w:b/>
            <w:noProof/>
            <w:webHidden/>
            <w:highlight w:val="yellow"/>
          </w:rPr>
          <w:tab/>
        </w:r>
        <w:r w:rsidRPr="00034DEE">
          <w:rPr>
            <w:rFonts w:cstheme="minorHAnsi"/>
            <w:b/>
            <w:noProof/>
            <w:webHidden/>
            <w:highlight w:val="yellow"/>
          </w:rPr>
          <w:t>27</w:t>
        </w:r>
      </w:hyperlink>
    </w:p>
    <w:p w14:paraId="588AD983" w14:textId="3D304272" w:rsidR="00910831" w:rsidRPr="00034DEE" w:rsidRDefault="001E4C2B" w:rsidP="00910831">
      <w:pPr>
        <w:pStyle w:val="TOC4"/>
        <w:tabs>
          <w:tab w:val="right" w:leader="dot" w:pos="9350"/>
        </w:tabs>
        <w:spacing w:after="0" w:line="240" w:lineRule="auto"/>
        <w:rPr>
          <w:rFonts w:eastAsiaTheme="minorEastAsia" w:cstheme="minorHAnsi"/>
          <w:b/>
          <w:noProof/>
          <w:highlight w:val="yellow"/>
        </w:rPr>
      </w:pPr>
      <w:r w:rsidRPr="00034DEE">
        <w:rPr>
          <w:highlight w:val="yellow"/>
        </w:rPr>
        <w:t xml:space="preserve">           </w:t>
      </w:r>
      <w:hyperlink w:anchor="_Toc463632401" w:history="1">
        <w:r w:rsidR="00910831" w:rsidRPr="00034DEE">
          <w:rPr>
            <w:rStyle w:val="Hyperlink"/>
            <w:rFonts w:cstheme="minorHAnsi"/>
            <w:b/>
            <w:noProof/>
            <w:highlight w:val="yellow"/>
          </w:rPr>
          <w:t>Milestone 3 November 12, 2016</w:t>
        </w:r>
        <w:r w:rsidR="00910831" w:rsidRPr="00034DEE">
          <w:rPr>
            <w:rFonts w:cstheme="minorHAnsi"/>
            <w:b/>
            <w:noProof/>
            <w:webHidden/>
            <w:highlight w:val="yellow"/>
          </w:rPr>
          <w:tab/>
        </w:r>
        <w:r w:rsidR="00573C80" w:rsidRPr="00034DEE">
          <w:rPr>
            <w:rFonts w:cstheme="minorHAnsi"/>
            <w:b/>
            <w:noProof/>
            <w:webHidden/>
            <w:highlight w:val="yellow"/>
          </w:rPr>
          <w:t>28</w:t>
        </w:r>
      </w:hyperlink>
    </w:p>
    <w:p w14:paraId="61C7615C" w14:textId="309D8660" w:rsidR="00910831" w:rsidRPr="00034DEE" w:rsidRDefault="001E4C2B" w:rsidP="00910831">
      <w:pPr>
        <w:pStyle w:val="TOC4"/>
        <w:tabs>
          <w:tab w:val="right" w:leader="dot" w:pos="9350"/>
        </w:tabs>
        <w:spacing w:after="0" w:line="240" w:lineRule="auto"/>
        <w:rPr>
          <w:rFonts w:eastAsiaTheme="minorEastAsia" w:cstheme="minorHAnsi"/>
          <w:b/>
          <w:noProof/>
          <w:highlight w:val="yellow"/>
        </w:rPr>
      </w:pPr>
      <w:r w:rsidRPr="00034DEE">
        <w:rPr>
          <w:highlight w:val="yellow"/>
        </w:rPr>
        <w:t xml:space="preserve">           </w:t>
      </w:r>
      <w:hyperlink w:anchor="_Toc463632402" w:history="1">
        <w:r w:rsidR="00910831" w:rsidRPr="00034DEE">
          <w:rPr>
            <w:rStyle w:val="Hyperlink"/>
            <w:rFonts w:cstheme="minorHAnsi"/>
            <w:b/>
            <w:noProof/>
            <w:highlight w:val="yellow"/>
          </w:rPr>
          <w:t>Presentation December 8, 2016</w:t>
        </w:r>
        <w:r w:rsidR="00910831" w:rsidRPr="00034DEE">
          <w:rPr>
            <w:rFonts w:cstheme="minorHAnsi"/>
            <w:b/>
            <w:noProof/>
            <w:webHidden/>
            <w:highlight w:val="yellow"/>
          </w:rPr>
          <w:tab/>
        </w:r>
        <w:r w:rsidR="00573C80" w:rsidRPr="00034DEE">
          <w:rPr>
            <w:rFonts w:cstheme="minorHAnsi"/>
            <w:b/>
            <w:noProof/>
            <w:webHidden/>
            <w:highlight w:val="yellow"/>
          </w:rPr>
          <w:t>28</w:t>
        </w:r>
      </w:hyperlink>
    </w:p>
    <w:p w14:paraId="38EF0068" w14:textId="11C85D82" w:rsidR="00910831" w:rsidRPr="00034DEE" w:rsidRDefault="001E4C2B" w:rsidP="00910831">
      <w:pPr>
        <w:pStyle w:val="TOC4"/>
        <w:tabs>
          <w:tab w:val="right" w:leader="dot" w:pos="9350"/>
        </w:tabs>
        <w:spacing w:after="0" w:line="240" w:lineRule="auto"/>
        <w:rPr>
          <w:rFonts w:cstheme="minorHAnsi"/>
          <w:b/>
          <w:noProof/>
          <w:highlight w:val="yellow"/>
        </w:rPr>
      </w:pPr>
      <w:r w:rsidRPr="00034DEE">
        <w:rPr>
          <w:highlight w:val="yellow"/>
        </w:rPr>
        <w:t xml:space="preserve">           </w:t>
      </w:r>
      <w:hyperlink w:anchor="_Toc463632403" w:history="1">
        <w:r w:rsidR="00910831" w:rsidRPr="00034DEE">
          <w:rPr>
            <w:rStyle w:val="Hyperlink"/>
            <w:rFonts w:cstheme="minorHAnsi"/>
            <w:b/>
            <w:noProof/>
            <w:highlight w:val="yellow"/>
          </w:rPr>
          <w:t>Milestone 4 December 10, 2016</w:t>
        </w:r>
        <w:r w:rsidR="00910831" w:rsidRPr="00034DEE">
          <w:rPr>
            <w:rFonts w:cstheme="minorHAnsi"/>
            <w:b/>
            <w:noProof/>
            <w:webHidden/>
            <w:highlight w:val="yellow"/>
          </w:rPr>
          <w:tab/>
        </w:r>
        <w:r w:rsidR="00573C80" w:rsidRPr="00034DEE">
          <w:rPr>
            <w:rFonts w:cstheme="minorHAnsi"/>
            <w:b/>
            <w:noProof/>
            <w:webHidden/>
            <w:highlight w:val="yellow"/>
          </w:rPr>
          <w:t>28</w:t>
        </w:r>
      </w:hyperlink>
    </w:p>
    <w:p w14:paraId="02E5C339" w14:textId="2B818DC6" w:rsidR="00573C80" w:rsidRPr="00034DEE" w:rsidRDefault="001B4A3B" w:rsidP="00573C80">
      <w:pPr>
        <w:pStyle w:val="TOC3"/>
        <w:spacing w:after="0" w:line="240" w:lineRule="auto"/>
        <w:rPr>
          <w:rFonts w:eastAsiaTheme="minorEastAsia" w:cstheme="minorHAnsi"/>
          <w:b/>
          <w:noProof/>
          <w:highlight w:val="yellow"/>
        </w:rPr>
      </w:pPr>
      <w:hyperlink w:anchor="_Toc463632416" w:history="1">
        <w:r w:rsidR="00573C80" w:rsidRPr="00034DEE">
          <w:rPr>
            <w:rStyle w:val="Hyperlink"/>
            <w:rFonts w:cstheme="minorHAnsi"/>
            <w:b/>
            <w:noProof/>
            <w:highlight w:val="yellow"/>
          </w:rPr>
          <w:t>Issue log</w:t>
        </w:r>
        <w:r w:rsidR="00573C80" w:rsidRPr="00034DEE">
          <w:rPr>
            <w:rFonts w:cstheme="minorHAnsi"/>
            <w:b/>
            <w:noProof/>
            <w:webHidden/>
            <w:highlight w:val="yellow"/>
          </w:rPr>
          <w:tab/>
          <w:t>29</w:t>
        </w:r>
      </w:hyperlink>
    </w:p>
    <w:p w14:paraId="4EB7F95A" w14:textId="77777777" w:rsidR="00573C80" w:rsidRPr="00034DEE" w:rsidRDefault="00573C80" w:rsidP="00573C80">
      <w:pPr>
        <w:rPr>
          <w:highlight w:val="yellow"/>
        </w:rPr>
      </w:pPr>
    </w:p>
    <w:p w14:paraId="43EF6488" w14:textId="4044E2E8" w:rsidR="00910831" w:rsidRPr="00034DEE" w:rsidRDefault="001B4A3B" w:rsidP="00910831">
      <w:pPr>
        <w:pStyle w:val="TOC3"/>
        <w:spacing w:after="0" w:line="240" w:lineRule="auto"/>
        <w:rPr>
          <w:rFonts w:eastAsiaTheme="minorEastAsia" w:cstheme="minorHAnsi"/>
          <w:b/>
          <w:noProof/>
          <w:highlight w:val="yellow"/>
        </w:rPr>
      </w:pPr>
      <w:hyperlink w:anchor="_Toc463632404" w:history="1">
        <w:r w:rsidR="00910831" w:rsidRPr="00034DEE">
          <w:rPr>
            <w:rStyle w:val="Hyperlink"/>
            <w:rFonts w:cstheme="minorHAnsi"/>
            <w:b/>
            <w:noProof/>
            <w:highlight w:val="yellow"/>
          </w:rPr>
          <w:t>Project Management</w:t>
        </w:r>
        <w:r w:rsidR="00910831" w:rsidRPr="00034DEE">
          <w:rPr>
            <w:rFonts w:cstheme="minorHAnsi"/>
            <w:b/>
            <w:noProof/>
            <w:webHidden/>
            <w:highlight w:val="yellow"/>
          </w:rPr>
          <w:tab/>
        </w:r>
        <w:r w:rsidR="00573C80" w:rsidRPr="00034DEE">
          <w:rPr>
            <w:rFonts w:cstheme="minorHAnsi"/>
            <w:b/>
            <w:noProof/>
            <w:webHidden/>
            <w:highlight w:val="yellow"/>
          </w:rPr>
          <w:t>Appendix</w:t>
        </w:r>
      </w:hyperlink>
      <w:r w:rsidR="00573C80" w:rsidRPr="00034DEE">
        <w:rPr>
          <w:rFonts w:cstheme="minorHAnsi"/>
          <w:b/>
          <w:noProof/>
          <w:highlight w:val="yellow"/>
        </w:rPr>
        <w:t xml:space="preserve"> D</w:t>
      </w:r>
    </w:p>
    <w:p w14:paraId="51F08B93" w14:textId="593DAE2C"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05" w:history="1">
        <w:r w:rsidR="00910831" w:rsidRPr="00034DEE">
          <w:rPr>
            <w:rStyle w:val="Hyperlink"/>
            <w:rFonts w:cstheme="minorHAnsi"/>
            <w:b/>
            <w:noProof/>
            <w:highlight w:val="yellow"/>
          </w:rPr>
          <w:t>Task List</w:t>
        </w:r>
        <w:r w:rsidR="00910831" w:rsidRPr="00034DEE">
          <w:rPr>
            <w:rFonts w:cstheme="minorHAnsi"/>
            <w:b/>
            <w:noProof/>
            <w:webHidden/>
            <w:highlight w:val="yellow"/>
          </w:rPr>
          <w:tab/>
        </w:r>
        <w:r w:rsidR="00573C80" w:rsidRPr="00034DEE">
          <w:rPr>
            <w:rFonts w:cstheme="minorHAnsi"/>
            <w:b/>
            <w:noProof/>
            <w:highlight w:val="yellow"/>
          </w:rPr>
          <w:t>Appendix D</w:t>
        </w:r>
      </w:hyperlink>
    </w:p>
    <w:p w14:paraId="14275BE6" w14:textId="2C9100F9"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06" w:history="1">
        <w:r w:rsidR="00910831" w:rsidRPr="00034DEE">
          <w:rPr>
            <w:rStyle w:val="Hyperlink"/>
            <w:rFonts w:cstheme="minorHAnsi"/>
            <w:b/>
            <w:noProof/>
            <w:highlight w:val="yellow"/>
          </w:rPr>
          <w:t>Resource List</w:t>
        </w:r>
        <w:r w:rsidR="00910831" w:rsidRPr="00034DEE">
          <w:rPr>
            <w:rFonts w:cstheme="minorHAnsi"/>
            <w:b/>
            <w:noProof/>
            <w:webHidden/>
            <w:highlight w:val="yellow"/>
          </w:rPr>
          <w:tab/>
        </w:r>
        <w:r w:rsidR="00573C80" w:rsidRPr="00034DEE">
          <w:rPr>
            <w:rFonts w:cstheme="minorHAnsi"/>
            <w:b/>
            <w:noProof/>
            <w:highlight w:val="yellow"/>
          </w:rPr>
          <w:t>Appendix D</w:t>
        </w:r>
      </w:hyperlink>
    </w:p>
    <w:p w14:paraId="44FD43B2" w14:textId="2990A184"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07" w:history="1">
        <w:r w:rsidR="00910831" w:rsidRPr="00034DEE">
          <w:rPr>
            <w:rStyle w:val="Hyperlink"/>
            <w:rFonts w:cstheme="minorHAnsi"/>
            <w:b/>
            <w:noProof/>
            <w:highlight w:val="yellow"/>
          </w:rPr>
          <w:t>Work Breakdown Schedule</w:t>
        </w:r>
        <w:r w:rsidR="00910831" w:rsidRPr="00034DEE">
          <w:rPr>
            <w:rFonts w:cstheme="minorHAnsi"/>
            <w:b/>
            <w:noProof/>
            <w:webHidden/>
            <w:highlight w:val="yellow"/>
          </w:rPr>
          <w:tab/>
        </w:r>
        <w:r w:rsidR="00573C80" w:rsidRPr="00034DEE">
          <w:rPr>
            <w:rFonts w:cstheme="minorHAnsi"/>
            <w:b/>
            <w:noProof/>
            <w:highlight w:val="yellow"/>
          </w:rPr>
          <w:t>Appendix D</w:t>
        </w:r>
      </w:hyperlink>
    </w:p>
    <w:p w14:paraId="431AE5E5" w14:textId="0E1C65A1" w:rsidR="00910831" w:rsidRPr="00034DEE" w:rsidRDefault="001B4A3B" w:rsidP="00910831">
      <w:pPr>
        <w:pStyle w:val="TOC3"/>
        <w:spacing w:after="0" w:line="240" w:lineRule="auto"/>
        <w:rPr>
          <w:rFonts w:eastAsiaTheme="minorEastAsia" w:cstheme="minorHAnsi"/>
          <w:b/>
          <w:noProof/>
          <w:highlight w:val="yellow"/>
        </w:rPr>
      </w:pPr>
      <w:hyperlink w:anchor="_Toc463632408" w:history="1">
        <w:r w:rsidR="00910831" w:rsidRPr="00034DEE">
          <w:rPr>
            <w:rStyle w:val="Hyperlink"/>
            <w:rFonts w:cstheme="minorHAnsi"/>
            <w:b/>
            <w:noProof/>
            <w:highlight w:val="yellow"/>
          </w:rPr>
          <w:t>Economic feasibility analysis</w:t>
        </w:r>
        <w:r w:rsidR="00910831" w:rsidRPr="00034DEE">
          <w:rPr>
            <w:rFonts w:cstheme="minorHAnsi"/>
            <w:b/>
            <w:noProof/>
            <w:webHidden/>
            <w:highlight w:val="yellow"/>
          </w:rPr>
          <w:tab/>
        </w:r>
        <w:r w:rsidR="00573C80" w:rsidRPr="00034DEE">
          <w:rPr>
            <w:rFonts w:cstheme="minorHAnsi"/>
            <w:b/>
            <w:noProof/>
            <w:highlight w:val="yellow"/>
          </w:rPr>
          <w:t xml:space="preserve">Appendix </w:t>
        </w:r>
        <w:r w:rsidR="001249E2" w:rsidRPr="00034DEE">
          <w:rPr>
            <w:rFonts w:cstheme="minorHAnsi"/>
            <w:b/>
            <w:noProof/>
            <w:highlight w:val="yellow"/>
          </w:rPr>
          <w:t>E</w:t>
        </w:r>
      </w:hyperlink>
    </w:p>
    <w:p w14:paraId="79F2610C" w14:textId="0F1F54D6"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09" w:history="1">
        <w:r w:rsidR="00910831" w:rsidRPr="00034DEE">
          <w:rPr>
            <w:rStyle w:val="Hyperlink"/>
            <w:rFonts w:cstheme="minorHAnsi"/>
            <w:b/>
            <w:noProof/>
            <w:highlight w:val="yellow"/>
          </w:rPr>
          <w:t>Summary Worksheet</w:t>
        </w:r>
        <w:r w:rsidR="00910831" w:rsidRPr="00034DEE">
          <w:rPr>
            <w:rFonts w:cstheme="minorHAnsi"/>
            <w:b/>
            <w:noProof/>
            <w:webHidden/>
            <w:highlight w:val="yellow"/>
          </w:rPr>
          <w:tab/>
        </w:r>
        <w:r w:rsidR="00573C80" w:rsidRPr="00034DEE">
          <w:rPr>
            <w:rFonts w:cstheme="minorHAnsi"/>
            <w:b/>
            <w:noProof/>
            <w:highlight w:val="yellow"/>
          </w:rPr>
          <w:t xml:space="preserve">Appendix </w:t>
        </w:r>
      </w:hyperlink>
      <w:r w:rsidR="001249E2" w:rsidRPr="00034DEE">
        <w:rPr>
          <w:rFonts w:cstheme="minorHAnsi"/>
          <w:b/>
          <w:noProof/>
          <w:highlight w:val="yellow"/>
        </w:rPr>
        <w:t>E</w:t>
      </w:r>
    </w:p>
    <w:p w14:paraId="628207E9" w14:textId="0953F7F5"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10" w:history="1">
        <w:r w:rsidR="00910831" w:rsidRPr="00034DEE">
          <w:rPr>
            <w:rStyle w:val="Hyperlink"/>
            <w:rFonts w:cstheme="minorHAnsi"/>
            <w:b/>
            <w:noProof/>
            <w:highlight w:val="yellow"/>
          </w:rPr>
          <w:t>NPV, ROI, BEP</w:t>
        </w:r>
        <w:r w:rsidR="00910831" w:rsidRPr="00034DEE">
          <w:rPr>
            <w:rFonts w:cstheme="minorHAnsi"/>
            <w:b/>
            <w:noProof/>
            <w:webHidden/>
            <w:highlight w:val="yellow"/>
          </w:rPr>
          <w:tab/>
        </w:r>
        <w:r w:rsidR="00573C80" w:rsidRPr="00034DEE">
          <w:rPr>
            <w:rFonts w:cstheme="minorHAnsi"/>
            <w:b/>
            <w:noProof/>
            <w:highlight w:val="yellow"/>
          </w:rPr>
          <w:t xml:space="preserve">Appendix </w:t>
        </w:r>
        <w:r w:rsidR="001249E2" w:rsidRPr="00034DEE">
          <w:rPr>
            <w:rFonts w:cstheme="minorHAnsi"/>
            <w:b/>
            <w:noProof/>
            <w:webHidden/>
            <w:highlight w:val="yellow"/>
          </w:rPr>
          <w:t>E</w:t>
        </w:r>
      </w:hyperlink>
    </w:p>
    <w:p w14:paraId="31766DE8" w14:textId="749C9B17"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11" w:history="1">
        <w:r w:rsidR="00910831" w:rsidRPr="00034DEE">
          <w:rPr>
            <w:rStyle w:val="Hyperlink"/>
            <w:rFonts w:cstheme="minorHAnsi"/>
            <w:b/>
            <w:noProof/>
            <w:highlight w:val="yellow"/>
          </w:rPr>
          <w:t>One-time costs</w:t>
        </w:r>
        <w:r w:rsidR="00910831" w:rsidRPr="00034DEE">
          <w:rPr>
            <w:rFonts w:cstheme="minorHAnsi"/>
            <w:b/>
            <w:noProof/>
            <w:webHidden/>
            <w:highlight w:val="yellow"/>
          </w:rPr>
          <w:tab/>
        </w:r>
        <w:r w:rsidR="00573C80" w:rsidRPr="00034DEE">
          <w:rPr>
            <w:rFonts w:cstheme="minorHAnsi"/>
            <w:b/>
            <w:noProof/>
            <w:highlight w:val="yellow"/>
          </w:rPr>
          <w:t xml:space="preserve">Appendix </w:t>
        </w:r>
        <w:r w:rsidR="001249E2" w:rsidRPr="00034DEE">
          <w:rPr>
            <w:rFonts w:cstheme="minorHAnsi"/>
            <w:b/>
            <w:noProof/>
            <w:webHidden/>
            <w:highlight w:val="yellow"/>
          </w:rPr>
          <w:t>E</w:t>
        </w:r>
      </w:hyperlink>
    </w:p>
    <w:p w14:paraId="27632537" w14:textId="2A7F8AFE"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12" w:history="1">
        <w:r w:rsidR="00910831" w:rsidRPr="00034DEE">
          <w:rPr>
            <w:rStyle w:val="Hyperlink"/>
            <w:rFonts w:cstheme="minorHAnsi"/>
            <w:b/>
            <w:noProof/>
            <w:highlight w:val="yellow"/>
          </w:rPr>
          <w:t>Recurring costs</w:t>
        </w:r>
        <w:r w:rsidR="00910831" w:rsidRPr="00034DEE">
          <w:rPr>
            <w:rFonts w:cstheme="minorHAnsi"/>
            <w:b/>
            <w:noProof/>
            <w:webHidden/>
            <w:highlight w:val="yellow"/>
          </w:rPr>
          <w:tab/>
        </w:r>
        <w:r w:rsidR="00573C80" w:rsidRPr="00034DEE">
          <w:rPr>
            <w:rFonts w:cstheme="minorHAnsi"/>
            <w:b/>
            <w:noProof/>
            <w:highlight w:val="yellow"/>
          </w:rPr>
          <w:t xml:space="preserve">Appendix </w:t>
        </w:r>
        <w:r w:rsidR="001249E2" w:rsidRPr="00034DEE">
          <w:rPr>
            <w:rFonts w:cstheme="minorHAnsi"/>
            <w:b/>
            <w:noProof/>
            <w:webHidden/>
            <w:highlight w:val="yellow"/>
          </w:rPr>
          <w:t>E</w:t>
        </w:r>
      </w:hyperlink>
    </w:p>
    <w:p w14:paraId="219770D8" w14:textId="32BCAE2D"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13" w:history="1">
        <w:r w:rsidR="00910831" w:rsidRPr="00034DEE">
          <w:rPr>
            <w:rStyle w:val="Hyperlink"/>
            <w:rFonts w:cstheme="minorHAnsi"/>
            <w:b/>
            <w:noProof/>
            <w:highlight w:val="yellow"/>
          </w:rPr>
          <w:t>Tangible benefits</w:t>
        </w:r>
        <w:r w:rsidR="00910831" w:rsidRPr="00034DEE">
          <w:rPr>
            <w:rFonts w:cstheme="minorHAnsi"/>
            <w:b/>
            <w:noProof/>
            <w:webHidden/>
            <w:highlight w:val="yellow"/>
          </w:rPr>
          <w:tab/>
        </w:r>
        <w:r w:rsidR="00573C80" w:rsidRPr="00034DEE">
          <w:rPr>
            <w:rFonts w:cstheme="minorHAnsi"/>
            <w:b/>
            <w:noProof/>
            <w:highlight w:val="yellow"/>
          </w:rPr>
          <w:t xml:space="preserve">Appendix </w:t>
        </w:r>
        <w:r w:rsidR="001249E2" w:rsidRPr="00034DEE">
          <w:rPr>
            <w:rFonts w:cstheme="minorHAnsi"/>
            <w:b/>
            <w:noProof/>
            <w:webHidden/>
            <w:highlight w:val="yellow"/>
          </w:rPr>
          <w:t>E</w:t>
        </w:r>
      </w:hyperlink>
    </w:p>
    <w:p w14:paraId="49D0DB58" w14:textId="6F1ECF29"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14" w:history="1">
        <w:r w:rsidR="00910831" w:rsidRPr="00034DEE">
          <w:rPr>
            <w:rStyle w:val="Hyperlink"/>
            <w:rFonts w:cstheme="minorHAnsi"/>
            <w:b/>
            <w:noProof/>
            <w:highlight w:val="yellow"/>
          </w:rPr>
          <w:t>Breakeven chart</w:t>
        </w:r>
        <w:r w:rsidR="00910831" w:rsidRPr="00034DEE">
          <w:rPr>
            <w:rFonts w:cstheme="minorHAnsi"/>
            <w:b/>
            <w:noProof/>
            <w:webHidden/>
            <w:highlight w:val="yellow"/>
          </w:rPr>
          <w:tab/>
        </w:r>
        <w:r w:rsidR="00573C80" w:rsidRPr="00034DEE">
          <w:rPr>
            <w:rFonts w:cstheme="minorHAnsi"/>
            <w:b/>
            <w:noProof/>
            <w:highlight w:val="yellow"/>
          </w:rPr>
          <w:t xml:space="preserve">Appendix </w:t>
        </w:r>
        <w:r w:rsidR="001249E2" w:rsidRPr="00034DEE">
          <w:rPr>
            <w:rFonts w:cstheme="minorHAnsi"/>
            <w:b/>
            <w:noProof/>
            <w:webHidden/>
            <w:highlight w:val="yellow"/>
          </w:rPr>
          <w:t>E</w:t>
        </w:r>
      </w:hyperlink>
    </w:p>
    <w:p w14:paraId="6C7BA6BE" w14:textId="78D2295C" w:rsidR="00910831" w:rsidRPr="00034DEE" w:rsidRDefault="001B4A3B" w:rsidP="00910831">
      <w:pPr>
        <w:pStyle w:val="TOC4"/>
        <w:tabs>
          <w:tab w:val="right" w:leader="dot" w:pos="9350"/>
        </w:tabs>
        <w:spacing w:after="0" w:line="240" w:lineRule="auto"/>
        <w:rPr>
          <w:rFonts w:eastAsiaTheme="minorEastAsia" w:cstheme="minorHAnsi"/>
          <w:b/>
          <w:noProof/>
          <w:highlight w:val="yellow"/>
        </w:rPr>
      </w:pPr>
      <w:hyperlink w:anchor="_Toc463632415" w:history="1">
        <w:r w:rsidR="00910831" w:rsidRPr="00034DEE">
          <w:rPr>
            <w:rStyle w:val="Hyperlink"/>
            <w:rFonts w:cstheme="minorHAnsi"/>
            <w:b/>
            <w:noProof/>
            <w:highlight w:val="yellow"/>
          </w:rPr>
          <w:t>Assumption worksheet</w:t>
        </w:r>
        <w:r w:rsidR="00910831" w:rsidRPr="00034DEE">
          <w:rPr>
            <w:rFonts w:cstheme="minorHAnsi"/>
            <w:b/>
            <w:noProof/>
            <w:webHidden/>
            <w:highlight w:val="yellow"/>
          </w:rPr>
          <w:tab/>
        </w:r>
        <w:r w:rsidR="00573C80" w:rsidRPr="00034DEE">
          <w:rPr>
            <w:rFonts w:cstheme="minorHAnsi"/>
            <w:b/>
            <w:noProof/>
            <w:highlight w:val="yellow"/>
          </w:rPr>
          <w:t xml:space="preserve">Appendix </w:t>
        </w:r>
      </w:hyperlink>
      <w:r w:rsidR="001249E2" w:rsidRPr="00034DEE">
        <w:rPr>
          <w:rFonts w:cstheme="minorHAnsi"/>
          <w:b/>
          <w:noProof/>
          <w:highlight w:val="yellow"/>
        </w:rPr>
        <w:t>E</w:t>
      </w:r>
    </w:p>
    <w:p w14:paraId="5EB8B6D1" w14:textId="3189B212" w:rsidR="00910831" w:rsidRPr="00034DEE" w:rsidRDefault="00910831" w:rsidP="00910831">
      <w:pPr>
        <w:pStyle w:val="TOC3"/>
        <w:spacing w:after="0" w:line="240" w:lineRule="auto"/>
        <w:rPr>
          <w:rFonts w:eastAsiaTheme="minorEastAsia" w:cstheme="minorHAnsi"/>
          <w:b/>
          <w:noProof/>
          <w:highlight w:val="yellow"/>
        </w:rPr>
      </w:pPr>
    </w:p>
    <w:p w14:paraId="6F4A4A10" w14:textId="22EFED7C" w:rsidR="00910831" w:rsidRPr="00034DEE" w:rsidRDefault="001B4A3B" w:rsidP="00910831">
      <w:pPr>
        <w:pStyle w:val="TOC3"/>
        <w:spacing w:after="0" w:line="240" w:lineRule="auto"/>
        <w:rPr>
          <w:rFonts w:eastAsiaTheme="minorEastAsia" w:cstheme="minorHAnsi"/>
          <w:b/>
          <w:noProof/>
          <w:highlight w:val="yellow"/>
        </w:rPr>
      </w:pPr>
      <w:hyperlink w:anchor="_Toc463632417" w:history="1"/>
    </w:p>
    <w:p w14:paraId="1796AB8D" w14:textId="7019EF47" w:rsidR="003714BD" w:rsidRPr="00600079" w:rsidRDefault="003714BD" w:rsidP="00724C39">
      <w:pPr>
        <w:spacing w:after="0" w:line="240" w:lineRule="auto"/>
        <w:rPr>
          <w:rStyle w:val="Strong"/>
          <w:b w:val="0"/>
        </w:rPr>
      </w:pPr>
      <w:r w:rsidRPr="00034DEE">
        <w:rPr>
          <w:rStyle w:val="Strong"/>
          <w:rFonts w:cstheme="minorHAnsi"/>
          <w:highlight w:val="yellow"/>
        </w:rPr>
        <w:fldChar w:fldCharType="end"/>
      </w:r>
      <w:r w:rsidRPr="00600079">
        <w:rPr>
          <w:rStyle w:val="Strong"/>
          <w:b w:val="0"/>
        </w:rPr>
        <w:br w:type="page"/>
      </w:r>
    </w:p>
    <w:p w14:paraId="0A3FFA5F" w14:textId="77777777" w:rsidR="003714BD" w:rsidRPr="00600079" w:rsidRDefault="003714BD" w:rsidP="00724C39">
      <w:pPr>
        <w:spacing w:after="0" w:line="240" w:lineRule="auto"/>
        <w:rPr>
          <w:rStyle w:val="Strong"/>
          <w:b w:val="0"/>
        </w:rPr>
      </w:pPr>
    </w:p>
    <w:p w14:paraId="5374C030" w14:textId="77777777" w:rsidR="003714BD" w:rsidRPr="00600079" w:rsidRDefault="003714BD" w:rsidP="00724C39">
      <w:pPr>
        <w:spacing w:after="0" w:line="240" w:lineRule="auto"/>
        <w:rPr>
          <w:rStyle w:val="Strong"/>
          <w:b w:val="0"/>
        </w:rPr>
      </w:pPr>
      <w:r w:rsidRPr="00600079">
        <w:rPr>
          <w:rStyle w:val="Strong"/>
          <w:b w:val="0"/>
          <w:noProof/>
        </w:rPr>
        <w:drawing>
          <wp:anchor distT="0" distB="0" distL="114300" distR="114300" simplePos="0" relativeHeight="251692544" behindDoc="1" locked="0" layoutInCell="1" allowOverlap="1" wp14:anchorId="32D05BC1" wp14:editId="7E5CC643">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0FDDBB0" w14:textId="77777777" w:rsidR="003714BD" w:rsidRPr="00600079" w:rsidRDefault="003714BD" w:rsidP="00724C39">
      <w:pPr>
        <w:spacing w:after="0" w:line="240" w:lineRule="auto"/>
        <w:rPr>
          <w:rStyle w:val="Strong"/>
          <w:b w:val="0"/>
        </w:rPr>
      </w:pPr>
      <w:bookmarkStart w:id="1" w:name="_Toc461258663"/>
      <w:bookmarkStart w:id="2" w:name="b"/>
    </w:p>
    <w:p w14:paraId="65E1B824" w14:textId="77777777" w:rsidR="003714BD" w:rsidRDefault="003714BD" w:rsidP="00724C39">
      <w:pPr>
        <w:spacing w:after="0" w:line="240" w:lineRule="auto"/>
        <w:rPr>
          <w:rStyle w:val="Strong"/>
          <w:b w:val="0"/>
        </w:rPr>
      </w:pPr>
    </w:p>
    <w:p w14:paraId="1F6228AD" w14:textId="77777777" w:rsidR="003714BD" w:rsidRDefault="003714BD" w:rsidP="00724C39">
      <w:pPr>
        <w:spacing w:after="0" w:line="240" w:lineRule="auto"/>
        <w:rPr>
          <w:rStyle w:val="Strong"/>
          <w:b w:val="0"/>
        </w:rPr>
      </w:pPr>
    </w:p>
    <w:p w14:paraId="13BF4865" w14:textId="1BCA15D3" w:rsidR="003714BD" w:rsidRDefault="003714BD" w:rsidP="00724C39">
      <w:pPr>
        <w:spacing w:after="0" w:line="240" w:lineRule="auto"/>
        <w:rPr>
          <w:rStyle w:val="Strong"/>
          <w:b w:val="0"/>
        </w:rPr>
      </w:pPr>
    </w:p>
    <w:p w14:paraId="32B409FB" w14:textId="3FEFC337" w:rsidR="00724C39" w:rsidRDefault="00724C39" w:rsidP="00724C39">
      <w:pPr>
        <w:spacing w:after="0" w:line="240" w:lineRule="auto"/>
        <w:rPr>
          <w:rStyle w:val="Strong"/>
          <w:b w:val="0"/>
        </w:rPr>
      </w:pPr>
    </w:p>
    <w:p w14:paraId="6C20F76F" w14:textId="47C15117" w:rsidR="00724C39" w:rsidRDefault="00724C39" w:rsidP="00724C39">
      <w:pPr>
        <w:spacing w:after="0" w:line="240" w:lineRule="auto"/>
        <w:rPr>
          <w:rStyle w:val="Strong"/>
          <w:b w:val="0"/>
        </w:rPr>
      </w:pPr>
    </w:p>
    <w:p w14:paraId="5E50AB42" w14:textId="57C6DCE4" w:rsidR="00724C39" w:rsidRDefault="00724C39" w:rsidP="00724C39">
      <w:pPr>
        <w:spacing w:after="0" w:line="240" w:lineRule="auto"/>
        <w:rPr>
          <w:rStyle w:val="Strong"/>
          <w:b w:val="0"/>
        </w:rPr>
      </w:pPr>
    </w:p>
    <w:p w14:paraId="0314EF79" w14:textId="5533A3DC" w:rsidR="00724C39" w:rsidRDefault="00724C39" w:rsidP="00724C39">
      <w:pPr>
        <w:spacing w:after="0" w:line="240" w:lineRule="auto"/>
        <w:rPr>
          <w:rStyle w:val="Strong"/>
          <w:b w:val="0"/>
        </w:rPr>
      </w:pPr>
    </w:p>
    <w:p w14:paraId="1D8699B3" w14:textId="4FC32565" w:rsidR="00724C39" w:rsidRDefault="00724C39" w:rsidP="00724C39">
      <w:pPr>
        <w:spacing w:after="0" w:line="240" w:lineRule="auto"/>
        <w:rPr>
          <w:rStyle w:val="Strong"/>
          <w:b w:val="0"/>
        </w:rPr>
      </w:pPr>
    </w:p>
    <w:p w14:paraId="4811AA75" w14:textId="77777777" w:rsidR="003714BD" w:rsidRPr="00600079" w:rsidRDefault="003714BD" w:rsidP="00724C39">
      <w:pPr>
        <w:spacing w:after="0" w:line="240" w:lineRule="auto"/>
        <w:rPr>
          <w:rStyle w:val="Strong"/>
          <w:b w:val="0"/>
        </w:rPr>
      </w:pPr>
    </w:p>
    <w:p w14:paraId="68C5344D" w14:textId="77777777" w:rsidR="003714BD" w:rsidRPr="00724C39" w:rsidRDefault="003714BD" w:rsidP="00724C39">
      <w:pPr>
        <w:spacing w:after="0" w:line="240" w:lineRule="auto"/>
        <w:jc w:val="center"/>
        <w:rPr>
          <w:rStyle w:val="Strong"/>
          <w:rFonts w:cstheme="minorHAnsi"/>
          <w:b w:val="0"/>
        </w:rPr>
      </w:pPr>
      <w:r w:rsidRPr="00724C39">
        <w:rPr>
          <w:rStyle w:val="Strong"/>
          <w:rFonts w:cstheme="minorHAnsi"/>
          <w:b w:val="0"/>
        </w:rPr>
        <w:t>Milestone 1</w:t>
      </w:r>
      <w:bookmarkEnd w:id="1"/>
    </w:p>
    <w:p w14:paraId="70745A17" w14:textId="77777777" w:rsidR="003714BD" w:rsidRPr="00724C39" w:rsidRDefault="003714BD" w:rsidP="00724C39">
      <w:pPr>
        <w:pStyle w:val="Standard"/>
        <w:spacing w:after="0" w:line="240" w:lineRule="auto"/>
        <w:jc w:val="center"/>
        <w:rPr>
          <w:rStyle w:val="Strong"/>
          <w:rFonts w:cstheme="minorHAnsi"/>
          <w:b w:val="0"/>
        </w:rPr>
      </w:pPr>
    </w:p>
    <w:p w14:paraId="3AB128AE"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August 22nd – September 11th, 2016</w:t>
      </w:r>
    </w:p>
    <w:p w14:paraId="39726CA9" w14:textId="77777777" w:rsidR="003714BD" w:rsidRPr="00724C39" w:rsidRDefault="003714BD" w:rsidP="00724C39">
      <w:pPr>
        <w:pStyle w:val="Standard"/>
        <w:spacing w:after="0" w:line="240" w:lineRule="auto"/>
        <w:jc w:val="center"/>
        <w:rPr>
          <w:rStyle w:val="Strong"/>
          <w:rFonts w:cstheme="minorHAnsi"/>
          <w:b w:val="0"/>
        </w:rPr>
      </w:pPr>
    </w:p>
    <w:p w14:paraId="75BF53E0"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Mileston Manager:</w:t>
      </w:r>
    </w:p>
    <w:p w14:paraId="4801B954"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Brevan Jorgenson</w:t>
      </w:r>
    </w:p>
    <w:p w14:paraId="052F9639" w14:textId="3688014B" w:rsidR="003714BD" w:rsidRDefault="003714BD" w:rsidP="00724C39">
      <w:pPr>
        <w:pStyle w:val="Standard"/>
        <w:spacing w:after="0" w:line="240" w:lineRule="auto"/>
        <w:jc w:val="center"/>
        <w:rPr>
          <w:rStyle w:val="Strong"/>
          <w:b w:val="0"/>
        </w:rPr>
      </w:pPr>
    </w:p>
    <w:p w14:paraId="1AA67DD4" w14:textId="0035F0DB" w:rsidR="00724C39" w:rsidRDefault="00724C39" w:rsidP="00724C39">
      <w:pPr>
        <w:pStyle w:val="Standard"/>
        <w:spacing w:after="0" w:line="240" w:lineRule="auto"/>
        <w:jc w:val="center"/>
        <w:rPr>
          <w:rStyle w:val="Strong"/>
          <w:b w:val="0"/>
        </w:rPr>
      </w:pPr>
    </w:p>
    <w:p w14:paraId="617AF2D7" w14:textId="67E0FBB9" w:rsidR="00724C39" w:rsidRDefault="00724C39" w:rsidP="00724C39">
      <w:pPr>
        <w:pStyle w:val="Standard"/>
        <w:spacing w:after="0" w:line="240" w:lineRule="auto"/>
        <w:rPr>
          <w:rStyle w:val="Strong"/>
          <w:b w:val="0"/>
        </w:rPr>
      </w:pPr>
    </w:p>
    <w:p w14:paraId="3D25E7E3" w14:textId="77777777" w:rsidR="00724C39" w:rsidRDefault="00724C39" w:rsidP="00724C39">
      <w:pPr>
        <w:pStyle w:val="Standard"/>
        <w:spacing w:after="0" w:line="240" w:lineRule="auto"/>
        <w:rPr>
          <w:rStyle w:val="Strong"/>
          <w:b w:val="0"/>
        </w:rPr>
      </w:pPr>
    </w:p>
    <w:p w14:paraId="0850B8B1" w14:textId="77777777" w:rsidR="00724C39" w:rsidRPr="00600079" w:rsidRDefault="00724C39" w:rsidP="00724C39">
      <w:pPr>
        <w:pStyle w:val="Standard"/>
        <w:spacing w:after="0" w:line="240" w:lineRule="auto"/>
        <w:jc w:val="center"/>
        <w:rPr>
          <w:rStyle w:val="Strong"/>
          <w:b w:val="0"/>
        </w:rPr>
      </w:pPr>
    </w:p>
    <w:p w14:paraId="31BB7EEF" w14:textId="26E87C61" w:rsidR="003714BD" w:rsidRPr="00600079" w:rsidRDefault="003714BD" w:rsidP="00724C39">
      <w:pPr>
        <w:pStyle w:val="Standard"/>
        <w:spacing w:after="0" w:line="240" w:lineRule="auto"/>
        <w:rPr>
          <w:rStyle w:val="Strong"/>
          <w:b w:val="0"/>
        </w:rPr>
      </w:pPr>
    </w:p>
    <w:p w14:paraId="01016068" w14:textId="77777777" w:rsidR="003714BD" w:rsidRDefault="003714BD" w:rsidP="00724C39">
      <w:pPr>
        <w:pStyle w:val="Standard"/>
        <w:spacing w:after="0" w:line="240" w:lineRule="auto"/>
        <w:outlineLvl w:val="1"/>
        <w:rPr>
          <w:rStyle w:val="Strong"/>
        </w:rPr>
      </w:pPr>
      <w:bookmarkStart w:id="3" w:name="_Toc461256967"/>
      <w:bookmarkStart w:id="4" w:name="_Toc461258664"/>
      <w:bookmarkStart w:id="5" w:name="_Toc463632368"/>
      <w:r w:rsidRPr="00600079">
        <w:rPr>
          <w:rStyle w:val="Strong"/>
        </w:rPr>
        <w:lastRenderedPageBreak/>
        <w:t xml:space="preserve">Milestone 1 </w:t>
      </w:r>
      <w:r>
        <w:rPr>
          <w:rStyle w:val="Strong"/>
        </w:rPr>
        <w:t xml:space="preserve">Table of </w:t>
      </w:r>
      <w:r w:rsidRPr="00600079">
        <w:rPr>
          <w:rStyle w:val="Strong"/>
        </w:rPr>
        <w:t>Contents</w:t>
      </w:r>
      <w:bookmarkEnd w:id="3"/>
      <w:bookmarkEnd w:id="4"/>
      <w:bookmarkEnd w:id="5"/>
    </w:p>
    <w:p w14:paraId="2CDC377F" w14:textId="77777777" w:rsidR="003714BD" w:rsidRPr="00600079" w:rsidRDefault="003714BD" w:rsidP="00724C39">
      <w:pPr>
        <w:pStyle w:val="Standard"/>
        <w:spacing w:after="0" w:line="240" w:lineRule="auto"/>
        <w:rPr>
          <w:rStyle w:val="Strong"/>
        </w:rPr>
      </w:pPr>
    </w:p>
    <w:bookmarkStart w:id="6" w:name="_Toc461255431"/>
    <w:bookmarkStart w:id="7" w:name="_Toc461256968"/>
    <w:p w14:paraId="1749C215" w14:textId="2E54D641" w:rsidR="003714BD" w:rsidRDefault="003714BD" w:rsidP="00724C39">
      <w:pPr>
        <w:pStyle w:val="TOC3"/>
        <w:spacing w:after="0" w:line="240" w:lineRule="auto"/>
        <w:rPr>
          <w:rFonts w:eastAsiaTheme="minorEastAsia"/>
          <w:noProof/>
        </w:rPr>
      </w:pPr>
      <w:r w:rsidRPr="00600079">
        <w:rPr>
          <w:rStyle w:val="Strong"/>
          <w:b w:val="0"/>
        </w:rPr>
        <w:fldChar w:fldCharType="begin"/>
      </w:r>
      <w:r w:rsidRPr="00600079">
        <w:rPr>
          <w:rStyle w:val="Strong"/>
          <w:b w:val="0"/>
        </w:rPr>
        <w:instrText xml:space="preserve">  TOC \o "3-4" \h \z \u \b b \* MERGEFORMAT </w:instrText>
      </w:r>
      <w:r w:rsidRPr="00600079">
        <w:rPr>
          <w:rStyle w:val="Strong"/>
          <w:b w:val="0"/>
        </w:rPr>
        <w:fldChar w:fldCharType="separate"/>
      </w:r>
      <w:hyperlink w:anchor="_Toc461398816" w:history="1">
        <w:r w:rsidRPr="00C155FA">
          <w:rPr>
            <w:rStyle w:val="Hyperlink"/>
            <w:b/>
            <w:bCs/>
            <w:noProof/>
          </w:rPr>
          <w:t>Control Documents</w:t>
        </w:r>
        <w:r>
          <w:rPr>
            <w:noProof/>
            <w:webHidden/>
          </w:rPr>
          <w:tab/>
        </w:r>
        <w:r>
          <w:rPr>
            <w:noProof/>
            <w:webHidden/>
          </w:rPr>
          <w:fldChar w:fldCharType="begin"/>
        </w:r>
        <w:r>
          <w:rPr>
            <w:noProof/>
            <w:webHidden/>
          </w:rPr>
          <w:instrText xml:space="preserve"> PAGEREF _Toc461398816 \h </w:instrText>
        </w:r>
        <w:r>
          <w:rPr>
            <w:noProof/>
            <w:webHidden/>
          </w:rPr>
        </w:r>
        <w:r>
          <w:rPr>
            <w:noProof/>
            <w:webHidden/>
          </w:rPr>
          <w:fldChar w:fldCharType="separate"/>
        </w:r>
        <w:r w:rsidR="00E10E36">
          <w:rPr>
            <w:noProof/>
            <w:webHidden/>
          </w:rPr>
          <w:t>5</w:t>
        </w:r>
        <w:r>
          <w:rPr>
            <w:noProof/>
            <w:webHidden/>
          </w:rPr>
          <w:fldChar w:fldCharType="end"/>
        </w:r>
      </w:hyperlink>
    </w:p>
    <w:p w14:paraId="03A74E6D" w14:textId="75B0DED7" w:rsidR="003714BD" w:rsidRDefault="001B4A3B" w:rsidP="00724C39">
      <w:pPr>
        <w:pStyle w:val="TOC4"/>
        <w:tabs>
          <w:tab w:val="right" w:leader="dot" w:pos="9350"/>
        </w:tabs>
        <w:spacing w:after="0" w:line="240" w:lineRule="auto"/>
        <w:rPr>
          <w:rFonts w:eastAsiaTheme="minorEastAsia"/>
          <w:noProof/>
        </w:rPr>
      </w:pPr>
      <w:hyperlink w:anchor="_Toc461398817" w:history="1">
        <w:r w:rsidR="003714BD" w:rsidRPr="00C155FA">
          <w:rPr>
            <w:rStyle w:val="Hyperlink"/>
            <w:b/>
            <w:bCs/>
            <w:noProof/>
          </w:rPr>
          <w:t>Milestone 1 Change Log</w:t>
        </w:r>
        <w:r w:rsidR="003714BD">
          <w:rPr>
            <w:noProof/>
            <w:webHidden/>
          </w:rPr>
          <w:tab/>
        </w:r>
        <w:r w:rsidR="003714BD">
          <w:rPr>
            <w:noProof/>
            <w:webHidden/>
          </w:rPr>
          <w:fldChar w:fldCharType="begin"/>
        </w:r>
        <w:r w:rsidR="003714BD">
          <w:rPr>
            <w:noProof/>
            <w:webHidden/>
          </w:rPr>
          <w:instrText xml:space="preserve"> PAGEREF _Toc461398817 \h </w:instrText>
        </w:r>
        <w:r w:rsidR="003714BD">
          <w:rPr>
            <w:noProof/>
            <w:webHidden/>
          </w:rPr>
        </w:r>
        <w:r w:rsidR="003714BD">
          <w:rPr>
            <w:noProof/>
            <w:webHidden/>
          </w:rPr>
          <w:fldChar w:fldCharType="separate"/>
        </w:r>
        <w:r w:rsidR="00E10E36">
          <w:rPr>
            <w:noProof/>
            <w:webHidden/>
          </w:rPr>
          <w:t>5</w:t>
        </w:r>
        <w:r w:rsidR="003714BD">
          <w:rPr>
            <w:noProof/>
            <w:webHidden/>
          </w:rPr>
          <w:fldChar w:fldCharType="end"/>
        </w:r>
      </w:hyperlink>
    </w:p>
    <w:p w14:paraId="44785C90" w14:textId="4E07B4F7" w:rsidR="003714BD" w:rsidRDefault="001B4A3B" w:rsidP="00724C39">
      <w:pPr>
        <w:pStyle w:val="TOC4"/>
        <w:tabs>
          <w:tab w:val="right" w:leader="dot" w:pos="9350"/>
        </w:tabs>
        <w:spacing w:after="0" w:line="240" w:lineRule="auto"/>
        <w:rPr>
          <w:rFonts w:eastAsiaTheme="minorEastAsia"/>
          <w:noProof/>
        </w:rPr>
      </w:pPr>
      <w:hyperlink w:anchor="_Toc461398818" w:history="1">
        <w:r w:rsidR="003714BD" w:rsidRPr="00C155FA">
          <w:rPr>
            <w:rStyle w:val="Hyperlink"/>
            <w:b/>
            <w:bCs/>
            <w:noProof/>
          </w:rPr>
          <w:t>Roles and Responsibilities Matrix</w:t>
        </w:r>
        <w:r w:rsidR="003714BD">
          <w:rPr>
            <w:noProof/>
            <w:webHidden/>
          </w:rPr>
          <w:tab/>
        </w:r>
        <w:r w:rsidR="003714BD">
          <w:rPr>
            <w:noProof/>
            <w:webHidden/>
          </w:rPr>
          <w:fldChar w:fldCharType="begin"/>
        </w:r>
        <w:r w:rsidR="003714BD">
          <w:rPr>
            <w:noProof/>
            <w:webHidden/>
          </w:rPr>
          <w:instrText xml:space="preserve"> PAGEREF _Toc461398818 \h </w:instrText>
        </w:r>
        <w:r w:rsidR="003714BD">
          <w:rPr>
            <w:noProof/>
            <w:webHidden/>
          </w:rPr>
        </w:r>
        <w:r w:rsidR="003714BD">
          <w:rPr>
            <w:noProof/>
            <w:webHidden/>
          </w:rPr>
          <w:fldChar w:fldCharType="separate"/>
        </w:r>
        <w:r w:rsidR="00E10E36">
          <w:rPr>
            <w:noProof/>
            <w:webHidden/>
          </w:rPr>
          <w:t>7</w:t>
        </w:r>
        <w:r w:rsidR="003714BD">
          <w:rPr>
            <w:noProof/>
            <w:webHidden/>
          </w:rPr>
          <w:fldChar w:fldCharType="end"/>
        </w:r>
      </w:hyperlink>
    </w:p>
    <w:p w14:paraId="5883E1E8" w14:textId="25AD50CE" w:rsidR="003714BD" w:rsidRDefault="001B4A3B" w:rsidP="00724C39">
      <w:pPr>
        <w:pStyle w:val="TOC3"/>
        <w:spacing w:after="0" w:line="240" w:lineRule="auto"/>
        <w:rPr>
          <w:rFonts w:eastAsiaTheme="minorEastAsia"/>
          <w:noProof/>
        </w:rPr>
      </w:pPr>
      <w:hyperlink w:anchor="_Toc461398819" w:history="1">
        <w:r w:rsidR="003714BD" w:rsidRPr="00C155FA">
          <w:rPr>
            <w:rStyle w:val="Hyperlink"/>
            <w:b/>
            <w:bCs/>
            <w:noProof/>
          </w:rPr>
          <w:t>Client Documents</w:t>
        </w:r>
        <w:r w:rsidR="003714BD">
          <w:rPr>
            <w:noProof/>
            <w:webHidden/>
          </w:rPr>
          <w:tab/>
        </w:r>
        <w:r w:rsidR="003714BD">
          <w:rPr>
            <w:noProof/>
            <w:webHidden/>
          </w:rPr>
          <w:fldChar w:fldCharType="begin"/>
        </w:r>
        <w:r w:rsidR="003714BD">
          <w:rPr>
            <w:noProof/>
            <w:webHidden/>
          </w:rPr>
          <w:instrText xml:space="preserve"> PAGEREF _Toc461398819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567E5E7E" w14:textId="2C8B73EA" w:rsidR="003714BD" w:rsidRDefault="001B4A3B" w:rsidP="00724C39">
      <w:pPr>
        <w:pStyle w:val="TOC4"/>
        <w:tabs>
          <w:tab w:val="right" w:leader="dot" w:pos="9350"/>
        </w:tabs>
        <w:spacing w:after="0" w:line="240" w:lineRule="auto"/>
        <w:rPr>
          <w:rFonts w:eastAsiaTheme="minorEastAsia"/>
          <w:noProof/>
        </w:rPr>
      </w:pPr>
      <w:hyperlink w:anchor="_Toc461398820" w:history="1">
        <w:r w:rsidR="003714BD" w:rsidRPr="00C155FA">
          <w:rPr>
            <w:rStyle w:val="Hyperlink"/>
            <w:b/>
            <w:bCs/>
            <w:noProof/>
          </w:rPr>
          <w:t>Milestone Executive Summary</w:t>
        </w:r>
        <w:r w:rsidR="003714BD">
          <w:rPr>
            <w:noProof/>
            <w:webHidden/>
          </w:rPr>
          <w:tab/>
        </w:r>
        <w:r w:rsidR="003714BD">
          <w:rPr>
            <w:noProof/>
            <w:webHidden/>
          </w:rPr>
          <w:fldChar w:fldCharType="begin"/>
        </w:r>
        <w:r w:rsidR="003714BD">
          <w:rPr>
            <w:noProof/>
            <w:webHidden/>
          </w:rPr>
          <w:instrText xml:space="preserve"> PAGEREF _Toc461398820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48FBE01D" w14:textId="50F257CF" w:rsidR="003714BD" w:rsidRDefault="001B4A3B" w:rsidP="00724C39">
      <w:pPr>
        <w:pStyle w:val="TOC3"/>
        <w:spacing w:after="0" w:line="240" w:lineRule="auto"/>
        <w:rPr>
          <w:rFonts w:eastAsiaTheme="minorEastAsia"/>
          <w:noProof/>
        </w:rPr>
      </w:pPr>
      <w:hyperlink w:anchor="_Toc461398821" w:history="1">
        <w:r w:rsidR="003714BD" w:rsidRPr="00C155FA">
          <w:rPr>
            <w:rStyle w:val="Hyperlink"/>
            <w:b/>
            <w:bCs/>
            <w:noProof/>
          </w:rPr>
          <w:t>Project Manager Documents</w:t>
        </w:r>
        <w:r w:rsidR="003714BD">
          <w:rPr>
            <w:noProof/>
            <w:webHidden/>
          </w:rPr>
          <w:tab/>
        </w:r>
        <w:r w:rsidR="003714BD">
          <w:rPr>
            <w:noProof/>
            <w:webHidden/>
          </w:rPr>
          <w:fldChar w:fldCharType="begin"/>
        </w:r>
        <w:r w:rsidR="003714BD">
          <w:rPr>
            <w:noProof/>
            <w:webHidden/>
          </w:rPr>
          <w:instrText xml:space="preserve"> PAGEREF _Toc461398821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01D1984C" w14:textId="5DC4ECE0" w:rsidR="003714BD" w:rsidRDefault="001B4A3B" w:rsidP="00724C39">
      <w:pPr>
        <w:pStyle w:val="TOC4"/>
        <w:tabs>
          <w:tab w:val="right" w:leader="dot" w:pos="9350"/>
        </w:tabs>
        <w:spacing w:after="0" w:line="240" w:lineRule="auto"/>
        <w:rPr>
          <w:rFonts w:eastAsiaTheme="minorEastAsia"/>
          <w:noProof/>
        </w:rPr>
      </w:pPr>
      <w:hyperlink w:anchor="_Toc461398822" w:history="1">
        <w:r w:rsidR="003714BD" w:rsidRPr="00C155FA">
          <w:rPr>
            <w:rStyle w:val="Hyperlink"/>
            <w:b/>
            <w:bCs/>
            <w:noProof/>
          </w:rPr>
          <w:t>Systems Service Request</w:t>
        </w:r>
        <w:r w:rsidR="003714BD">
          <w:rPr>
            <w:noProof/>
            <w:webHidden/>
          </w:rPr>
          <w:tab/>
        </w:r>
        <w:r w:rsidR="003714BD">
          <w:rPr>
            <w:noProof/>
            <w:webHidden/>
          </w:rPr>
          <w:fldChar w:fldCharType="begin"/>
        </w:r>
        <w:r w:rsidR="003714BD">
          <w:rPr>
            <w:noProof/>
            <w:webHidden/>
          </w:rPr>
          <w:instrText xml:space="preserve"> PAGEREF _Toc461398822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60CC5454" w14:textId="74513ECA" w:rsidR="003714BD" w:rsidRDefault="001B4A3B" w:rsidP="00724C39">
      <w:pPr>
        <w:pStyle w:val="TOC4"/>
        <w:tabs>
          <w:tab w:val="right" w:leader="dot" w:pos="9350"/>
        </w:tabs>
        <w:spacing w:after="0" w:line="240" w:lineRule="auto"/>
        <w:rPr>
          <w:rFonts w:eastAsiaTheme="minorEastAsia"/>
          <w:noProof/>
        </w:rPr>
      </w:pPr>
      <w:hyperlink w:anchor="_Toc461398823" w:history="1">
        <w:r w:rsidR="003714BD" w:rsidRPr="00C155FA">
          <w:rPr>
            <w:rStyle w:val="Hyperlink"/>
            <w:b/>
            <w:bCs/>
            <w:noProof/>
          </w:rPr>
          <w:t>Project Charter</w:t>
        </w:r>
        <w:r w:rsidR="003714BD">
          <w:rPr>
            <w:noProof/>
            <w:webHidden/>
          </w:rPr>
          <w:tab/>
        </w:r>
        <w:r w:rsidR="003714BD">
          <w:rPr>
            <w:noProof/>
            <w:webHidden/>
          </w:rPr>
          <w:fldChar w:fldCharType="begin"/>
        </w:r>
        <w:r w:rsidR="003714BD">
          <w:rPr>
            <w:noProof/>
            <w:webHidden/>
          </w:rPr>
          <w:instrText xml:space="preserve"> PAGEREF _Toc461398823 \h </w:instrText>
        </w:r>
        <w:r w:rsidR="003714BD">
          <w:rPr>
            <w:noProof/>
            <w:webHidden/>
          </w:rPr>
        </w:r>
        <w:r w:rsidR="003714BD">
          <w:rPr>
            <w:noProof/>
            <w:webHidden/>
          </w:rPr>
          <w:fldChar w:fldCharType="separate"/>
        </w:r>
        <w:r w:rsidR="00E10E36">
          <w:rPr>
            <w:noProof/>
            <w:webHidden/>
          </w:rPr>
          <w:t>11</w:t>
        </w:r>
        <w:r w:rsidR="003714BD">
          <w:rPr>
            <w:noProof/>
            <w:webHidden/>
          </w:rPr>
          <w:fldChar w:fldCharType="end"/>
        </w:r>
      </w:hyperlink>
    </w:p>
    <w:p w14:paraId="19CC079E" w14:textId="663235AE" w:rsidR="003714BD" w:rsidRDefault="001B4A3B" w:rsidP="00724C39">
      <w:pPr>
        <w:pStyle w:val="TOC3"/>
        <w:spacing w:after="0" w:line="240" w:lineRule="auto"/>
        <w:rPr>
          <w:rFonts w:eastAsiaTheme="minorEastAsia"/>
          <w:noProof/>
        </w:rPr>
      </w:pPr>
      <w:hyperlink w:anchor="_Toc461398824" w:history="1">
        <w:r w:rsidR="003714BD" w:rsidRPr="00C155FA">
          <w:rPr>
            <w:rStyle w:val="Hyperlink"/>
            <w:b/>
            <w:bCs/>
            <w:noProof/>
          </w:rPr>
          <w:t>Stakeholder Register</w:t>
        </w:r>
        <w:r w:rsidR="003714BD">
          <w:rPr>
            <w:noProof/>
            <w:webHidden/>
          </w:rPr>
          <w:tab/>
        </w:r>
        <w:r w:rsidR="00BD37BE">
          <w:rPr>
            <w:noProof/>
            <w:webHidden/>
          </w:rPr>
          <w:t>15</w:t>
        </w:r>
      </w:hyperlink>
    </w:p>
    <w:p w14:paraId="434CEE7F" w14:textId="2F4249B3" w:rsidR="003714BD" w:rsidRDefault="001B4A3B" w:rsidP="00724C39">
      <w:pPr>
        <w:pStyle w:val="TOC3"/>
        <w:spacing w:after="0" w:line="240" w:lineRule="auto"/>
        <w:rPr>
          <w:rFonts w:eastAsiaTheme="minorEastAsia"/>
          <w:noProof/>
        </w:rPr>
      </w:pPr>
      <w:hyperlink w:anchor="_Toc461398825" w:history="1">
        <w:r w:rsidR="003714BD" w:rsidRPr="00C155FA">
          <w:rPr>
            <w:rStyle w:val="Hyperlink"/>
            <w:b/>
            <w:bCs/>
            <w:noProof/>
          </w:rPr>
          <w:t>Issues Log</w:t>
        </w:r>
        <w:r w:rsidR="003714BD">
          <w:rPr>
            <w:noProof/>
            <w:webHidden/>
          </w:rPr>
          <w:tab/>
        </w:r>
        <w:r w:rsidR="00BD37BE">
          <w:rPr>
            <w:noProof/>
            <w:webHidden/>
          </w:rPr>
          <w:t>16</w:t>
        </w:r>
      </w:hyperlink>
    </w:p>
    <w:p w14:paraId="79665D84" w14:textId="77777777" w:rsidR="003714BD" w:rsidRPr="00600079" w:rsidRDefault="003714BD" w:rsidP="00724C39">
      <w:pPr>
        <w:spacing w:after="0" w:line="240" w:lineRule="auto"/>
        <w:jc w:val="center"/>
        <w:rPr>
          <w:rStyle w:val="Strong"/>
          <w:b w:val="0"/>
        </w:rPr>
      </w:pPr>
      <w:r w:rsidRPr="00600079">
        <w:rPr>
          <w:rStyle w:val="Strong"/>
          <w:b w:val="0"/>
        </w:rPr>
        <w:fldChar w:fldCharType="end"/>
      </w:r>
    </w:p>
    <w:p w14:paraId="671E99EC" w14:textId="77777777" w:rsidR="003714BD" w:rsidRPr="00600079" w:rsidRDefault="003714BD" w:rsidP="00724C39">
      <w:pPr>
        <w:spacing w:after="0" w:line="240" w:lineRule="auto"/>
        <w:rPr>
          <w:rStyle w:val="Strong"/>
          <w:b w:val="0"/>
        </w:rPr>
      </w:pPr>
      <w:r w:rsidRPr="00600079">
        <w:rPr>
          <w:rStyle w:val="Strong"/>
          <w:b w:val="0"/>
        </w:rPr>
        <w:br w:type="page"/>
      </w:r>
    </w:p>
    <w:p w14:paraId="1C03CE13" w14:textId="77777777" w:rsidR="003714BD" w:rsidRPr="00600079" w:rsidRDefault="003714BD" w:rsidP="00724C39">
      <w:pPr>
        <w:spacing w:after="0" w:line="240" w:lineRule="auto"/>
        <w:jc w:val="center"/>
        <w:rPr>
          <w:rStyle w:val="Strong"/>
          <w:b w:val="0"/>
        </w:rPr>
      </w:pPr>
    </w:p>
    <w:p w14:paraId="5905727D" w14:textId="77777777" w:rsidR="003714BD" w:rsidRPr="00600079" w:rsidRDefault="003714BD" w:rsidP="00724C39">
      <w:pPr>
        <w:pStyle w:val="Standard"/>
        <w:spacing w:after="0" w:line="240" w:lineRule="auto"/>
        <w:outlineLvl w:val="2"/>
        <w:rPr>
          <w:rStyle w:val="Strong"/>
        </w:rPr>
      </w:pPr>
      <w:bookmarkStart w:id="8" w:name="_Toc461258665"/>
      <w:bookmarkStart w:id="9" w:name="_Toc461398816"/>
      <w:bookmarkStart w:id="10" w:name="_Toc463632369"/>
      <w:r w:rsidRPr="00600079">
        <w:rPr>
          <w:rStyle w:val="Strong"/>
        </w:rPr>
        <w:t>Control Documents</w:t>
      </w:r>
      <w:bookmarkEnd w:id="6"/>
      <w:bookmarkEnd w:id="7"/>
      <w:bookmarkEnd w:id="8"/>
      <w:bookmarkEnd w:id="9"/>
      <w:bookmarkEnd w:id="10"/>
    </w:p>
    <w:p w14:paraId="4105F91B" w14:textId="77777777" w:rsidR="003714BD" w:rsidRPr="00600079" w:rsidRDefault="003714BD" w:rsidP="00724C39">
      <w:pPr>
        <w:pStyle w:val="Standard"/>
        <w:spacing w:after="0" w:line="240" w:lineRule="auto"/>
        <w:rPr>
          <w:rStyle w:val="Strong"/>
          <w:b w:val="0"/>
        </w:rPr>
      </w:pPr>
    </w:p>
    <w:p w14:paraId="1D325687" w14:textId="77777777" w:rsidR="003714BD" w:rsidRPr="00600079" w:rsidRDefault="003714BD" w:rsidP="00724C39">
      <w:pPr>
        <w:pStyle w:val="Standard"/>
        <w:spacing w:after="0" w:line="240" w:lineRule="auto"/>
        <w:outlineLvl w:val="3"/>
        <w:rPr>
          <w:rStyle w:val="Strong"/>
        </w:rPr>
      </w:pPr>
      <w:bookmarkStart w:id="11" w:name="_Toc461256969"/>
      <w:bookmarkStart w:id="12" w:name="_Toc461258666"/>
      <w:bookmarkStart w:id="13" w:name="_Toc461398817"/>
      <w:bookmarkStart w:id="14" w:name="_Toc463632370"/>
      <w:r w:rsidRPr="00600079">
        <w:rPr>
          <w:rStyle w:val="Strong"/>
        </w:rPr>
        <w:t>Milestone 1 Change Log</w:t>
      </w:r>
      <w:bookmarkEnd w:id="11"/>
      <w:bookmarkEnd w:id="12"/>
      <w:bookmarkEnd w:id="13"/>
      <w:bookmarkEnd w:id="14"/>
    </w:p>
    <w:p w14:paraId="2F2E4B17" w14:textId="77777777" w:rsidR="003714BD" w:rsidRPr="00600079" w:rsidRDefault="003714BD" w:rsidP="00724C39">
      <w:pPr>
        <w:pStyle w:val="Standard"/>
        <w:spacing w:after="0" w:line="240" w:lineRule="auto"/>
        <w:rPr>
          <w:rStyle w:val="Strong"/>
          <w:b w:val="0"/>
        </w:rPr>
      </w:pPr>
    </w:p>
    <w:tbl>
      <w:tblPr>
        <w:tblW w:w="9972" w:type="dxa"/>
        <w:tblLayout w:type="fixed"/>
        <w:tblCellMar>
          <w:left w:w="10" w:type="dxa"/>
          <w:right w:w="10" w:type="dxa"/>
        </w:tblCellMar>
        <w:tblLook w:val="04A0" w:firstRow="1" w:lastRow="0" w:firstColumn="1" w:lastColumn="0" w:noHBand="0" w:noVBand="1"/>
      </w:tblPr>
      <w:tblGrid>
        <w:gridCol w:w="1994"/>
        <w:gridCol w:w="1994"/>
        <w:gridCol w:w="1994"/>
        <w:gridCol w:w="1995"/>
        <w:gridCol w:w="1995"/>
      </w:tblGrid>
      <w:tr w:rsidR="003714BD" w:rsidRPr="00600079" w14:paraId="11ACB041" w14:textId="77777777" w:rsidTr="003714BD">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E03873A" w14:textId="77777777" w:rsidR="003714BD" w:rsidRPr="00600079" w:rsidRDefault="003714BD" w:rsidP="00724C39">
            <w:pPr>
              <w:pStyle w:val="TableContents"/>
              <w:spacing w:after="0" w:line="240" w:lineRule="auto"/>
              <w:rPr>
                <w:rStyle w:val="Strong"/>
                <w:b w:val="0"/>
              </w:rPr>
            </w:pPr>
            <w:r w:rsidRPr="00600079">
              <w:rPr>
                <w:rStyle w:val="Strong"/>
                <w:b w:val="0"/>
              </w:rPr>
              <w:t>Version</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86775B2" w14:textId="77777777" w:rsidR="003714BD" w:rsidRPr="00600079" w:rsidRDefault="003714BD" w:rsidP="00724C39">
            <w:pPr>
              <w:pStyle w:val="TableContents"/>
              <w:spacing w:after="0" w:line="240" w:lineRule="auto"/>
              <w:rPr>
                <w:rStyle w:val="Strong"/>
                <w:b w:val="0"/>
              </w:rPr>
            </w:pPr>
            <w:r w:rsidRPr="00600079">
              <w:rPr>
                <w:rStyle w:val="Strong"/>
                <w:b w:val="0"/>
              </w:rPr>
              <w:t>Date</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41AD4EE" w14:textId="77777777" w:rsidR="003714BD" w:rsidRPr="00600079" w:rsidRDefault="003714BD" w:rsidP="00724C39">
            <w:pPr>
              <w:pStyle w:val="TableContents"/>
              <w:spacing w:after="0" w:line="240" w:lineRule="auto"/>
              <w:rPr>
                <w:rStyle w:val="Strong"/>
                <w:b w:val="0"/>
              </w:rPr>
            </w:pPr>
            <w:r w:rsidRPr="00600079">
              <w:rPr>
                <w:rStyle w:val="Strong"/>
                <w:b w:val="0"/>
              </w:rPr>
              <w:t>Author</w:t>
            </w:r>
          </w:p>
        </w:tc>
        <w:tc>
          <w:tcPr>
            <w:tcW w:w="199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46768D5" w14:textId="77777777" w:rsidR="003714BD" w:rsidRPr="00600079" w:rsidRDefault="003714BD" w:rsidP="00724C39">
            <w:pPr>
              <w:pStyle w:val="TableContents"/>
              <w:spacing w:after="0" w:line="240" w:lineRule="auto"/>
              <w:rPr>
                <w:rStyle w:val="Strong"/>
                <w:b w:val="0"/>
              </w:rPr>
            </w:pPr>
            <w:r w:rsidRPr="00600079">
              <w:rPr>
                <w:rStyle w:val="Strong"/>
                <w:b w:val="0"/>
              </w:rPr>
              <w:t>Section</w:t>
            </w:r>
          </w:p>
        </w:tc>
        <w:tc>
          <w:tcPr>
            <w:tcW w:w="19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E2D79F6" w14:textId="77777777" w:rsidR="003714BD" w:rsidRPr="00600079" w:rsidRDefault="003714BD" w:rsidP="00724C39">
            <w:pPr>
              <w:pStyle w:val="TableContents"/>
              <w:spacing w:after="0" w:line="240" w:lineRule="auto"/>
              <w:rPr>
                <w:rStyle w:val="Strong"/>
                <w:b w:val="0"/>
              </w:rPr>
            </w:pPr>
            <w:r w:rsidRPr="00600079">
              <w:rPr>
                <w:rStyle w:val="Strong"/>
                <w:b w:val="0"/>
              </w:rPr>
              <w:t>Change Description</w:t>
            </w:r>
          </w:p>
        </w:tc>
      </w:tr>
      <w:tr w:rsidR="003714BD" w:rsidRPr="00600079" w14:paraId="3811458B"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8F277F2"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8F03994" w14:textId="77777777" w:rsidR="003714BD" w:rsidRPr="00F34FFD" w:rsidRDefault="003714BD" w:rsidP="00724C39">
            <w:pPr>
              <w:pStyle w:val="TableContents"/>
              <w:spacing w:after="0" w:line="240" w:lineRule="auto"/>
              <w:rPr>
                <w:rStyle w:val="Strong"/>
                <w:b w:val="0"/>
              </w:rPr>
            </w:pPr>
            <w:r w:rsidRPr="00F34FFD">
              <w:rPr>
                <w:rStyle w:val="Strong"/>
                <w:b w:val="0"/>
              </w:rPr>
              <w:t>9/1/2016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2DDEB96" w14:textId="77777777" w:rsidR="003714BD" w:rsidRPr="00F34FFD" w:rsidRDefault="003714BD" w:rsidP="00724C39">
            <w:pPr>
              <w:pStyle w:val="TableContents"/>
              <w:spacing w:after="0" w:line="240" w:lineRule="auto"/>
              <w:rPr>
                <w:rStyle w:val="Strong"/>
                <w:b w:val="0"/>
              </w:rPr>
            </w:pPr>
            <w:r w:rsidRPr="00F34FFD">
              <w:rPr>
                <w:rStyle w:val="Strong"/>
                <w:b w:val="0"/>
              </w:rPr>
              <w:t>Brevan Jorgensen</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6A3A70C" w14:textId="77777777" w:rsidR="003714BD" w:rsidRPr="00F34FFD" w:rsidRDefault="003714BD" w:rsidP="00724C39">
            <w:pPr>
              <w:pStyle w:val="TableContents"/>
              <w:spacing w:after="0" w:line="240" w:lineRule="auto"/>
              <w:rPr>
                <w:rStyle w:val="Strong"/>
                <w:b w:val="0"/>
              </w:rPr>
            </w:pPr>
            <w:r w:rsidRPr="00F34FFD">
              <w:rPr>
                <w:rStyle w:val="Strong"/>
                <w:b w:val="0"/>
              </w:rPr>
              <w:t>Roles and Responsibilities</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4F4C2AC2" w14:textId="77777777" w:rsidR="003714BD" w:rsidRPr="00F34FFD" w:rsidRDefault="003714BD" w:rsidP="00724C39">
            <w:pPr>
              <w:pStyle w:val="TableContents"/>
              <w:spacing w:after="0" w:line="240" w:lineRule="auto"/>
              <w:rPr>
                <w:rStyle w:val="Strong"/>
                <w:b w:val="0"/>
              </w:rPr>
            </w:pPr>
            <w:r w:rsidRPr="00F34FFD">
              <w:rPr>
                <w:rStyle w:val="Strong"/>
                <w:b w:val="0"/>
              </w:rPr>
              <w:t>Initial roles assigned</w:t>
            </w:r>
          </w:p>
        </w:tc>
      </w:tr>
      <w:tr w:rsidR="003714BD" w:rsidRPr="00600079" w14:paraId="42580E0A"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A5C303" w14:textId="77777777" w:rsidR="003714BD" w:rsidRPr="00F34FFD" w:rsidRDefault="003714BD" w:rsidP="00724C39">
            <w:pPr>
              <w:pStyle w:val="TableContents"/>
              <w:spacing w:after="0" w:line="240" w:lineRule="auto"/>
              <w:rPr>
                <w:rStyle w:val="Strong"/>
                <w:b w:val="0"/>
              </w:rPr>
            </w:pPr>
            <w:r w:rsidRPr="00F34FFD">
              <w:rPr>
                <w:rStyle w:val="Strong"/>
                <w:b w:val="0"/>
              </w:rPr>
              <w:t>1.1</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736F194"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1DE8A0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628237" w14:textId="77777777" w:rsidR="003714BD" w:rsidRPr="00F34FFD" w:rsidRDefault="003714BD" w:rsidP="00724C39">
            <w:pPr>
              <w:pStyle w:val="TableContents"/>
              <w:spacing w:after="0" w:line="240" w:lineRule="auto"/>
              <w:rPr>
                <w:rStyle w:val="Strong"/>
                <w:b w:val="0"/>
              </w:rPr>
            </w:pPr>
            <w:r w:rsidRPr="00F34FFD">
              <w:rPr>
                <w:rStyle w:val="Strong"/>
                <w:b w:val="0"/>
              </w:rPr>
              <w:t>Running Document</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B2A56FE" w14:textId="77777777" w:rsidR="003714BD" w:rsidRPr="00F34FFD" w:rsidRDefault="003714BD" w:rsidP="00724C39">
            <w:pPr>
              <w:pStyle w:val="TableContents"/>
              <w:spacing w:after="0" w:line="240" w:lineRule="auto"/>
              <w:rPr>
                <w:rStyle w:val="Strong"/>
                <w:b w:val="0"/>
              </w:rPr>
            </w:pPr>
            <w:r w:rsidRPr="00F34FFD">
              <w:rPr>
                <w:rStyle w:val="Strong"/>
                <w:b w:val="0"/>
              </w:rPr>
              <w:t>Wrote initial framework with tables of index</w:t>
            </w:r>
          </w:p>
        </w:tc>
      </w:tr>
      <w:tr w:rsidR="003714BD" w:rsidRPr="00600079" w14:paraId="69E52D32"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71F5F36"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99482B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166A59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EBF4F7" w14:textId="77777777" w:rsidR="003714BD" w:rsidRPr="00F34FFD" w:rsidRDefault="003714BD" w:rsidP="00724C39">
            <w:pPr>
              <w:pStyle w:val="TableContents"/>
              <w:spacing w:after="0" w:line="240" w:lineRule="auto"/>
              <w:rPr>
                <w:rStyle w:val="Strong"/>
                <w:b w:val="0"/>
              </w:rPr>
            </w:pPr>
            <w:r w:rsidRPr="00F34FFD">
              <w:rPr>
                <w:rStyle w:val="Strong"/>
                <w:b w:val="0"/>
              </w:rPr>
              <w:t>Project Charter</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C21707D" w14:textId="77777777" w:rsidR="003714BD" w:rsidRPr="00F34FFD" w:rsidRDefault="003714BD" w:rsidP="00724C39">
            <w:pPr>
              <w:pStyle w:val="TableContents"/>
              <w:spacing w:after="0" w:line="240" w:lineRule="auto"/>
              <w:rPr>
                <w:rStyle w:val="Strong"/>
                <w:b w:val="0"/>
              </w:rPr>
            </w:pPr>
            <w:r w:rsidRPr="00F34FFD">
              <w:rPr>
                <w:rStyle w:val="Strong"/>
                <w:b w:val="0"/>
              </w:rPr>
              <w:t xml:space="preserve">Wrote initial document </w:t>
            </w:r>
          </w:p>
        </w:tc>
      </w:tr>
      <w:tr w:rsidR="003714BD" w:rsidRPr="00600079" w14:paraId="70BB99A7" w14:textId="77777777" w:rsidTr="003714BD">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1803C370"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636D6538"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76D104C2" w14:textId="77777777" w:rsidR="003714BD" w:rsidRPr="00F34FFD" w:rsidRDefault="003714BD" w:rsidP="00724C39">
            <w:pPr>
              <w:pStyle w:val="TableContents"/>
              <w:spacing w:after="0" w:line="240" w:lineRule="auto"/>
              <w:rPr>
                <w:rStyle w:val="Strong"/>
                <w:b w:val="0"/>
              </w:rPr>
            </w:pPr>
            <w:r w:rsidRPr="00F34FFD">
              <w:rPr>
                <w:rStyle w:val="Strong"/>
                <w:b w:val="0"/>
              </w:rPr>
              <w:t>Douglas Nichols</w:t>
            </w:r>
          </w:p>
        </w:tc>
        <w:tc>
          <w:tcPr>
            <w:tcW w:w="1995"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4BB08A80" w14:textId="77777777" w:rsidR="003714BD" w:rsidRPr="00F34FFD" w:rsidRDefault="003714BD" w:rsidP="00724C39">
            <w:pPr>
              <w:pStyle w:val="TableContents"/>
              <w:spacing w:after="0" w:line="240" w:lineRule="auto"/>
              <w:rPr>
                <w:rStyle w:val="Strong"/>
                <w:b w:val="0"/>
              </w:rPr>
            </w:pPr>
            <w:r w:rsidRPr="00F34FFD">
              <w:rPr>
                <w:rStyle w:val="Strong"/>
                <w:b w:val="0"/>
              </w:rPr>
              <w:t>Executive Summary</w:t>
            </w:r>
          </w:p>
        </w:tc>
        <w:tc>
          <w:tcPr>
            <w:tcW w:w="1995" w:type="dxa"/>
            <w:tcBorders>
              <w:left w:val="single" w:sz="2" w:space="0" w:color="000000" w:themeColor="text1"/>
              <w:bottom w:val="single" w:sz="4" w:space="0" w:color="auto"/>
              <w:right w:val="single" w:sz="2" w:space="0" w:color="000000" w:themeColor="text1"/>
            </w:tcBorders>
            <w:shd w:val="clear" w:color="auto" w:fill="auto"/>
            <w:tcMar>
              <w:top w:w="55" w:type="dxa"/>
              <w:left w:w="55" w:type="dxa"/>
              <w:bottom w:w="55" w:type="dxa"/>
              <w:right w:w="55" w:type="dxa"/>
            </w:tcMar>
          </w:tcPr>
          <w:p w14:paraId="4EBE2C70" w14:textId="77777777" w:rsidR="003714BD" w:rsidRPr="00F34FFD" w:rsidRDefault="003714BD" w:rsidP="00724C39">
            <w:pPr>
              <w:pStyle w:val="TableContents"/>
              <w:spacing w:after="0" w:line="240" w:lineRule="auto"/>
              <w:rPr>
                <w:rStyle w:val="Strong"/>
                <w:b w:val="0"/>
              </w:rPr>
            </w:pPr>
            <w:r w:rsidRPr="00F34FFD">
              <w:rPr>
                <w:rStyle w:val="Strong"/>
                <w:b w:val="0"/>
              </w:rPr>
              <w:t>Initial document</w:t>
            </w:r>
          </w:p>
        </w:tc>
      </w:tr>
      <w:tr w:rsidR="003714BD" w:rsidRPr="00600079" w14:paraId="557240C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029B1E"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05CD0D"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984EE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18C6D2"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902F45" w14:textId="77777777" w:rsidR="003714BD" w:rsidRPr="00F34FFD" w:rsidRDefault="003714BD" w:rsidP="00724C39">
            <w:pPr>
              <w:pStyle w:val="TableContents"/>
              <w:spacing w:after="0" w:line="240" w:lineRule="auto"/>
              <w:rPr>
                <w:rStyle w:val="Strong"/>
                <w:b w:val="0"/>
              </w:rPr>
            </w:pPr>
            <w:r w:rsidRPr="00F34FFD">
              <w:rPr>
                <w:rStyle w:val="Strong"/>
                <w:b w:val="0"/>
              </w:rPr>
              <w:t>Pulled all group emails and formatted into appendix A for Milestone 1</w:t>
            </w:r>
          </w:p>
        </w:tc>
      </w:tr>
      <w:tr w:rsidR="003714BD" w:rsidRPr="00600079" w14:paraId="5148A36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B2B3263"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38C69F"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428A69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8CC19A"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EC38B8" w14:textId="77777777" w:rsidR="003714BD" w:rsidRPr="00F34FFD" w:rsidRDefault="003714BD" w:rsidP="00724C39">
            <w:pPr>
              <w:pStyle w:val="TableContents"/>
              <w:spacing w:after="0" w:line="240" w:lineRule="auto"/>
              <w:rPr>
                <w:rStyle w:val="Strong"/>
                <w:b w:val="0"/>
              </w:rPr>
            </w:pPr>
            <w:r w:rsidRPr="00F34FFD">
              <w:rPr>
                <w:rStyle w:val="Strong"/>
                <w:b w:val="0"/>
              </w:rPr>
              <w:t>Updated meeting minutes for all meetings in Milestone 1</w:t>
            </w:r>
          </w:p>
        </w:tc>
      </w:tr>
      <w:tr w:rsidR="003714BD" w:rsidRPr="00600079" w14:paraId="66AA28C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B1F8AA" w14:textId="77777777" w:rsidR="003714BD" w:rsidRPr="00F34FFD" w:rsidRDefault="003714BD" w:rsidP="00724C39">
            <w:pPr>
              <w:pStyle w:val="TableContents"/>
              <w:spacing w:after="0" w:line="240" w:lineRule="auto"/>
              <w:rPr>
                <w:rStyle w:val="Strong"/>
                <w:b w:val="0"/>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9D85D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23B0FD" w14:textId="77777777" w:rsidR="003714BD" w:rsidRPr="00F34FFD" w:rsidRDefault="003714BD" w:rsidP="00724C39">
            <w:pPr>
              <w:pStyle w:val="TableContents"/>
              <w:spacing w:after="0" w:line="240" w:lineRule="auto"/>
              <w:rPr>
                <w:rStyle w:val="Strong"/>
                <w:b w:val="0"/>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49C2BD" w14:textId="77777777" w:rsidR="003714BD" w:rsidRPr="00F34FFD" w:rsidRDefault="003714BD" w:rsidP="00724C39">
            <w:pPr>
              <w:pStyle w:val="TableContents"/>
              <w:spacing w:after="0" w:line="240" w:lineRule="auto"/>
              <w:rPr>
                <w:rStyle w:val="Strong"/>
                <w:b w:val="0"/>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C0848F" w14:textId="77777777" w:rsidR="003714BD" w:rsidRPr="00F34FFD" w:rsidRDefault="003714BD" w:rsidP="00724C39">
            <w:pPr>
              <w:pStyle w:val="TableContents"/>
              <w:spacing w:after="0" w:line="240" w:lineRule="auto"/>
              <w:rPr>
                <w:rStyle w:val="Strong"/>
                <w:b w:val="0"/>
              </w:rPr>
            </w:pPr>
            <w:r w:rsidRPr="00F34FFD">
              <w:rPr>
                <w:rStyle w:val="Strong"/>
                <w:b w:val="0"/>
              </w:rPr>
              <w:t>Cretaing the master document for better team colaberation</w:t>
            </w:r>
          </w:p>
        </w:tc>
      </w:tr>
      <w:tr w:rsidR="003714BD" w:rsidRPr="00600079" w14:paraId="6C6257B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EA66E8"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37A903F" w14:textId="77777777" w:rsidR="003714BD" w:rsidRPr="00F34FFD" w:rsidRDefault="003714BD" w:rsidP="00724C39">
            <w:pPr>
              <w:pStyle w:val="TableContents"/>
              <w:spacing w:after="0" w:line="240" w:lineRule="auto"/>
              <w:rPr>
                <w:b/>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FCA30B"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07B4E3"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B344C8" w14:textId="77777777" w:rsidR="003714BD" w:rsidRPr="00F34FFD" w:rsidRDefault="003714BD" w:rsidP="00724C39">
            <w:pPr>
              <w:pStyle w:val="TableContents"/>
              <w:spacing w:after="0" w:line="240" w:lineRule="auto"/>
              <w:rPr>
                <w:b/>
              </w:rPr>
            </w:pPr>
            <w:r w:rsidRPr="00F34FFD">
              <w:rPr>
                <w:rStyle w:val="Strong"/>
                <w:b w:val="0"/>
              </w:rPr>
              <w:t>Revised some elements</w:t>
            </w:r>
          </w:p>
        </w:tc>
      </w:tr>
      <w:tr w:rsidR="003714BD" w:rsidRPr="00600079" w14:paraId="6D61A90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CD88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9ACDF7"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C554C"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C112E8" w14:textId="77777777" w:rsidR="003714BD" w:rsidRPr="00F34FFD" w:rsidRDefault="003714BD" w:rsidP="00724C39">
            <w:pPr>
              <w:pStyle w:val="TableContents"/>
              <w:spacing w:after="0" w:line="240" w:lineRule="auto"/>
              <w:rPr>
                <w:b/>
              </w:rPr>
            </w:pPr>
            <w:r w:rsidRPr="00F34FFD">
              <w:rPr>
                <w:rStyle w:val="Strong"/>
                <w:b w:val="0"/>
              </w:rPr>
              <w:t>SSR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FF475E" w14:textId="77777777" w:rsidR="003714BD" w:rsidRPr="00F34FFD" w:rsidRDefault="003714BD" w:rsidP="00724C39">
            <w:pPr>
              <w:pStyle w:val="TableContents"/>
              <w:spacing w:after="0" w:line="240" w:lineRule="auto"/>
              <w:rPr>
                <w:b/>
              </w:rPr>
            </w:pPr>
            <w:r w:rsidRPr="00F34FFD">
              <w:rPr>
                <w:rStyle w:val="Strong"/>
                <w:b w:val="0"/>
              </w:rPr>
              <w:t>Wrote Systems Service Request</w:t>
            </w:r>
          </w:p>
        </w:tc>
      </w:tr>
      <w:tr w:rsidR="003714BD" w:rsidRPr="00600079" w14:paraId="0A17388E"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D6C9F"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05CE0E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62D199F"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3CAD9E" w14:textId="77777777" w:rsidR="003714BD" w:rsidRPr="00F34FFD" w:rsidRDefault="003714BD" w:rsidP="00724C39">
            <w:pPr>
              <w:pStyle w:val="TableContents"/>
              <w:spacing w:after="0" w:line="240" w:lineRule="auto"/>
              <w:rPr>
                <w:b/>
              </w:rPr>
            </w:pPr>
            <w:r w:rsidRPr="00F34FFD">
              <w:rPr>
                <w:rStyle w:val="Strong"/>
                <w:b w:val="0"/>
              </w:rPr>
              <w:t>Cause and Effect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DD83D4"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518B403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E15F9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1C68E3"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F0A82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70ACC6" w14:textId="77777777" w:rsidR="003714BD" w:rsidRPr="00F34FFD" w:rsidRDefault="003714BD" w:rsidP="00724C39">
            <w:pPr>
              <w:pStyle w:val="TableContents"/>
              <w:spacing w:after="0" w:line="240" w:lineRule="auto"/>
              <w:rPr>
                <w:b/>
              </w:rPr>
            </w:pPr>
            <w:r w:rsidRPr="00F34FFD">
              <w:rPr>
                <w:rStyle w:val="Strong"/>
                <w:b w:val="0"/>
              </w:rPr>
              <w:t>Organization Chart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A10D62"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6CAED0A5"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62A7E9A" w14:textId="77777777" w:rsidR="003714BD" w:rsidRPr="00F34FFD" w:rsidRDefault="003714BD" w:rsidP="00724C39">
            <w:pPr>
              <w:pStyle w:val="TableContents"/>
              <w:spacing w:after="0" w:line="240" w:lineRule="auto"/>
              <w:rPr>
                <w:b/>
              </w:rPr>
            </w:pPr>
            <w:r w:rsidRPr="00F34FFD">
              <w:rPr>
                <w:rStyle w:val="Strong"/>
                <w:b w:val="0"/>
              </w:rPr>
              <w:t>1.4</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747BBE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FF69B9"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87C6E3"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E59C6C" w14:textId="77777777" w:rsidR="003714BD" w:rsidRPr="00F34FFD" w:rsidRDefault="003714BD" w:rsidP="00724C39">
            <w:pPr>
              <w:pStyle w:val="TableContents"/>
              <w:spacing w:after="0" w:line="240" w:lineRule="auto"/>
              <w:rPr>
                <w:b/>
              </w:rPr>
            </w:pPr>
            <w:r w:rsidRPr="00F34FFD">
              <w:rPr>
                <w:rStyle w:val="Strong"/>
                <w:b w:val="0"/>
              </w:rPr>
              <w:t>Made post walkthrough edits</w:t>
            </w:r>
          </w:p>
        </w:tc>
      </w:tr>
      <w:tr w:rsidR="003714BD" w:rsidRPr="00600079" w14:paraId="2FBC7A38"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873C10"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17D78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B3315A" w14:textId="77777777" w:rsidR="003714BD" w:rsidRPr="00F34FFD" w:rsidRDefault="003714BD" w:rsidP="00724C39">
            <w:pPr>
              <w:pStyle w:val="TableContents"/>
              <w:spacing w:after="0" w:line="240" w:lineRule="auto"/>
              <w:rPr>
                <w:b/>
              </w:rPr>
            </w:pPr>
            <w:r w:rsidRPr="00F34FFD">
              <w:rPr>
                <w:rStyle w:val="Strong"/>
                <w:b w:val="0"/>
              </w:rPr>
              <w:t>Brevan Jorgensen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791A19" w14:textId="77777777" w:rsidR="003714BD" w:rsidRPr="00F34FFD" w:rsidRDefault="003714BD" w:rsidP="00724C39">
            <w:pPr>
              <w:pStyle w:val="TableContents"/>
              <w:spacing w:after="0" w:line="240" w:lineRule="auto"/>
              <w:rPr>
                <w:b/>
              </w:rPr>
            </w:pPr>
            <w:r w:rsidRPr="00F34FFD">
              <w:rPr>
                <w:rStyle w:val="Strong"/>
                <w:b w:val="0"/>
              </w:rPr>
              <w:t>Swim lane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EAE0BC"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3969EB5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A97BBA" w14:textId="77777777" w:rsidR="003714BD" w:rsidRPr="00F34FFD" w:rsidRDefault="003714BD" w:rsidP="00724C39">
            <w:pPr>
              <w:pStyle w:val="TableContents"/>
              <w:spacing w:after="0" w:line="240" w:lineRule="auto"/>
              <w:rPr>
                <w:b/>
              </w:rPr>
            </w:pPr>
            <w:r w:rsidRPr="00F34FFD">
              <w:rPr>
                <w:rStyle w:val="Strong"/>
                <w:b w:val="0"/>
              </w:rPr>
              <w:t>1.5</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CFC700D"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6388B3"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801D08" w14:textId="77777777" w:rsidR="003714BD" w:rsidRPr="00F34FFD" w:rsidRDefault="003714BD" w:rsidP="00724C39">
            <w:pPr>
              <w:pStyle w:val="TableContents"/>
              <w:spacing w:after="0" w:line="240" w:lineRule="auto"/>
              <w:rPr>
                <w:b/>
              </w:rPr>
            </w:pPr>
            <w:r w:rsidRPr="00F34FFD">
              <w:rPr>
                <w:rStyle w:val="Strong"/>
                <w:b w:val="0"/>
              </w:rPr>
              <w:t>Appendicies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E6AC39" w14:textId="77777777" w:rsidR="003714BD" w:rsidRPr="00F34FFD" w:rsidRDefault="003714BD" w:rsidP="00724C39">
            <w:pPr>
              <w:pStyle w:val="TableContents"/>
              <w:spacing w:after="0" w:line="240" w:lineRule="auto"/>
              <w:rPr>
                <w:b/>
              </w:rPr>
            </w:pPr>
            <w:r w:rsidRPr="00F34FFD">
              <w:rPr>
                <w:rStyle w:val="Strong"/>
                <w:b w:val="0"/>
              </w:rPr>
              <w:t xml:space="preserve">Seperated the appendcieis and analysis diagrams </w:t>
            </w:r>
            <w:r w:rsidRPr="00F34FFD">
              <w:rPr>
                <w:rStyle w:val="Strong"/>
                <w:b w:val="0"/>
              </w:rPr>
              <w:lastRenderedPageBreak/>
              <w:t>into their own documents</w:t>
            </w:r>
          </w:p>
        </w:tc>
      </w:tr>
      <w:tr w:rsidR="003714BD" w:rsidRPr="00600079" w14:paraId="0A6A0F1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7619FC" w14:textId="77777777" w:rsidR="003714BD" w:rsidRPr="00F34FFD" w:rsidRDefault="003714BD" w:rsidP="00724C39">
            <w:pPr>
              <w:pStyle w:val="TableContents"/>
              <w:spacing w:after="0" w:line="240" w:lineRule="auto"/>
              <w:rPr>
                <w:b/>
              </w:rPr>
            </w:pPr>
            <w:r w:rsidRPr="00F34FFD">
              <w:rPr>
                <w:rStyle w:val="Strong"/>
                <w:b w:val="0"/>
              </w:rPr>
              <w:lastRenderedPageBreak/>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FA6EC"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43856D"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626A55" w14:textId="77777777" w:rsidR="003714BD" w:rsidRPr="00F34FFD" w:rsidRDefault="003714BD" w:rsidP="00724C39">
            <w:pPr>
              <w:pStyle w:val="TableContents"/>
              <w:spacing w:after="0" w:line="240" w:lineRule="auto"/>
              <w:rPr>
                <w:b/>
              </w:rPr>
            </w:pPr>
            <w:r w:rsidRPr="00F34FFD">
              <w:rPr>
                <w:rStyle w:val="Strong"/>
                <w:b w:val="0"/>
              </w:rPr>
              <w:t>Work Flow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962083"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7A3F3C80"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D0D1F9" w14:textId="77777777" w:rsidR="003714BD" w:rsidRPr="00F34FFD" w:rsidRDefault="003714BD" w:rsidP="00724C39">
            <w:pPr>
              <w:pStyle w:val="TableContents"/>
              <w:spacing w:after="0" w:line="240" w:lineRule="auto"/>
              <w:rPr>
                <w:b/>
              </w:rPr>
            </w:pPr>
            <w:r w:rsidRPr="00F34FFD">
              <w:rPr>
                <w:rStyle w:val="Strong"/>
                <w:b w:val="0"/>
              </w:rPr>
              <w:t>1.3</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140C4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28034C"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113259F"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70247" w14:textId="77777777" w:rsidR="003714BD" w:rsidRPr="00F34FFD" w:rsidRDefault="003714BD" w:rsidP="00724C39">
            <w:pPr>
              <w:pStyle w:val="TableContents"/>
              <w:spacing w:after="0" w:line="240" w:lineRule="auto"/>
              <w:rPr>
                <w:b/>
              </w:rPr>
            </w:pPr>
            <w:r w:rsidRPr="00F34FFD">
              <w:rPr>
                <w:rStyle w:val="Strong"/>
                <w:b w:val="0"/>
              </w:rPr>
              <w:t>Further Edits after Walkthrough</w:t>
            </w:r>
          </w:p>
        </w:tc>
      </w:tr>
      <w:tr w:rsidR="003714BD" w:rsidRPr="00600079" w14:paraId="7DBFDDC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00F694" w14:textId="77777777" w:rsidR="003714BD" w:rsidRPr="00F34FFD" w:rsidRDefault="003714BD" w:rsidP="00724C39">
            <w:pPr>
              <w:pStyle w:val="TableContents"/>
              <w:spacing w:after="0" w:line="240" w:lineRule="auto"/>
              <w:rPr>
                <w:b/>
              </w:rPr>
            </w:pPr>
            <w:r w:rsidRPr="00F34FFD">
              <w:rPr>
                <w:rStyle w:val="Strong"/>
                <w:b w:val="0"/>
              </w:rPr>
              <w:t>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00842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DDB8837" w14:textId="77777777" w:rsidR="003714BD" w:rsidRPr="00F34FFD" w:rsidRDefault="003714BD" w:rsidP="00724C39">
            <w:pPr>
              <w:pStyle w:val="TableContents"/>
              <w:spacing w:after="0" w:line="240" w:lineRule="auto"/>
              <w:rPr>
                <w:b/>
              </w:rPr>
            </w:pPr>
            <w:r w:rsidRPr="00F34FFD">
              <w:rPr>
                <w:rStyle w:val="Strong"/>
                <w:b w:val="0"/>
              </w:rPr>
              <w:t>Brevan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0585F6"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0F1225B" w14:textId="77777777" w:rsidR="003714BD" w:rsidRPr="00F34FFD" w:rsidRDefault="003714BD" w:rsidP="00724C39">
            <w:pPr>
              <w:pStyle w:val="TableContents"/>
              <w:spacing w:after="0" w:line="240" w:lineRule="auto"/>
              <w:rPr>
                <w:b/>
              </w:rPr>
            </w:pPr>
            <w:r w:rsidRPr="00F34FFD">
              <w:rPr>
                <w:rStyle w:val="Strong"/>
                <w:b w:val="0"/>
              </w:rPr>
              <w:t>Made final edits before submission</w:t>
            </w:r>
          </w:p>
        </w:tc>
      </w:tr>
      <w:tr w:rsidR="003714BD" w:rsidRPr="00600079" w14:paraId="085EA1A9"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AC7B54"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04238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D4B07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838434" w14:textId="77777777" w:rsidR="003714BD" w:rsidRPr="00F34FFD" w:rsidRDefault="003714BD" w:rsidP="00724C39">
            <w:pPr>
              <w:pStyle w:val="TableContents"/>
              <w:spacing w:after="0" w:line="240" w:lineRule="auto"/>
              <w:rPr>
                <w:b/>
              </w:rPr>
            </w:pPr>
            <w:r w:rsidRPr="00F34FFD">
              <w:rPr>
                <w:rStyle w:val="Strong"/>
                <w:b w:val="0"/>
              </w:rPr>
              <w:t>Project Charter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737B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6E5B008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6C7303"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8510C9"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E1A891"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0C8955" w14:textId="77777777" w:rsidR="003714BD" w:rsidRPr="00F34FFD" w:rsidRDefault="003714BD" w:rsidP="00724C39">
            <w:pPr>
              <w:pStyle w:val="TableContents"/>
              <w:spacing w:after="0" w:line="240" w:lineRule="auto"/>
              <w:rPr>
                <w:b/>
              </w:rPr>
            </w:pPr>
            <w:r w:rsidRPr="00F34FFD">
              <w:rPr>
                <w:rStyle w:val="Strong"/>
                <w:b w:val="0"/>
              </w:rPr>
              <w:t>Stake holder Register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FD66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5606DE4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2F3645"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41D401"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6EE32A"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0D6998"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98D3EC" w14:textId="77777777" w:rsidR="003714BD" w:rsidRPr="00F34FFD" w:rsidRDefault="003714BD" w:rsidP="00724C39">
            <w:pPr>
              <w:pStyle w:val="TableContents"/>
              <w:spacing w:after="0" w:line="240" w:lineRule="auto"/>
              <w:rPr>
                <w:b/>
              </w:rPr>
            </w:pPr>
            <w:r w:rsidRPr="00F34FFD">
              <w:rPr>
                <w:rStyle w:val="Strong"/>
                <w:b w:val="0"/>
              </w:rPr>
              <w:t>Added Friday, Saturday, Sunday threads</w:t>
            </w:r>
          </w:p>
        </w:tc>
      </w:tr>
      <w:tr w:rsidR="003714BD" w:rsidRPr="00600079" w14:paraId="016233F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89FF97"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1F2DBB"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2A2BA9"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D9CC3B"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7CEB79" w14:textId="77777777" w:rsidR="003714BD" w:rsidRPr="00F34FFD" w:rsidRDefault="003714BD" w:rsidP="00724C39">
            <w:pPr>
              <w:pStyle w:val="TableContents"/>
              <w:spacing w:after="0" w:line="240" w:lineRule="auto"/>
              <w:rPr>
                <w:b/>
              </w:rPr>
            </w:pPr>
            <w:r w:rsidRPr="00F34FFD">
              <w:rPr>
                <w:rStyle w:val="Strong"/>
                <w:b w:val="0"/>
              </w:rPr>
              <w:t>Updated minutes format and added Saturday Meeting</w:t>
            </w:r>
          </w:p>
        </w:tc>
      </w:tr>
    </w:tbl>
    <w:p w14:paraId="2F7118C6" w14:textId="77777777" w:rsidR="003714BD" w:rsidRPr="00600079" w:rsidRDefault="003714BD" w:rsidP="00724C39">
      <w:pPr>
        <w:pStyle w:val="Standard"/>
        <w:spacing w:after="0" w:line="240" w:lineRule="auto"/>
        <w:rPr>
          <w:rStyle w:val="Strong"/>
          <w:b w:val="0"/>
        </w:rPr>
      </w:pPr>
    </w:p>
    <w:p w14:paraId="20D02FB0" w14:textId="77777777" w:rsidR="003714BD" w:rsidRDefault="003714BD" w:rsidP="00724C39">
      <w:pPr>
        <w:spacing w:after="0" w:line="240" w:lineRule="auto"/>
        <w:rPr>
          <w:rStyle w:val="Strong"/>
          <w:b w:val="0"/>
        </w:rPr>
      </w:pPr>
      <w:r>
        <w:rPr>
          <w:rStyle w:val="Strong"/>
          <w:b w:val="0"/>
        </w:rPr>
        <w:br w:type="page"/>
      </w:r>
    </w:p>
    <w:p w14:paraId="6DC2240D" w14:textId="77777777" w:rsidR="003714BD" w:rsidRPr="00600079" w:rsidRDefault="003714BD" w:rsidP="00724C39">
      <w:pPr>
        <w:pStyle w:val="Standard"/>
        <w:spacing w:after="0" w:line="240" w:lineRule="auto"/>
        <w:rPr>
          <w:rStyle w:val="Strong"/>
          <w:b w:val="0"/>
        </w:rPr>
      </w:pPr>
    </w:p>
    <w:p w14:paraId="4BEDF641" w14:textId="77777777" w:rsidR="003714BD" w:rsidRPr="00600079" w:rsidRDefault="003714BD" w:rsidP="00724C39">
      <w:pPr>
        <w:pStyle w:val="Standard"/>
        <w:spacing w:after="0" w:line="240" w:lineRule="auto"/>
        <w:outlineLvl w:val="3"/>
        <w:rPr>
          <w:rStyle w:val="Strong"/>
        </w:rPr>
      </w:pPr>
      <w:bookmarkStart w:id="15" w:name="_Toc461256970"/>
      <w:bookmarkStart w:id="16" w:name="_Toc461258667"/>
      <w:bookmarkStart w:id="17" w:name="_Toc461398818"/>
      <w:bookmarkStart w:id="18" w:name="_Toc463632371"/>
      <w:r w:rsidRPr="00600079">
        <w:rPr>
          <w:rStyle w:val="Strong"/>
        </w:rPr>
        <w:t>Roles and Responsibilities Matrix</w:t>
      </w:r>
      <w:bookmarkEnd w:id="15"/>
      <w:bookmarkEnd w:id="16"/>
      <w:bookmarkEnd w:id="17"/>
      <w:bookmarkEnd w:id="18"/>
    </w:p>
    <w:p w14:paraId="030CF0A9" w14:textId="77777777" w:rsidR="003714BD" w:rsidRPr="00600079" w:rsidRDefault="003714BD" w:rsidP="00724C39">
      <w:pPr>
        <w:pStyle w:val="Standard"/>
        <w:spacing w:after="0" w:line="240" w:lineRule="auto"/>
        <w:rPr>
          <w:rStyle w:val="Strong"/>
          <w:b w:val="0"/>
        </w:rPr>
      </w:pPr>
    </w:p>
    <w:tbl>
      <w:tblPr>
        <w:tblW w:w="9975" w:type="dxa"/>
        <w:tblLayout w:type="fixed"/>
        <w:tblCellMar>
          <w:left w:w="10" w:type="dxa"/>
          <w:right w:w="10" w:type="dxa"/>
        </w:tblCellMar>
        <w:tblLook w:val="04A0" w:firstRow="1" w:lastRow="0" w:firstColumn="1" w:lastColumn="0" w:noHBand="0" w:noVBand="1"/>
      </w:tblPr>
      <w:tblGrid>
        <w:gridCol w:w="2520"/>
        <w:gridCol w:w="3240"/>
        <w:gridCol w:w="4215"/>
      </w:tblGrid>
      <w:tr w:rsidR="003714BD" w:rsidRPr="00600079" w14:paraId="7866FF14" w14:textId="77777777" w:rsidTr="003714BD">
        <w:tc>
          <w:tcPr>
            <w:tcW w:w="252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793D17" w14:textId="77777777" w:rsidR="003714BD" w:rsidRPr="00600079" w:rsidRDefault="003714BD" w:rsidP="00724C39">
            <w:pPr>
              <w:pStyle w:val="TableContents"/>
              <w:spacing w:after="0" w:line="240" w:lineRule="auto"/>
              <w:rPr>
                <w:rStyle w:val="Strong"/>
                <w:b w:val="0"/>
              </w:rPr>
            </w:pPr>
            <w:r w:rsidRPr="00600079">
              <w:rPr>
                <w:rStyle w:val="Strong"/>
                <w:b w:val="0"/>
              </w:rPr>
              <w:t>Name</w:t>
            </w:r>
          </w:p>
        </w:tc>
        <w:tc>
          <w:tcPr>
            <w:tcW w:w="324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0296FF4" w14:textId="77777777" w:rsidR="003714BD" w:rsidRPr="00600079" w:rsidRDefault="003714BD" w:rsidP="00724C39">
            <w:pPr>
              <w:pStyle w:val="TableContents"/>
              <w:spacing w:after="0" w:line="240" w:lineRule="auto"/>
              <w:rPr>
                <w:rStyle w:val="Strong"/>
                <w:b w:val="0"/>
              </w:rPr>
            </w:pPr>
            <w:r w:rsidRPr="00600079">
              <w:rPr>
                <w:rStyle w:val="Strong"/>
                <w:b w:val="0"/>
              </w:rPr>
              <w:t>Role</w:t>
            </w:r>
          </w:p>
        </w:tc>
        <w:tc>
          <w:tcPr>
            <w:tcW w:w="42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0B8B0E4" w14:textId="77777777" w:rsidR="003714BD" w:rsidRPr="00600079" w:rsidRDefault="003714BD" w:rsidP="00724C39">
            <w:pPr>
              <w:pStyle w:val="TableContents"/>
              <w:spacing w:after="0" w:line="240" w:lineRule="auto"/>
              <w:rPr>
                <w:rStyle w:val="Strong"/>
                <w:b w:val="0"/>
              </w:rPr>
            </w:pPr>
            <w:r w:rsidRPr="00600079">
              <w:rPr>
                <w:rStyle w:val="Strong"/>
                <w:b w:val="0"/>
              </w:rPr>
              <w:t>Responsibilities</w:t>
            </w:r>
          </w:p>
        </w:tc>
      </w:tr>
      <w:tr w:rsidR="003714BD" w:rsidRPr="00600079" w14:paraId="59E6D5E3"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54A3F8" w14:textId="77777777" w:rsidR="003714BD" w:rsidRPr="00600079" w:rsidRDefault="003714BD" w:rsidP="00724C39">
            <w:pPr>
              <w:pStyle w:val="TableContents"/>
              <w:spacing w:after="0" w:line="240" w:lineRule="auto"/>
              <w:rPr>
                <w:rStyle w:val="Strong"/>
                <w:b w:val="0"/>
              </w:rPr>
            </w:pPr>
            <w:r w:rsidRPr="00600079">
              <w:rPr>
                <w:rStyle w:val="Strong"/>
                <w:b w:val="0"/>
              </w:rPr>
              <w:t>Dr. Leah Pietron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42324C2" w14:textId="77777777" w:rsidR="003714BD" w:rsidRPr="00600079" w:rsidRDefault="003714BD" w:rsidP="00724C39">
            <w:pPr>
              <w:pStyle w:val="TableContents"/>
              <w:spacing w:after="0" w:line="240" w:lineRule="auto"/>
              <w:rPr>
                <w:rStyle w:val="Strong"/>
                <w:b w:val="0"/>
              </w:rPr>
            </w:pPr>
            <w:r w:rsidRPr="00600079">
              <w:rPr>
                <w:rStyle w:val="Strong"/>
                <w:b w:val="0"/>
              </w:rPr>
              <w:t>Project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345DAC6" w14:textId="77777777" w:rsidR="003714BD" w:rsidRPr="00600079" w:rsidRDefault="003714BD" w:rsidP="00724C39">
            <w:pPr>
              <w:pStyle w:val="TableContents"/>
              <w:spacing w:after="0" w:line="240" w:lineRule="auto"/>
              <w:rPr>
                <w:rStyle w:val="Strong"/>
                <w:b w:val="0"/>
              </w:rPr>
            </w:pPr>
            <w:r w:rsidRPr="00600079">
              <w:rPr>
                <w:rStyle w:val="Strong"/>
                <w:b w:val="0"/>
              </w:rPr>
              <w:t>The Project Manager will oversee the project and provide guidance for the general direction of work.</w:t>
            </w:r>
          </w:p>
        </w:tc>
      </w:tr>
      <w:tr w:rsidR="003714BD" w:rsidRPr="00600079" w14:paraId="189F1C12"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7A85E54" w14:textId="77777777" w:rsidR="003714BD" w:rsidRPr="00600079" w:rsidRDefault="003714BD" w:rsidP="00724C39">
            <w:pPr>
              <w:pStyle w:val="TableContents"/>
              <w:spacing w:after="0" w:line="240" w:lineRule="auto"/>
              <w:rPr>
                <w:rStyle w:val="Strong"/>
                <w:b w:val="0"/>
              </w:rPr>
            </w:pPr>
            <w:r w:rsidRPr="00600079">
              <w:rPr>
                <w:rStyle w:val="Strong"/>
                <w:b w:val="0"/>
              </w:rPr>
              <w:t>Brevan Jorgensen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376F77" w14:textId="77777777" w:rsidR="003714BD" w:rsidRPr="00600079" w:rsidRDefault="003714BD" w:rsidP="00724C39">
            <w:pPr>
              <w:pStyle w:val="TableContents"/>
              <w:spacing w:after="0" w:line="240" w:lineRule="auto"/>
              <w:rPr>
                <w:rStyle w:val="Strong"/>
                <w:b w:val="0"/>
              </w:rPr>
            </w:pPr>
            <w:r w:rsidRPr="00600079">
              <w:rPr>
                <w:rStyle w:val="Strong"/>
                <w:b w:val="0"/>
              </w:rPr>
              <w:t>Milestone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6BC15DA"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Milestone Manager is responsible for </w:t>
            </w:r>
            <w:r>
              <w:rPr>
                <w:rStyle w:val="Strong"/>
                <w:b w:val="0"/>
              </w:rPr>
              <w:t>submitting the completed milestone, the appendicies, milestone edits, the change log, roles and responsibilities matix, and issues log.</w:t>
            </w:r>
          </w:p>
        </w:tc>
      </w:tr>
      <w:tr w:rsidR="003714BD" w:rsidRPr="00600079" w14:paraId="6EA0170B"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B04AA25" w14:textId="77777777" w:rsidR="003714BD" w:rsidRPr="00600079" w:rsidRDefault="003714BD" w:rsidP="00724C39">
            <w:pPr>
              <w:pStyle w:val="TableContents"/>
              <w:spacing w:after="0" w:line="240" w:lineRule="auto"/>
              <w:rPr>
                <w:rStyle w:val="Strong"/>
                <w:b w:val="0"/>
              </w:rPr>
            </w:pPr>
            <w:r w:rsidRPr="00600079">
              <w:rPr>
                <w:rStyle w:val="Strong"/>
                <w:b w:val="0"/>
              </w:rPr>
              <w:t>Brendan Murray</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D000B7B" w14:textId="77777777" w:rsidR="003714BD" w:rsidRPr="00600079" w:rsidRDefault="003714BD" w:rsidP="00724C39">
            <w:pPr>
              <w:pStyle w:val="TableContents"/>
              <w:spacing w:after="0" w:line="240" w:lineRule="auto"/>
              <w:rPr>
                <w:rStyle w:val="Strong"/>
                <w:b w:val="0"/>
              </w:rPr>
            </w:pPr>
            <w:r w:rsidRPr="00600079">
              <w:rPr>
                <w:rStyle w:val="Strong"/>
                <w:b w:val="0"/>
              </w:rPr>
              <w:t>Customer outreach  and User Experience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5C556CF"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Customer Outreach and User Experience Manager is </w:t>
            </w:r>
            <w:r>
              <w:rPr>
                <w:rStyle w:val="Strong"/>
                <w:b w:val="0"/>
              </w:rPr>
              <w:t>responsible for analysis diagrams, stakeholder registry, and project charter.</w:t>
            </w:r>
          </w:p>
        </w:tc>
      </w:tr>
      <w:tr w:rsidR="003714BD" w:rsidRPr="00600079" w14:paraId="3D449020"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EA0E4A7" w14:textId="77777777" w:rsidR="003714BD" w:rsidRPr="00600079" w:rsidRDefault="003714BD" w:rsidP="00724C39">
            <w:pPr>
              <w:pStyle w:val="TableContents"/>
              <w:spacing w:after="0" w:line="240" w:lineRule="auto"/>
              <w:rPr>
                <w:rStyle w:val="Strong"/>
                <w:b w:val="0"/>
              </w:rPr>
            </w:pPr>
            <w:r w:rsidRPr="00600079">
              <w:rPr>
                <w:rStyle w:val="Strong"/>
                <w:b w:val="0"/>
              </w:rPr>
              <w:t>Douglas Nichols</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D70A49F" w14:textId="77777777" w:rsidR="003714BD" w:rsidRPr="00600079" w:rsidRDefault="003714BD" w:rsidP="00724C39">
            <w:pPr>
              <w:pStyle w:val="TableContents"/>
              <w:spacing w:after="0" w:line="240" w:lineRule="auto"/>
              <w:rPr>
                <w:rStyle w:val="Strong"/>
                <w:b w:val="0"/>
              </w:rPr>
            </w:pPr>
            <w:r w:rsidRPr="00600079">
              <w:rPr>
                <w:rStyle w:val="Strong"/>
                <w:b w:val="0"/>
              </w:rPr>
              <w:t>Documentation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5684C50"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Documentation Manager is responsible for </w:t>
            </w:r>
            <w:r>
              <w:rPr>
                <w:rStyle w:val="Strong"/>
                <w:b w:val="0"/>
              </w:rPr>
              <w:t>milestone executive summary, system service request, and meeting minutes.</w:t>
            </w:r>
          </w:p>
        </w:tc>
      </w:tr>
    </w:tbl>
    <w:p w14:paraId="0A59E73B" w14:textId="77777777" w:rsidR="003714BD" w:rsidRPr="00600079" w:rsidRDefault="003714BD" w:rsidP="00724C39">
      <w:pPr>
        <w:pStyle w:val="Standard"/>
        <w:spacing w:after="0" w:line="240" w:lineRule="auto"/>
        <w:ind w:left="709"/>
        <w:rPr>
          <w:rStyle w:val="Strong"/>
          <w:b w:val="0"/>
        </w:rPr>
      </w:pPr>
    </w:p>
    <w:p w14:paraId="3608807A" w14:textId="77777777" w:rsidR="003714BD" w:rsidRPr="00600079" w:rsidRDefault="003714BD" w:rsidP="00724C39">
      <w:pPr>
        <w:spacing w:after="0" w:line="240" w:lineRule="auto"/>
        <w:rPr>
          <w:rStyle w:val="Strong"/>
          <w:b w:val="0"/>
        </w:rPr>
      </w:pPr>
      <w:r w:rsidRPr="00600079">
        <w:rPr>
          <w:rStyle w:val="Strong"/>
          <w:b w:val="0"/>
        </w:rPr>
        <w:br w:type="page"/>
      </w:r>
    </w:p>
    <w:p w14:paraId="7F358B14" w14:textId="77777777" w:rsidR="003714BD" w:rsidRPr="00600079" w:rsidRDefault="003714BD" w:rsidP="00724C39">
      <w:pPr>
        <w:pStyle w:val="Standard"/>
        <w:spacing w:after="0" w:line="240" w:lineRule="auto"/>
        <w:outlineLvl w:val="2"/>
        <w:rPr>
          <w:rStyle w:val="Strong"/>
        </w:rPr>
      </w:pPr>
      <w:bookmarkStart w:id="19" w:name="_Toc461255432"/>
      <w:bookmarkStart w:id="20" w:name="_Toc461256971"/>
      <w:bookmarkStart w:id="21" w:name="_Toc461258668"/>
      <w:bookmarkStart w:id="22" w:name="_Toc461398819"/>
      <w:bookmarkStart w:id="23" w:name="_Toc463632372"/>
      <w:r w:rsidRPr="00600079">
        <w:rPr>
          <w:rStyle w:val="Strong"/>
        </w:rPr>
        <w:lastRenderedPageBreak/>
        <w:t>Client Documents</w:t>
      </w:r>
      <w:bookmarkEnd w:id="19"/>
      <w:bookmarkEnd w:id="20"/>
      <w:bookmarkEnd w:id="21"/>
      <w:bookmarkEnd w:id="22"/>
      <w:bookmarkEnd w:id="23"/>
    </w:p>
    <w:p w14:paraId="44257866" w14:textId="77777777" w:rsidR="003714BD" w:rsidRPr="00600079" w:rsidRDefault="003714BD" w:rsidP="00724C39">
      <w:pPr>
        <w:pStyle w:val="Standard"/>
        <w:spacing w:after="0" w:line="240" w:lineRule="auto"/>
        <w:rPr>
          <w:rStyle w:val="Strong"/>
          <w:b w:val="0"/>
        </w:rPr>
      </w:pPr>
    </w:p>
    <w:p w14:paraId="6C88BDE3" w14:textId="77777777" w:rsidR="003714BD" w:rsidRPr="00600079" w:rsidRDefault="003714BD" w:rsidP="00724C39">
      <w:pPr>
        <w:pStyle w:val="Standard"/>
        <w:spacing w:after="0" w:line="240" w:lineRule="auto"/>
        <w:outlineLvl w:val="3"/>
        <w:rPr>
          <w:rStyle w:val="Strong"/>
        </w:rPr>
      </w:pPr>
      <w:bookmarkStart w:id="24" w:name="_Toc461256972"/>
      <w:bookmarkStart w:id="25" w:name="_Toc461258669"/>
      <w:bookmarkStart w:id="26" w:name="_Toc461398820"/>
      <w:bookmarkStart w:id="27" w:name="_Toc463632373"/>
      <w:r w:rsidRPr="00600079">
        <w:rPr>
          <w:rStyle w:val="Strong"/>
        </w:rPr>
        <w:t>Milestone Executive Summary</w:t>
      </w:r>
      <w:bookmarkEnd w:id="24"/>
      <w:bookmarkEnd w:id="25"/>
      <w:bookmarkEnd w:id="26"/>
      <w:bookmarkEnd w:id="27"/>
    </w:p>
    <w:p w14:paraId="54E9AFB0" w14:textId="77777777" w:rsidR="003714BD" w:rsidRPr="00600079" w:rsidRDefault="003714BD" w:rsidP="00724C39">
      <w:pPr>
        <w:pStyle w:val="Standard"/>
        <w:spacing w:after="0" w:line="240" w:lineRule="auto"/>
        <w:rPr>
          <w:rStyle w:val="Strong"/>
          <w:b w:val="0"/>
        </w:rPr>
      </w:pPr>
    </w:p>
    <w:p w14:paraId="2405E774" w14:textId="77777777" w:rsidR="003714BD" w:rsidRPr="0073048C" w:rsidRDefault="003714BD" w:rsidP="00724C39">
      <w:pPr>
        <w:pStyle w:val="Standard"/>
        <w:spacing w:after="0" w:line="240" w:lineRule="auto"/>
        <w:jc w:val="both"/>
        <w:rPr>
          <w:rStyle w:val="Strong"/>
        </w:rPr>
      </w:pPr>
      <w:r w:rsidRPr="0073048C">
        <w:rPr>
          <w:rStyle w:val="Strong"/>
        </w:rPr>
        <w:t>Opening Statement</w:t>
      </w:r>
    </w:p>
    <w:p w14:paraId="118D11EE" w14:textId="77777777" w:rsidR="003714BD" w:rsidRPr="00600079" w:rsidRDefault="003714BD" w:rsidP="00724C39">
      <w:pPr>
        <w:pStyle w:val="Standard"/>
        <w:spacing w:after="0" w:line="240" w:lineRule="auto"/>
        <w:jc w:val="both"/>
        <w:rPr>
          <w:rStyle w:val="Strong"/>
          <w:b w:val="0"/>
        </w:rPr>
      </w:pPr>
    </w:p>
    <w:p w14:paraId="6BF58132" w14:textId="77777777" w:rsidR="003714BD" w:rsidRPr="00600079" w:rsidRDefault="003714BD" w:rsidP="00724C39">
      <w:pPr>
        <w:pStyle w:val="Standard"/>
        <w:spacing w:after="0" w:line="240" w:lineRule="auto"/>
        <w:rPr>
          <w:rStyle w:val="Strong"/>
          <w:b w:val="0"/>
        </w:rPr>
      </w:pPr>
      <w:r w:rsidRPr="00600079">
        <w:rPr>
          <w:rStyle w:val="Strong"/>
          <w:b w:val="0"/>
        </w:rPr>
        <w:t>Milestone 1 of the SpaceMen Project has been completed. The project is to remain on time and on budget.</w:t>
      </w:r>
    </w:p>
    <w:p w14:paraId="446A3BAC" w14:textId="77777777" w:rsidR="003714BD" w:rsidRPr="00600079" w:rsidRDefault="003714BD" w:rsidP="00724C39">
      <w:pPr>
        <w:pStyle w:val="Standard"/>
        <w:spacing w:after="0" w:line="240" w:lineRule="auto"/>
        <w:rPr>
          <w:rStyle w:val="Strong"/>
          <w:b w:val="0"/>
        </w:rPr>
      </w:pPr>
    </w:p>
    <w:p w14:paraId="3A800D87" w14:textId="77777777" w:rsidR="003714BD" w:rsidRPr="0073048C" w:rsidRDefault="003714BD" w:rsidP="00724C39">
      <w:pPr>
        <w:pStyle w:val="Standard"/>
        <w:spacing w:after="0" w:line="240" w:lineRule="auto"/>
        <w:rPr>
          <w:rStyle w:val="Strong"/>
        </w:rPr>
      </w:pPr>
      <w:r w:rsidRPr="0073048C">
        <w:rPr>
          <w:rStyle w:val="Strong"/>
        </w:rPr>
        <w:t>Executive Summary</w:t>
      </w:r>
    </w:p>
    <w:p w14:paraId="5D93B7ED" w14:textId="77777777" w:rsidR="003714BD" w:rsidRPr="00600079" w:rsidRDefault="003714BD" w:rsidP="00724C39">
      <w:pPr>
        <w:pStyle w:val="Standard"/>
        <w:spacing w:after="0" w:line="240" w:lineRule="auto"/>
        <w:rPr>
          <w:rStyle w:val="Strong"/>
          <w:b w:val="0"/>
        </w:rPr>
      </w:pPr>
    </w:p>
    <w:p w14:paraId="0703EEAB" w14:textId="77777777" w:rsidR="003714BD" w:rsidRDefault="003714BD" w:rsidP="00724C39">
      <w:pPr>
        <w:pStyle w:val="Standard"/>
        <w:spacing w:after="0" w:line="240" w:lineRule="auto"/>
        <w:rPr>
          <w:bCs/>
        </w:rPr>
      </w:pPr>
      <w:r w:rsidRPr="00F15DD5">
        <w:rPr>
          <w:bCs/>
        </w:rPr>
        <w:t>Milestone 1 consists of the team involved with the project, coming up with an idea for an application that could help solve some of the issues that a company is having. The development of a proper documentation used to execute the project. Team members are Milestone Manager, Brevan Jorgensen, Brendan Murray, and Doug Nichols.</w:t>
      </w:r>
    </w:p>
    <w:p w14:paraId="3CE7DB5B" w14:textId="77777777" w:rsidR="003714BD" w:rsidRPr="00F15DD5" w:rsidRDefault="003714BD" w:rsidP="00724C39">
      <w:pPr>
        <w:pStyle w:val="Standard"/>
        <w:spacing w:after="0" w:line="240" w:lineRule="auto"/>
        <w:rPr>
          <w:bCs/>
        </w:rPr>
      </w:pPr>
    </w:p>
    <w:p w14:paraId="25D7059B" w14:textId="77777777" w:rsidR="003714BD" w:rsidRPr="00F15DD5" w:rsidRDefault="003714BD" w:rsidP="00724C39">
      <w:pPr>
        <w:pStyle w:val="Standard"/>
        <w:spacing w:after="0" w:line="240" w:lineRule="auto"/>
        <w:rPr>
          <w:bCs/>
        </w:rPr>
      </w:pPr>
      <w:r w:rsidRPr="00F15DD5">
        <w:rPr>
          <w:bCs/>
        </w:rPr>
        <w:t>DOspace is a non-profit community technology library that gives access to a digital workspace, an innovation playground that everyone from all ages can learn, create, and enjoy.  Currently the client is using a spreadsheet on Google Docs to manually match up a mentor with a member that request a certain skill set. We are going to make a database that will allow her to eliminate that process.</w:t>
      </w:r>
    </w:p>
    <w:p w14:paraId="44FED317" w14:textId="77777777" w:rsidR="003714BD" w:rsidRPr="00600079" w:rsidRDefault="003714BD" w:rsidP="00724C39">
      <w:pPr>
        <w:pStyle w:val="Standard"/>
        <w:spacing w:after="0" w:line="240" w:lineRule="auto"/>
        <w:rPr>
          <w:rStyle w:val="Strong"/>
          <w:b w:val="0"/>
        </w:rPr>
      </w:pPr>
    </w:p>
    <w:p w14:paraId="7EF4F3A4" w14:textId="77777777" w:rsidR="003714BD" w:rsidRDefault="003714BD" w:rsidP="00724C39">
      <w:pPr>
        <w:pStyle w:val="Standard"/>
        <w:spacing w:after="0" w:line="240" w:lineRule="auto"/>
        <w:rPr>
          <w:rStyle w:val="Strong"/>
        </w:rPr>
      </w:pPr>
      <w:r w:rsidRPr="00E46042">
        <w:rPr>
          <w:rStyle w:val="Strong"/>
        </w:rPr>
        <w:t>Implications for Client</w:t>
      </w:r>
    </w:p>
    <w:p w14:paraId="1633D610" w14:textId="77777777" w:rsidR="003714BD" w:rsidRPr="00E46042" w:rsidRDefault="003714BD" w:rsidP="00724C39">
      <w:pPr>
        <w:pStyle w:val="Standard"/>
        <w:spacing w:after="0" w:line="240" w:lineRule="auto"/>
        <w:rPr>
          <w:rStyle w:val="Strong"/>
        </w:rPr>
      </w:pPr>
    </w:p>
    <w:p w14:paraId="5DA7E479" w14:textId="77777777" w:rsidR="003714BD" w:rsidRPr="00F40B78" w:rsidRDefault="003714BD" w:rsidP="00724C39">
      <w:pPr>
        <w:spacing w:after="0" w:line="240" w:lineRule="auto"/>
        <w:rPr>
          <w:szCs w:val="24"/>
        </w:rPr>
      </w:pPr>
      <w:r>
        <w:rPr>
          <w:rStyle w:val="Strong"/>
          <w:b w:val="0"/>
        </w:rPr>
        <w:t xml:space="preserve">Cherie Geary, the volunteer coordinator at DOspace, </w:t>
      </w:r>
      <w:r>
        <w:rPr>
          <w:szCs w:val="24"/>
        </w:rPr>
        <w:t xml:space="preserve">is using a spreadsheet on Google Docs to match up mentors with clients. There is nothing the client needs to implement for now until there is some type of development of the database. </w:t>
      </w:r>
    </w:p>
    <w:p w14:paraId="0CF4ECCC" w14:textId="77777777" w:rsidR="003714BD" w:rsidRDefault="003714BD" w:rsidP="00724C39">
      <w:pPr>
        <w:pStyle w:val="Standard"/>
        <w:spacing w:after="0" w:line="240" w:lineRule="auto"/>
        <w:rPr>
          <w:rStyle w:val="Strong"/>
          <w:b w:val="0"/>
        </w:rPr>
      </w:pPr>
    </w:p>
    <w:p w14:paraId="2B2D04BC" w14:textId="77777777" w:rsidR="003714BD" w:rsidRPr="00600079" w:rsidRDefault="003714BD" w:rsidP="00724C39">
      <w:pPr>
        <w:pStyle w:val="Standard"/>
        <w:spacing w:after="0" w:line="240" w:lineRule="auto"/>
        <w:rPr>
          <w:rStyle w:val="Strong"/>
          <w:b w:val="0"/>
        </w:rPr>
      </w:pPr>
    </w:p>
    <w:p w14:paraId="791B63BB" w14:textId="77777777" w:rsidR="003714BD" w:rsidRPr="0037621B" w:rsidRDefault="003714BD" w:rsidP="00724C39">
      <w:pPr>
        <w:pStyle w:val="Standard"/>
        <w:spacing w:after="0" w:line="240" w:lineRule="auto"/>
        <w:rPr>
          <w:rStyle w:val="Strong"/>
        </w:rPr>
      </w:pPr>
      <w:r w:rsidRPr="0037621B">
        <w:rPr>
          <w:rStyle w:val="Strong"/>
        </w:rPr>
        <w:t>Items for Approval</w:t>
      </w:r>
    </w:p>
    <w:p w14:paraId="2ACDE90F" w14:textId="77777777" w:rsidR="003714BD" w:rsidRPr="0037621B" w:rsidRDefault="003714BD" w:rsidP="00724C39">
      <w:pPr>
        <w:pStyle w:val="Standard"/>
        <w:spacing w:after="0" w:line="240" w:lineRule="auto"/>
        <w:rPr>
          <w:rStyle w:val="Strong"/>
          <w:rFonts w:cstheme="minorHAnsi"/>
          <w:b w:val="0"/>
        </w:rPr>
      </w:pPr>
    </w:p>
    <w:p w14:paraId="38729C1F" w14:textId="77777777" w:rsidR="003714BD" w:rsidRPr="0037621B" w:rsidRDefault="003714BD" w:rsidP="00724C39">
      <w:pPr>
        <w:spacing w:after="0" w:line="240" w:lineRule="auto"/>
        <w:rPr>
          <w:rFonts w:cstheme="minorHAnsi"/>
        </w:rPr>
      </w:pPr>
      <w:r w:rsidRPr="0037621B">
        <w:rPr>
          <w:rFonts w:cstheme="minorHAnsi"/>
        </w:rPr>
        <w:t>Documents that require approval</w:t>
      </w:r>
    </w:p>
    <w:p w14:paraId="1FDC2988"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 xml:space="preserve">Client Documents- will help with understanding exactly what the client expects during the course of the project. </w:t>
      </w:r>
    </w:p>
    <w:p w14:paraId="5C31F8D5"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 xml:space="preserve">Systems Service Register- a request from a user for information, advice, change, or access. </w:t>
      </w:r>
    </w:p>
    <w:p w14:paraId="0423E697"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Project Charter- sets out detailed project goals, roles and responsibilities, identifies the main stakeholders, and the level of authority of a project manager.</w:t>
      </w:r>
    </w:p>
    <w:p w14:paraId="7051CED9"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Analysis Diagram- will include a cause and effect, swim lane, and a workflow diagram.</w:t>
      </w:r>
    </w:p>
    <w:p w14:paraId="0D794A2E"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Stakeholder Register- is a project management document which contains the information about the project's stakeholders.</w:t>
      </w:r>
    </w:p>
    <w:p w14:paraId="011F7732" w14:textId="77777777" w:rsidR="003714BD" w:rsidRPr="0037621B" w:rsidRDefault="003714BD" w:rsidP="00EA6698">
      <w:pPr>
        <w:pStyle w:val="ListParagraph"/>
        <w:numPr>
          <w:ilvl w:val="0"/>
          <w:numId w:val="12"/>
        </w:numPr>
        <w:spacing w:after="0" w:line="240" w:lineRule="auto"/>
        <w:contextualSpacing w:val="0"/>
        <w:rPr>
          <w:rFonts w:cstheme="minorHAnsi"/>
        </w:rPr>
      </w:pPr>
      <w:r w:rsidRPr="0037621B">
        <w:rPr>
          <w:rFonts w:cstheme="minorHAnsi"/>
        </w:rPr>
        <w:t>Issue Log- contains a list of ongoing and closed issues of the project.</w:t>
      </w:r>
    </w:p>
    <w:p w14:paraId="2F2C5A49" w14:textId="77777777" w:rsidR="003714BD" w:rsidRPr="00600079" w:rsidRDefault="003714BD" w:rsidP="00724C39">
      <w:pPr>
        <w:pStyle w:val="Standard"/>
        <w:spacing w:after="0" w:line="240" w:lineRule="auto"/>
        <w:rPr>
          <w:rStyle w:val="Strong"/>
          <w:b w:val="0"/>
        </w:rPr>
      </w:pPr>
    </w:p>
    <w:p w14:paraId="539060EF" w14:textId="77777777" w:rsidR="003714BD" w:rsidRPr="00600079" w:rsidRDefault="003714BD" w:rsidP="00724C39">
      <w:pPr>
        <w:pStyle w:val="Standard"/>
        <w:spacing w:after="0" w:line="240" w:lineRule="auto"/>
        <w:outlineLvl w:val="2"/>
        <w:rPr>
          <w:rStyle w:val="Strong"/>
        </w:rPr>
      </w:pPr>
      <w:bookmarkStart w:id="28" w:name="_Toc461256973"/>
      <w:bookmarkStart w:id="29" w:name="_Toc461258670"/>
      <w:bookmarkStart w:id="30" w:name="_Toc461398821"/>
      <w:bookmarkStart w:id="31" w:name="_Toc463632374"/>
      <w:r w:rsidRPr="00600079">
        <w:rPr>
          <w:rStyle w:val="Strong"/>
        </w:rPr>
        <w:t>Project Manager Documents</w:t>
      </w:r>
      <w:bookmarkEnd w:id="28"/>
      <w:bookmarkEnd w:id="29"/>
      <w:bookmarkEnd w:id="30"/>
      <w:bookmarkEnd w:id="31"/>
    </w:p>
    <w:p w14:paraId="64E3A1ED" w14:textId="77777777" w:rsidR="003714BD" w:rsidRPr="00600079" w:rsidRDefault="003714BD" w:rsidP="00724C39">
      <w:pPr>
        <w:pStyle w:val="Standard"/>
        <w:spacing w:after="0" w:line="240" w:lineRule="auto"/>
        <w:rPr>
          <w:rStyle w:val="Strong"/>
          <w:b w:val="0"/>
        </w:rPr>
      </w:pPr>
    </w:p>
    <w:p w14:paraId="0BC7F53D" w14:textId="77777777" w:rsidR="003714BD" w:rsidRPr="00600079" w:rsidRDefault="003714BD" w:rsidP="00724C39">
      <w:pPr>
        <w:pStyle w:val="Standard"/>
        <w:spacing w:after="0" w:line="240" w:lineRule="auto"/>
        <w:outlineLvl w:val="3"/>
        <w:rPr>
          <w:rStyle w:val="Strong"/>
        </w:rPr>
      </w:pPr>
      <w:bookmarkStart w:id="32" w:name="_Toc461255433"/>
      <w:bookmarkStart w:id="33" w:name="_Toc461256974"/>
      <w:bookmarkStart w:id="34" w:name="_Toc461258671"/>
      <w:bookmarkStart w:id="35" w:name="_Toc461398822"/>
      <w:bookmarkStart w:id="36" w:name="_Toc463632375"/>
      <w:r w:rsidRPr="00600079">
        <w:rPr>
          <w:rStyle w:val="Strong"/>
        </w:rPr>
        <w:t>Systems Service Request</w:t>
      </w:r>
      <w:bookmarkEnd w:id="32"/>
      <w:bookmarkEnd w:id="33"/>
      <w:bookmarkEnd w:id="34"/>
      <w:bookmarkEnd w:id="35"/>
      <w:bookmarkEnd w:id="36"/>
      <w:r>
        <w:rPr>
          <w:rStyle w:val="Strong"/>
        </w:rPr>
        <w:t xml:space="preserve"> </w:t>
      </w:r>
    </w:p>
    <w:p w14:paraId="1117ED78" w14:textId="77777777" w:rsidR="003714BD" w:rsidRPr="00600079" w:rsidRDefault="003714BD" w:rsidP="00724C39">
      <w:pPr>
        <w:pStyle w:val="Standard"/>
        <w:pBdr>
          <w:bottom w:val="single" w:sz="4" w:space="1" w:color="00000A"/>
        </w:pBdr>
        <w:spacing w:after="0" w:line="240" w:lineRule="auto"/>
        <w:rPr>
          <w:rStyle w:val="Strong"/>
          <w:b w:val="0"/>
        </w:rPr>
      </w:pPr>
    </w:p>
    <w:p w14:paraId="5DFDD2EF" w14:textId="77777777" w:rsidR="003714BD" w:rsidRPr="00600079" w:rsidRDefault="003714BD" w:rsidP="00724C39">
      <w:pPr>
        <w:pStyle w:val="Standard"/>
        <w:spacing w:after="0" w:line="240" w:lineRule="auto"/>
        <w:rPr>
          <w:rStyle w:val="Strong"/>
          <w:b w:val="0"/>
        </w:rPr>
      </w:pPr>
    </w:p>
    <w:p w14:paraId="68CE5FC7" w14:textId="77777777" w:rsidR="00910831" w:rsidRDefault="00910831" w:rsidP="00724C39">
      <w:pPr>
        <w:pStyle w:val="Standard"/>
        <w:spacing w:after="0" w:line="240" w:lineRule="auto"/>
        <w:rPr>
          <w:rStyle w:val="Strong"/>
          <w:b w:val="0"/>
        </w:rPr>
      </w:pPr>
    </w:p>
    <w:p w14:paraId="6D91F975" w14:textId="67D4C675" w:rsidR="003714BD" w:rsidRPr="00600079" w:rsidRDefault="003714BD" w:rsidP="00724C39">
      <w:pPr>
        <w:pStyle w:val="Standard"/>
        <w:spacing w:after="0" w:line="240" w:lineRule="auto"/>
        <w:rPr>
          <w:rStyle w:val="Strong"/>
          <w:b w:val="0"/>
        </w:rPr>
      </w:pPr>
      <w:r w:rsidRPr="00600079">
        <w:rPr>
          <w:rStyle w:val="Strong"/>
          <w:b w:val="0"/>
        </w:rPr>
        <w:lastRenderedPageBreak/>
        <w:t>REQUESTED BY:</w:t>
      </w:r>
      <w:r w:rsidRPr="00600079">
        <w:rPr>
          <w:rStyle w:val="Strong"/>
          <w:b w:val="0"/>
        </w:rPr>
        <w:tab/>
      </w:r>
      <w:r>
        <w:rPr>
          <w:rStyle w:val="Strong"/>
          <w:b w:val="0"/>
        </w:rPr>
        <w:t>DOspace</w:t>
      </w:r>
    </w:p>
    <w:p w14:paraId="141BE728" w14:textId="77777777" w:rsidR="003714BD" w:rsidRPr="00600079" w:rsidRDefault="003714BD" w:rsidP="00724C39">
      <w:pPr>
        <w:pStyle w:val="Standard"/>
        <w:spacing w:after="0" w:line="240" w:lineRule="auto"/>
        <w:rPr>
          <w:rStyle w:val="Strong"/>
          <w:b w:val="0"/>
        </w:rPr>
      </w:pPr>
      <w:r w:rsidRPr="00600079">
        <w:rPr>
          <w:rStyle w:val="Strong"/>
          <w:b w:val="0"/>
        </w:rPr>
        <w:t>DATE: 9 Aug 2016</w:t>
      </w:r>
    </w:p>
    <w:p w14:paraId="0D7FA182" w14:textId="77777777" w:rsidR="003714BD" w:rsidRPr="00600079" w:rsidRDefault="003714BD" w:rsidP="00724C39">
      <w:pPr>
        <w:pStyle w:val="Standard"/>
        <w:spacing w:after="0" w:line="240" w:lineRule="auto"/>
        <w:rPr>
          <w:rStyle w:val="Strong"/>
          <w:b w:val="0"/>
        </w:rPr>
      </w:pPr>
    </w:p>
    <w:p w14:paraId="74639FA3" w14:textId="77777777" w:rsidR="003714BD" w:rsidRPr="00600079" w:rsidRDefault="003714BD" w:rsidP="00724C39">
      <w:pPr>
        <w:pStyle w:val="Standard"/>
        <w:spacing w:after="0" w:line="240" w:lineRule="auto"/>
        <w:rPr>
          <w:rStyle w:val="Strong"/>
          <w:b w:val="0"/>
        </w:rPr>
      </w:pPr>
      <w:r w:rsidRPr="00600079">
        <w:rPr>
          <w:rStyle w:val="Strong"/>
          <w:b w:val="0"/>
        </w:rPr>
        <w:t>DEPARTMENT:  Mentorship</w:t>
      </w:r>
    </w:p>
    <w:p w14:paraId="2CF01EE3" w14:textId="77777777" w:rsidR="003714BD" w:rsidRPr="00600079" w:rsidRDefault="003714BD" w:rsidP="00724C39">
      <w:pPr>
        <w:pStyle w:val="Standard"/>
        <w:spacing w:after="0" w:line="240" w:lineRule="auto"/>
        <w:rPr>
          <w:rStyle w:val="Strong"/>
          <w:b w:val="0"/>
        </w:rPr>
      </w:pPr>
    </w:p>
    <w:p w14:paraId="12DDA8E2" w14:textId="77777777" w:rsidR="003714BD" w:rsidRPr="00600079" w:rsidRDefault="003714BD" w:rsidP="00724C39">
      <w:pPr>
        <w:pStyle w:val="Standard"/>
        <w:spacing w:after="0" w:line="240" w:lineRule="auto"/>
        <w:rPr>
          <w:rStyle w:val="Strong"/>
          <w:b w:val="0"/>
        </w:rPr>
      </w:pPr>
      <w:r w:rsidRPr="00600079">
        <w:rPr>
          <w:rStyle w:val="Strong"/>
          <w:b w:val="0"/>
        </w:rPr>
        <w:t>LOCATION: 7205 Dodge Street Omaha, NE 68114</w:t>
      </w:r>
    </w:p>
    <w:p w14:paraId="5CA4A557" w14:textId="77777777" w:rsidR="003714BD" w:rsidRPr="00600079" w:rsidRDefault="003714BD" w:rsidP="00724C39">
      <w:pPr>
        <w:pStyle w:val="Standard"/>
        <w:spacing w:after="0" w:line="240" w:lineRule="auto"/>
        <w:rPr>
          <w:rStyle w:val="Strong"/>
          <w:b w:val="0"/>
        </w:rPr>
      </w:pPr>
    </w:p>
    <w:p w14:paraId="3367E022" w14:textId="77777777" w:rsidR="003714BD" w:rsidRPr="00600079" w:rsidRDefault="003714BD" w:rsidP="00724C39">
      <w:pPr>
        <w:pStyle w:val="Standard"/>
        <w:spacing w:after="0" w:line="240" w:lineRule="auto"/>
        <w:rPr>
          <w:rStyle w:val="Strong"/>
          <w:b w:val="0"/>
        </w:rPr>
      </w:pPr>
      <w:r w:rsidRPr="00600079">
        <w:rPr>
          <w:rStyle w:val="Strong"/>
          <w:b w:val="0"/>
        </w:rPr>
        <w:t>CONTACT: Cherie Gosset, Volunteer Coordinator</w:t>
      </w:r>
    </w:p>
    <w:p w14:paraId="330E56EA" w14:textId="77777777" w:rsidR="003714BD" w:rsidRPr="00600079" w:rsidRDefault="003714BD" w:rsidP="00724C39">
      <w:pPr>
        <w:pStyle w:val="Standard"/>
        <w:pBdr>
          <w:bottom w:val="single" w:sz="4" w:space="1" w:color="00000A"/>
        </w:pBdr>
        <w:spacing w:after="0" w:line="240" w:lineRule="auto"/>
        <w:rPr>
          <w:rStyle w:val="Strong"/>
          <w:b w:val="0"/>
        </w:rPr>
      </w:pPr>
    </w:p>
    <w:p w14:paraId="48290B53" w14:textId="77777777" w:rsidR="003714BD" w:rsidRPr="00600079" w:rsidRDefault="003714BD" w:rsidP="00724C39">
      <w:pPr>
        <w:pStyle w:val="Standard"/>
        <w:spacing w:after="0" w:line="240" w:lineRule="auto"/>
        <w:rPr>
          <w:rStyle w:val="Strong"/>
          <w:b w:val="0"/>
        </w:rPr>
      </w:pPr>
    </w:p>
    <w:p w14:paraId="69A45175" w14:textId="77777777" w:rsidR="003714BD" w:rsidRPr="00600079" w:rsidRDefault="003714BD" w:rsidP="00724C39">
      <w:pPr>
        <w:pStyle w:val="Standard"/>
        <w:spacing w:after="0" w:line="240" w:lineRule="auto"/>
        <w:rPr>
          <w:rStyle w:val="Strong"/>
          <w:b w:val="0"/>
        </w:rPr>
      </w:pPr>
      <w:r w:rsidRPr="00600079">
        <w:rPr>
          <w:rStyle w:val="Strong"/>
          <w:b w:val="0"/>
        </w:rPr>
        <w:t>TYPE OF REQUEST:</w:t>
      </w:r>
      <w:r w:rsidRPr="00600079">
        <w:rPr>
          <w:rStyle w:val="Strong"/>
          <w:b w:val="0"/>
        </w:rPr>
        <w:tab/>
      </w:r>
      <w:r w:rsidRPr="00600079">
        <w:rPr>
          <w:rStyle w:val="Strong"/>
          <w:b w:val="0"/>
        </w:rPr>
        <w:tab/>
      </w:r>
      <w:r w:rsidRPr="00600079">
        <w:rPr>
          <w:rStyle w:val="Strong"/>
          <w:b w:val="0"/>
        </w:rPr>
        <w:tab/>
        <w:t>URGENCY:</w:t>
      </w:r>
    </w:p>
    <w:p w14:paraId="5FD5DB54" w14:textId="77777777" w:rsidR="003714BD" w:rsidRPr="00600079" w:rsidRDefault="003714BD" w:rsidP="00724C39">
      <w:pPr>
        <w:pStyle w:val="Standard"/>
        <w:spacing w:after="0" w:line="240" w:lineRule="auto"/>
        <w:rPr>
          <w:rStyle w:val="Strong"/>
          <w:b w:val="0"/>
        </w:rPr>
      </w:pPr>
    </w:p>
    <w:p w14:paraId="2A4C1FF3" w14:textId="77777777" w:rsidR="003714BD" w:rsidRPr="00600079" w:rsidRDefault="003714BD" w:rsidP="00724C39">
      <w:pPr>
        <w:pStyle w:val="Standard"/>
        <w:spacing w:after="0" w:line="240" w:lineRule="auto"/>
        <w:rPr>
          <w:rStyle w:val="Strong"/>
          <w:b w:val="0"/>
        </w:rPr>
      </w:pPr>
      <w:r w:rsidRPr="00600079">
        <w:rPr>
          <w:rStyle w:val="Strong"/>
          <w:b w:val="0"/>
        </w:rPr>
        <w:t>[ X ]</w:t>
      </w:r>
      <w:r w:rsidRPr="00600079">
        <w:rPr>
          <w:rStyle w:val="Strong"/>
          <w:b w:val="0"/>
        </w:rPr>
        <w:tab/>
        <w:t>New System</w:t>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Immediate - Operations are impaired or</w:t>
      </w:r>
    </w:p>
    <w:p w14:paraId="45727F79"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opportunity lost</w:t>
      </w:r>
    </w:p>
    <w:p w14:paraId="549128C3" w14:textId="2C6C2D94"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Systems Enhancement</w:t>
      </w:r>
      <w:r w:rsidRPr="00600079">
        <w:rPr>
          <w:rStyle w:val="Strong"/>
          <w:b w:val="0"/>
        </w:rPr>
        <w:tab/>
      </w:r>
      <w:r w:rsidRPr="00600079">
        <w:rPr>
          <w:rStyle w:val="Strong"/>
          <w:b w:val="0"/>
        </w:rPr>
        <w:tab/>
      </w:r>
      <w:r w:rsidR="00E0149D">
        <w:rPr>
          <w:rStyle w:val="Strong"/>
          <w:b w:val="0"/>
        </w:rPr>
        <w:tab/>
      </w:r>
      <w:r w:rsidRPr="00600079">
        <w:rPr>
          <w:rStyle w:val="Strong"/>
          <w:b w:val="0"/>
        </w:rPr>
        <w:t>[     ]</w:t>
      </w:r>
      <w:r w:rsidRPr="00600079">
        <w:rPr>
          <w:rStyle w:val="Strong"/>
          <w:b w:val="0"/>
        </w:rPr>
        <w:tab/>
        <w:t>Problems exist, but can be worked around</w:t>
      </w:r>
    </w:p>
    <w:p w14:paraId="5FD59894" w14:textId="575969C8"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System Error Correction</w:t>
      </w:r>
      <w:r w:rsidRPr="00600079">
        <w:rPr>
          <w:rStyle w:val="Strong"/>
          <w:b w:val="0"/>
        </w:rPr>
        <w:tab/>
      </w:r>
      <w:r w:rsidRPr="00600079">
        <w:rPr>
          <w:rStyle w:val="Strong"/>
          <w:b w:val="0"/>
        </w:rPr>
        <w:tab/>
      </w:r>
      <w:r w:rsidR="00E0149D">
        <w:rPr>
          <w:rStyle w:val="Strong"/>
          <w:b w:val="0"/>
        </w:rPr>
        <w:tab/>
      </w:r>
      <w:r w:rsidRPr="00600079">
        <w:rPr>
          <w:rStyle w:val="Strong"/>
          <w:b w:val="0"/>
        </w:rPr>
        <w:t>[ X ]</w:t>
      </w:r>
      <w:r w:rsidRPr="00600079">
        <w:rPr>
          <w:rStyle w:val="Strong"/>
          <w:b w:val="0"/>
        </w:rPr>
        <w:tab/>
        <w:t>Business losses can be tolerated until new</w:t>
      </w:r>
    </w:p>
    <w:p w14:paraId="204B5A82"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system installed</w:t>
      </w:r>
    </w:p>
    <w:p w14:paraId="05DBE08E" w14:textId="77777777" w:rsidR="003714BD" w:rsidRPr="00600079" w:rsidRDefault="003714BD" w:rsidP="00724C39">
      <w:pPr>
        <w:pStyle w:val="Standard"/>
        <w:spacing w:after="0" w:line="240" w:lineRule="auto"/>
        <w:rPr>
          <w:rStyle w:val="Strong"/>
          <w:b w:val="0"/>
        </w:rPr>
      </w:pPr>
      <w:r w:rsidRPr="00600079">
        <w:rPr>
          <w:rStyle w:val="Strong"/>
          <w:b w:val="0"/>
        </w:rPr>
        <w:t>[     ]</w:t>
      </w:r>
      <w:r w:rsidRPr="00600079">
        <w:rPr>
          <w:rStyle w:val="Strong"/>
          <w:b w:val="0"/>
        </w:rPr>
        <w:tab/>
        <w:t>Other</w:t>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Other</w:t>
      </w:r>
    </w:p>
    <w:p w14:paraId="5F426B52" w14:textId="77777777" w:rsidR="003714BD" w:rsidRPr="00600079" w:rsidRDefault="003714BD" w:rsidP="00724C39">
      <w:pPr>
        <w:pStyle w:val="Standard"/>
        <w:spacing w:after="0" w:line="240" w:lineRule="auto"/>
        <w:rPr>
          <w:rStyle w:val="Strong"/>
          <w:b w:val="0"/>
        </w:rPr>
      </w:pPr>
    </w:p>
    <w:p w14:paraId="121C0A6C" w14:textId="77777777" w:rsidR="003714BD" w:rsidRPr="00600079" w:rsidRDefault="003714BD" w:rsidP="00724C39">
      <w:pPr>
        <w:pStyle w:val="Standard"/>
        <w:pBdr>
          <w:bottom w:val="single" w:sz="4" w:space="1" w:color="00000A"/>
        </w:pBdr>
        <w:spacing w:after="0" w:line="240" w:lineRule="auto"/>
        <w:rPr>
          <w:rStyle w:val="Strong"/>
          <w:b w:val="0"/>
        </w:rPr>
      </w:pPr>
    </w:p>
    <w:p w14:paraId="58C89EB6" w14:textId="77777777" w:rsidR="003714BD" w:rsidRPr="00600079" w:rsidRDefault="003714BD" w:rsidP="00724C39">
      <w:pPr>
        <w:pStyle w:val="Standard"/>
        <w:spacing w:after="0" w:line="240" w:lineRule="auto"/>
        <w:rPr>
          <w:rStyle w:val="Strong"/>
          <w:b w:val="0"/>
        </w:rPr>
      </w:pPr>
    </w:p>
    <w:p w14:paraId="237D7EEA" w14:textId="77777777" w:rsidR="003714BD" w:rsidRPr="00600079" w:rsidRDefault="003714BD" w:rsidP="00724C39">
      <w:pPr>
        <w:pStyle w:val="Standard"/>
        <w:spacing w:after="0" w:line="240" w:lineRule="auto"/>
        <w:rPr>
          <w:rStyle w:val="Strong"/>
          <w:b w:val="0"/>
        </w:rPr>
      </w:pPr>
    </w:p>
    <w:p w14:paraId="207AA5D6" w14:textId="77777777" w:rsidR="003714BD" w:rsidRDefault="003714BD" w:rsidP="00724C39">
      <w:pPr>
        <w:pStyle w:val="Standard"/>
        <w:spacing w:after="0" w:line="240" w:lineRule="auto"/>
        <w:rPr>
          <w:rStyle w:val="Strong"/>
          <w:b w:val="0"/>
        </w:rPr>
      </w:pPr>
      <w:r w:rsidRPr="00600079">
        <w:rPr>
          <w:rStyle w:val="Strong"/>
          <w:b w:val="0"/>
        </w:rPr>
        <w:t xml:space="preserve">PROBLEM STATEMENT: </w:t>
      </w:r>
    </w:p>
    <w:p w14:paraId="1C38B984" w14:textId="77777777" w:rsidR="003714BD" w:rsidRDefault="003714BD" w:rsidP="00724C39">
      <w:pPr>
        <w:pStyle w:val="Standard"/>
        <w:spacing w:after="0" w:line="240" w:lineRule="auto"/>
        <w:rPr>
          <w:rStyle w:val="Strong"/>
          <w:b w:val="0"/>
        </w:rPr>
      </w:pPr>
    </w:p>
    <w:p w14:paraId="4731CE53" w14:textId="77777777" w:rsidR="003714BD" w:rsidRPr="00600079" w:rsidRDefault="003714BD" w:rsidP="00724C39">
      <w:pPr>
        <w:pStyle w:val="Standard"/>
        <w:spacing w:after="0" w:line="240" w:lineRule="auto"/>
        <w:rPr>
          <w:rStyle w:val="Strong"/>
          <w:b w:val="0"/>
        </w:rPr>
      </w:pPr>
      <w:r>
        <w:rPr>
          <w:rStyle w:val="Strong"/>
          <w:b w:val="0"/>
        </w:rPr>
        <w:t>DOspace</w:t>
      </w:r>
      <w:r w:rsidRPr="00600079">
        <w:rPr>
          <w:rStyle w:val="Strong"/>
          <w:b w:val="0"/>
        </w:rPr>
        <w:t xml:space="preserve"> offers a mentorship program where a volunteer mentor is paired with a member in a 1-hour session to help them learn a specific IT topic. Cherie</w:t>
      </w:r>
      <w:r>
        <w:rPr>
          <w:rStyle w:val="Strong"/>
          <w:b w:val="0"/>
        </w:rPr>
        <w:t xml:space="preserve"> Geary, our DOspace contact,</w:t>
      </w:r>
      <w:r w:rsidRPr="00600079">
        <w:rPr>
          <w:rStyle w:val="Strong"/>
          <w:b w:val="0"/>
        </w:rPr>
        <w:t xml:space="preserve"> must regularly go through a spreadsheet of mentors and manually match them with a </w:t>
      </w:r>
      <w:r>
        <w:rPr>
          <w:rStyle w:val="Strong"/>
          <w:b w:val="0"/>
        </w:rPr>
        <w:t>DOspace</w:t>
      </w:r>
      <w:r w:rsidRPr="00600079">
        <w:rPr>
          <w:rStyle w:val="Strong"/>
          <w:b w:val="0"/>
        </w:rPr>
        <w:t xml:space="preserve"> mem</w:t>
      </w:r>
      <w:r>
        <w:rPr>
          <w:rStyle w:val="Strong"/>
          <w:b w:val="0"/>
        </w:rPr>
        <w:t>ber requesting help. T</w:t>
      </w:r>
      <w:r w:rsidRPr="00600079">
        <w:rPr>
          <w:rStyle w:val="Strong"/>
          <w:b w:val="0"/>
        </w:rPr>
        <w:t xml:space="preserve">he task is manageable due to the number of mentors and requests however this number will grow as </w:t>
      </w:r>
      <w:r>
        <w:rPr>
          <w:rStyle w:val="Strong"/>
          <w:b w:val="0"/>
        </w:rPr>
        <w:t>DOspace</w:t>
      </w:r>
      <w:r w:rsidRPr="00600079">
        <w:rPr>
          <w:rStyle w:val="Strong"/>
          <w:b w:val="0"/>
        </w:rPr>
        <w:t xml:space="preserve"> approaches it’s second year of operation.</w:t>
      </w:r>
    </w:p>
    <w:p w14:paraId="5CC52A08" w14:textId="77777777" w:rsidR="003714BD" w:rsidRPr="00600079" w:rsidRDefault="003714BD" w:rsidP="00724C39">
      <w:pPr>
        <w:pStyle w:val="Standard"/>
        <w:spacing w:after="0" w:line="240" w:lineRule="auto"/>
        <w:rPr>
          <w:rStyle w:val="Strong"/>
          <w:b w:val="0"/>
        </w:rPr>
      </w:pPr>
    </w:p>
    <w:p w14:paraId="12EA539E" w14:textId="77777777" w:rsidR="003714BD" w:rsidRPr="00600079" w:rsidRDefault="003714BD" w:rsidP="00724C39">
      <w:pPr>
        <w:pStyle w:val="Standard"/>
        <w:spacing w:after="0" w:line="240" w:lineRule="auto"/>
        <w:rPr>
          <w:rStyle w:val="Strong"/>
          <w:b w:val="0"/>
        </w:rPr>
      </w:pPr>
    </w:p>
    <w:p w14:paraId="42969EA7" w14:textId="77777777" w:rsidR="003714BD" w:rsidRDefault="003714BD" w:rsidP="00724C39">
      <w:pPr>
        <w:pStyle w:val="Standard"/>
        <w:spacing w:after="0" w:line="240" w:lineRule="auto"/>
        <w:rPr>
          <w:rStyle w:val="Strong"/>
          <w:b w:val="0"/>
        </w:rPr>
      </w:pPr>
      <w:r w:rsidRPr="00600079">
        <w:rPr>
          <w:rStyle w:val="Strong"/>
          <w:b w:val="0"/>
        </w:rPr>
        <w:t>SERVICE REQUEST:</w:t>
      </w:r>
    </w:p>
    <w:p w14:paraId="275146BC" w14:textId="77777777" w:rsidR="003714BD" w:rsidRDefault="003714BD" w:rsidP="00724C39">
      <w:pPr>
        <w:pStyle w:val="Standard"/>
        <w:spacing w:after="0" w:line="240" w:lineRule="auto"/>
        <w:rPr>
          <w:rStyle w:val="Strong"/>
          <w:b w:val="0"/>
        </w:rPr>
      </w:pPr>
    </w:p>
    <w:p w14:paraId="74135A82" w14:textId="77777777" w:rsidR="003714BD" w:rsidRPr="00600079" w:rsidRDefault="003714BD" w:rsidP="00724C39">
      <w:pPr>
        <w:pStyle w:val="Standard"/>
        <w:spacing w:after="0" w:line="240" w:lineRule="auto"/>
        <w:rPr>
          <w:rStyle w:val="Strong"/>
          <w:b w:val="0"/>
        </w:rPr>
      </w:pPr>
      <w:r w:rsidRPr="00600079">
        <w:rPr>
          <w:rStyle w:val="Strong"/>
          <w:b w:val="0"/>
        </w:rPr>
        <w:t>Cherie</w:t>
      </w:r>
      <w:r>
        <w:rPr>
          <w:rStyle w:val="Strong"/>
          <w:b w:val="0"/>
        </w:rPr>
        <w:t xml:space="preserve"> Geary, our DOspace contact,</w:t>
      </w:r>
      <w:r w:rsidRPr="00600079">
        <w:rPr>
          <w:rStyle w:val="Strong"/>
          <w:b w:val="0"/>
        </w:rPr>
        <w:t xml:space="preserve"> would like a database </w:t>
      </w:r>
      <w:r>
        <w:rPr>
          <w:rStyle w:val="Strong"/>
          <w:b w:val="0"/>
        </w:rPr>
        <w:t>application to better organize meetings between community members and DOspace mentors</w:t>
      </w:r>
      <w:r w:rsidRPr="00600079">
        <w:rPr>
          <w:rStyle w:val="Strong"/>
          <w:b w:val="0"/>
        </w:rPr>
        <w:t>.</w:t>
      </w:r>
      <w:r>
        <w:rPr>
          <w:rStyle w:val="Strong"/>
          <w:b w:val="0"/>
        </w:rPr>
        <w:t xml:space="preserve"> Additionally, the application will provide reporting capabilities.</w:t>
      </w:r>
    </w:p>
    <w:p w14:paraId="2584209E" w14:textId="77777777" w:rsidR="003714BD" w:rsidRPr="00600079" w:rsidRDefault="003714BD" w:rsidP="00724C39">
      <w:pPr>
        <w:pStyle w:val="Standard"/>
        <w:spacing w:after="0" w:line="240" w:lineRule="auto"/>
        <w:rPr>
          <w:rStyle w:val="Strong"/>
          <w:b w:val="0"/>
        </w:rPr>
      </w:pPr>
    </w:p>
    <w:p w14:paraId="58E41CBF" w14:textId="77777777" w:rsidR="003714BD" w:rsidRPr="00600079" w:rsidRDefault="003714BD" w:rsidP="00724C39">
      <w:pPr>
        <w:pStyle w:val="Standard"/>
        <w:spacing w:after="0" w:line="240" w:lineRule="auto"/>
        <w:rPr>
          <w:rStyle w:val="Strong"/>
          <w:b w:val="0"/>
        </w:rPr>
      </w:pPr>
      <w:r w:rsidRPr="00600079">
        <w:rPr>
          <w:rStyle w:val="Strong"/>
          <w:b w:val="0"/>
        </w:rPr>
        <w:t>IS LIAISON: Brendan Murray</w:t>
      </w:r>
    </w:p>
    <w:p w14:paraId="422FB2F0" w14:textId="77777777" w:rsidR="003714BD" w:rsidRPr="00600079" w:rsidRDefault="003714BD" w:rsidP="00724C39">
      <w:pPr>
        <w:pStyle w:val="Standard"/>
        <w:spacing w:after="0" w:line="240" w:lineRule="auto"/>
        <w:rPr>
          <w:rStyle w:val="Strong"/>
          <w:b w:val="0"/>
        </w:rPr>
      </w:pPr>
    </w:p>
    <w:p w14:paraId="3AF07C13" w14:textId="77777777" w:rsidR="003714BD" w:rsidRDefault="003714BD" w:rsidP="00724C39">
      <w:pPr>
        <w:pStyle w:val="Standard"/>
        <w:spacing w:after="0" w:line="240" w:lineRule="auto"/>
        <w:rPr>
          <w:rStyle w:val="Strong"/>
          <w:b w:val="0"/>
        </w:rPr>
      </w:pPr>
      <w:r w:rsidRPr="00600079">
        <w:rPr>
          <w:rStyle w:val="Strong"/>
          <w:b w:val="0"/>
        </w:rPr>
        <w:t>SPONSOR: Cherie G</w:t>
      </w:r>
      <w:r>
        <w:rPr>
          <w:rStyle w:val="Strong"/>
          <w:b w:val="0"/>
        </w:rPr>
        <w:t>eary</w:t>
      </w:r>
    </w:p>
    <w:p w14:paraId="36D4CB68" w14:textId="77777777" w:rsidR="003714BD" w:rsidRDefault="003714BD" w:rsidP="00724C39">
      <w:pPr>
        <w:spacing w:after="0" w:line="240" w:lineRule="auto"/>
        <w:rPr>
          <w:rStyle w:val="Strong"/>
          <w:b w:val="0"/>
        </w:rPr>
      </w:pPr>
      <w:r>
        <w:rPr>
          <w:rStyle w:val="Strong"/>
          <w:b w:val="0"/>
        </w:rPr>
        <w:br w:type="page"/>
      </w:r>
    </w:p>
    <w:p w14:paraId="1C8C1AD7" w14:textId="77777777" w:rsidR="003714BD" w:rsidRDefault="003714BD" w:rsidP="00724C39">
      <w:pPr>
        <w:pStyle w:val="Standard"/>
        <w:spacing w:after="0" w:line="240" w:lineRule="auto"/>
        <w:rPr>
          <w:rStyle w:val="Strong"/>
          <w:b w:val="0"/>
        </w:rPr>
      </w:pPr>
    </w:p>
    <w:p w14:paraId="45EE7D93" w14:textId="77777777" w:rsidR="003714BD" w:rsidRDefault="003714BD" w:rsidP="00724C39">
      <w:pPr>
        <w:pStyle w:val="Standard"/>
        <w:spacing w:after="0" w:line="240" w:lineRule="auto"/>
        <w:rPr>
          <w:rStyle w:val="Strong"/>
          <w:b w:val="0"/>
        </w:rPr>
      </w:pPr>
    </w:p>
    <w:p w14:paraId="69545794" w14:textId="77777777" w:rsidR="003714BD" w:rsidRPr="00600079" w:rsidRDefault="003714BD" w:rsidP="00724C39">
      <w:pPr>
        <w:spacing w:after="0" w:line="240" w:lineRule="auto"/>
        <w:rPr>
          <w:rStyle w:val="Strong"/>
          <w:b w:val="0"/>
        </w:rPr>
      </w:pPr>
      <w:r w:rsidRPr="00600079">
        <w:rPr>
          <w:rStyle w:val="Strong"/>
          <w:b w:val="0"/>
        </w:rPr>
        <w:t>--------------------------- TO BE COMPLETED BY PROJECT MANAGER--------------</w:t>
      </w:r>
    </w:p>
    <w:p w14:paraId="63B0A72C" w14:textId="77777777" w:rsidR="003714BD" w:rsidRPr="00600079" w:rsidRDefault="003714BD" w:rsidP="00724C39">
      <w:pPr>
        <w:pStyle w:val="Standard"/>
        <w:spacing w:after="0" w:line="240" w:lineRule="auto"/>
        <w:rPr>
          <w:rStyle w:val="Strong"/>
          <w:b w:val="0"/>
        </w:rPr>
      </w:pPr>
    </w:p>
    <w:p w14:paraId="0B0A3E18" w14:textId="77777777" w:rsidR="003714BD" w:rsidRPr="00600079" w:rsidRDefault="003714BD" w:rsidP="00724C39">
      <w:pPr>
        <w:pStyle w:val="Standard"/>
        <w:spacing w:after="0" w:line="240" w:lineRule="auto"/>
        <w:rPr>
          <w:rStyle w:val="Strong"/>
          <w:b w:val="0"/>
        </w:rPr>
      </w:pPr>
      <w:r w:rsidRPr="00600079">
        <w:rPr>
          <w:rStyle w:val="Strong"/>
          <w:b w:val="0"/>
        </w:rPr>
        <w:t>ADDITIONAL DOCUMENTATION INCLUDED?  [  ]  YES</w:t>
      </w:r>
      <w:r w:rsidRPr="00600079">
        <w:rPr>
          <w:rStyle w:val="Strong"/>
          <w:b w:val="0"/>
        </w:rPr>
        <w:tab/>
        <w:t>[  ]  NO</w:t>
      </w:r>
    </w:p>
    <w:p w14:paraId="22FCE2E8" w14:textId="77777777" w:rsidR="003714BD" w:rsidRPr="00600079" w:rsidRDefault="003714BD" w:rsidP="00724C39">
      <w:pPr>
        <w:pStyle w:val="Standard"/>
        <w:spacing w:after="0" w:line="240" w:lineRule="auto"/>
        <w:rPr>
          <w:rStyle w:val="Strong"/>
          <w:b w:val="0"/>
        </w:rPr>
      </w:pPr>
    </w:p>
    <w:p w14:paraId="5A999CFF" w14:textId="77777777" w:rsidR="003714BD" w:rsidRPr="00600079" w:rsidRDefault="003714BD" w:rsidP="00724C39">
      <w:pPr>
        <w:pStyle w:val="Standard"/>
        <w:spacing w:after="0" w:line="240" w:lineRule="auto"/>
        <w:rPr>
          <w:rStyle w:val="Strong"/>
          <w:b w:val="0"/>
        </w:rPr>
      </w:pPr>
      <w:r w:rsidRPr="00600079">
        <w:rPr>
          <w:rStyle w:val="Strong"/>
          <w:b w:val="0"/>
        </w:rPr>
        <w:t>ACTION (to be completed by instructor)</w:t>
      </w:r>
      <w:r w:rsidRPr="00600079">
        <w:rPr>
          <w:rStyle w:val="Strong"/>
          <w:b w:val="0"/>
        </w:rPr>
        <w:br/>
      </w:r>
      <w:r w:rsidRPr="00600079">
        <w:rPr>
          <w:rStyle w:val="Strong"/>
          <w:b w:val="0"/>
        </w:rPr>
        <w:br/>
      </w:r>
      <w:r w:rsidRPr="00600079">
        <w:rPr>
          <w:rStyle w:val="Strong"/>
          <w:b w:val="0"/>
        </w:rPr>
        <w:tab/>
        <w:t>[  ]</w:t>
      </w:r>
      <w:r w:rsidRPr="00600079">
        <w:rPr>
          <w:rStyle w:val="Strong"/>
          <w:b w:val="0"/>
        </w:rPr>
        <w:tab/>
        <w:t>Request approved - Assigned to ____________________________________</w:t>
      </w:r>
    </w:p>
    <w:p w14:paraId="5228BDC0"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Start date     ____________________________________</w:t>
      </w:r>
      <w:r w:rsidRPr="00600079">
        <w:rPr>
          <w:rStyle w:val="Strong"/>
          <w:b w:val="0"/>
        </w:rPr>
        <w:br/>
      </w:r>
      <w:r w:rsidRPr="00600079">
        <w:rPr>
          <w:rStyle w:val="Strong"/>
          <w:b w:val="0"/>
        </w:rPr>
        <w:br/>
      </w:r>
      <w:r w:rsidRPr="00600079">
        <w:rPr>
          <w:rStyle w:val="Strong"/>
          <w:b w:val="0"/>
        </w:rPr>
        <w:tab/>
        <w:t xml:space="preserve">[  ] </w:t>
      </w:r>
      <w:r w:rsidRPr="00600079">
        <w:rPr>
          <w:rStyle w:val="Strong"/>
          <w:b w:val="0"/>
        </w:rPr>
        <w:tab/>
        <w:t>Recommend revision</w:t>
      </w:r>
    </w:p>
    <w:p w14:paraId="000443CC"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t xml:space="preserve">[  ] </w:t>
      </w:r>
      <w:r w:rsidRPr="00600079">
        <w:rPr>
          <w:rStyle w:val="Strong"/>
          <w:b w:val="0"/>
        </w:rPr>
        <w:tab/>
        <w:t>Suggest user development</w:t>
      </w:r>
    </w:p>
    <w:p w14:paraId="3EA9A2CE"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t>[  ]</w:t>
      </w:r>
      <w:r w:rsidRPr="00600079">
        <w:rPr>
          <w:rStyle w:val="Strong"/>
          <w:b w:val="0"/>
        </w:rPr>
        <w:tab/>
        <w:t>Reject for reasons    ______________________________________________</w:t>
      </w:r>
    </w:p>
    <w:p w14:paraId="0CD78D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p>
    <w:p w14:paraId="44599F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r w:rsidRPr="00600079">
        <w:rPr>
          <w:rStyle w:val="Strong"/>
          <w:b w:val="0"/>
        </w:rPr>
        <w:br/>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p>
    <w:p w14:paraId="3D46436F" w14:textId="77777777" w:rsidR="003714BD" w:rsidRPr="00600079" w:rsidRDefault="003714BD" w:rsidP="00724C39">
      <w:pPr>
        <w:pStyle w:val="Standard"/>
        <w:spacing w:after="0" w:line="240" w:lineRule="auto"/>
        <w:rPr>
          <w:rStyle w:val="Strong"/>
          <w:b w:val="0"/>
        </w:rPr>
      </w:pPr>
    </w:p>
    <w:p w14:paraId="4B95D88F" w14:textId="77777777" w:rsidR="003714BD" w:rsidRPr="00600079" w:rsidRDefault="003714BD" w:rsidP="00724C39">
      <w:pPr>
        <w:pStyle w:val="Standard"/>
        <w:spacing w:after="0" w:line="240" w:lineRule="auto"/>
        <w:rPr>
          <w:rStyle w:val="Strong"/>
          <w:b w:val="0"/>
        </w:rPr>
      </w:pPr>
      <w:r w:rsidRPr="00600079">
        <w:rPr>
          <w:rStyle w:val="Strong"/>
          <w:b w:val="0"/>
        </w:rPr>
        <w:t>COMMENTS (to be completed by instructor)</w:t>
      </w:r>
    </w:p>
    <w:p w14:paraId="4EA1BA9E" w14:textId="77777777" w:rsidR="003714BD" w:rsidRDefault="003714BD" w:rsidP="00724C39">
      <w:pPr>
        <w:spacing w:after="0" w:line="240" w:lineRule="auto"/>
        <w:rPr>
          <w:rStyle w:val="Strong"/>
          <w:b w:val="0"/>
        </w:rPr>
      </w:pPr>
      <w:r>
        <w:rPr>
          <w:rStyle w:val="Strong"/>
          <w:b w:val="0"/>
        </w:rPr>
        <w:br w:type="page"/>
      </w:r>
    </w:p>
    <w:p w14:paraId="2D8122FB" w14:textId="77777777" w:rsidR="003714BD" w:rsidRPr="00600079" w:rsidRDefault="003714BD" w:rsidP="00724C39">
      <w:pPr>
        <w:pStyle w:val="Standard"/>
        <w:spacing w:after="0" w:line="240" w:lineRule="auto"/>
        <w:rPr>
          <w:rStyle w:val="Strong"/>
          <w:b w:val="0"/>
        </w:rPr>
      </w:pPr>
    </w:p>
    <w:p w14:paraId="4E27BA05" w14:textId="77777777" w:rsidR="003714BD" w:rsidRPr="00600079" w:rsidRDefault="003714BD" w:rsidP="00724C39">
      <w:pPr>
        <w:pStyle w:val="Standard"/>
        <w:spacing w:after="0" w:line="240" w:lineRule="auto"/>
        <w:outlineLvl w:val="3"/>
        <w:rPr>
          <w:rStyle w:val="Strong"/>
        </w:rPr>
      </w:pPr>
      <w:bookmarkStart w:id="37" w:name="_Toc461255434"/>
      <w:bookmarkStart w:id="38" w:name="_Toc461256975"/>
      <w:bookmarkStart w:id="39" w:name="_Toc461258672"/>
      <w:bookmarkStart w:id="40" w:name="_Toc461398823"/>
      <w:bookmarkStart w:id="41" w:name="_Toc463632376"/>
      <w:r w:rsidRPr="00600079">
        <w:rPr>
          <w:rStyle w:val="Strong"/>
        </w:rPr>
        <w:t>Project Charter</w:t>
      </w:r>
      <w:bookmarkEnd w:id="37"/>
      <w:bookmarkEnd w:id="38"/>
      <w:bookmarkEnd w:id="39"/>
      <w:bookmarkEnd w:id="40"/>
      <w:bookmarkEnd w:id="41"/>
    </w:p>
    <w:p w14:paraId="65182C8D" w14:textId="77777777" w:rsidR="003714BD" w:rsidRPr="00600079" w:rsidRDefault="003714BD" w:rsidP="00724C39">
      <w:pPr>
        <w:pStyle w:val="Textbody"/>
        <w:spacing w:after="0" w:line="240" w:lineRule="auto"/>
        <w:rPr>
          <w:rStyle w:val="Strong"/>
          <w:b w:val="0"/>
        </w:rPr>
      </w:pPr>
    </w:p>
    <w:p w14:paraId="6B721C26" w14:textId="77777777" w:rsidR="003714BD" w:rsidRPr="00600079" w:rsidRDefault="003714BD" w:rsidP="00724C39">
      <w:pPr>
        <w:spacing w:after="0" w:line="240" w:lineRule="auto"/>
        <w:rPr>
          <w:rStyle w:val="Strong"/>
          <w:b w:val="0"/>
        </w:rPr>
      </w:pPr>
      <w:r w:rsidRPr="00600079">
        <w:rPr>
          <w:rStyle w:val="Strong"/>
          <w:b w:val="0"/>
        </w:rPr>
        <w:t>Refers to a statement of objectives in the project. The project charter also provides a description of the project, purpose of the project, requirements for the product and project, summary of the budget, risks, approval and a summary of the schedule of the project.</w:t>
      </w:r>
    </w:p>
    <w:p w14:paraId="13AED279" w14:textId="77777777" w:rsidR="003714BD" w:rsidRPr="00600079" w:rsidRDefault="003714BD" w:rsidP="00724C39">
      <w:pPr>
        <w:spacing w:after="0" w:line="240" w:lineRule="auto"/>
        <w:rPr>
          <w:rStyle w:val="Strong"/>
          <w:b w:val="0"/>
        </w:rPr>
      </w:pPr>
      <w:r w:rsidRPr="00600079">
        <w:rPr>
          <w:rStyle w:val="Strong"/>
          <w:b w:val="0"/>
        </w:rPr>
        <w:t xml:space="preserve"> </w:t>
      </w:r>
    </w:p>
    <w:p w14:paraId="34CD1864" w14:textId="77777777" w:rsidR="003714BD" w:rsidRPr="00600079" w:rsidRDefault="003714BD" w:rsidP="00724C39">
      <w:pPr>
        <w:spacing w:after="0" w:line="240" w:lineRule="auto"/>
        <w:rPr>
          <w:rStyle w:val="Strong"/>
          <w:b w:val="0"/>
        </w:rPr>
      </w:pPr>
      <w:r w:rsidRPr="002B35D1">
        <w:rPr>
          <w:rStyle w:val="Strong"/>
        </w:rPr>
        <w:t>Project Title:</w:t>
      </w:r>
      <w:r w:rsidRPr="00600079">
        <w:rPr>
          <w:rStyle w:val="Strong"/>
          <w:b w:val="0"/>
        </w:rPr>
        <w:t xml:space="preserve"> DOspace Member and Mentor Database</w:t>
      </w:r>
    </w:p>
    <w:p w14:paraId="3B2D8327" w14:textId="77777777" w:rsidR="003714BD" w:rsidRPr="00600079" w:rsidRDefault="003714BD" w:rsidP="00724C39">
      <w:pPr>
        <w:spacing w:after="0" w:line="240" w:lineRule="auto"/>
        <w:rPr>
          <w:rStyle w:val="Strong"/>
          <w:b w:val="0"/>
        </w:rPr>
      </w:pPr>
      <w:r w:rsidRPr="00600079">
        <w:rPr>
          <w:rStyle w:val="Strong"/>
          <w:b w:val="0"/>
        </w:rPr>
        <w:t xml:space="preserve"> </w:t>
      </w:r>
    </w:p>
    <w:p w14:paraId="5C0D4C4D" w14:textId="77777777" w:rsidR="003714BD" w:rsidRPr="00600079" w:rsidRDefault="003714BD" w:rsidP="00724C39">
      <w:pPr>
        <w:spacing w:after="0" w:line="240" w:lineRule="auto"/>
        <w:rPr>
          <w:rStyle w:val="Strong"/>
          <w:b w:val="0"/>
        </w:rPr>
      </w:pPr>
      <w:r w:rsidRPr="002B35D1">
        <w:rPr>
          <w:rStyle w:val="Strong"/>
        </w:rPr>
        <w:t>Project Sponsor</w:t>
      </w:r>
      <w:r w:rsidRPr="00600079">
        <w:rPr>
          <w:rStyle w:val="Strong"/>
          <w:b w:val="0"/>
        </w:rPr>
        <w:t xml:space="preserve">: Cherie Geary                                 </w:t>
      </w:r>
      <w:r w:rsidRPr="002B35D1">
        <w:rPr>
          <w:rStyle w:val="Strong"/>
        </w:rPr>
        <w:t>Date Prepared:</w:t>
      </w:r>
      <w:r>
        <w:rPr>
          <w:rStyle w:val="Strong"/>
          <w:b w:val="0"/>
        </w:rPr>
        <w:t xml:space="preserve"> 11</w:t>
      </w:r>
      <w:r w:rsidRPr="00600079">
        <w:rPr>
          <w:rStyle w:val="Strong"/>
          <w:b w:val="0"/>
        </w:rPr>
        <w:t xml:space="preserve"> Sep 2016</w:t>
      </w:r>
    </w:p>
    <w:p w14:paraId="05351DB6" w14:textId="77777777" w:rsidR="003714BD" w:rsidRPr="00600079" w:rsidRDefault="003714BD" w:rsidP="00724C39">
      <w:pPr>
        <w:spacing w:after="0" w:line="240" w:lineRule="auto"/>
        <w:rPr>
          <w:rStyle w:val="Strong"/>
          <w:b w:val="0"/>
        </w:rPr>
      </w:pPr>
      <w:r w:rsidRPr="00600079">
        <w:rPr>
          <w:rStyle w:val="Strong"/>
          <w:b w:val="0"/>
        </w:rPr>
        <w:t xml:space="preserve"> </w:t>
      </w:r>
    </w:p>
    <w:p w14:paraId="61C18CA2" w14:textId="77777777" w:rsidR="003714BD" w:rsidRPr="00600079" w:rsidRDefault="003714BD" w:rsidP="00724C39">
      <w:pPr>
        <w:spacing w:after="0" w:line="240" w:lineRule="auto"/>
        <w:rPr>
          <w:rStyle w:val="Strong"/>
          <w:b w:val="0"/>
        </w:rPr>
      </w:pPr>
      <w:r w:rsidRPr="002B35D1">
        <w:rPr>
          <w:rStyle w:val="Strong"/>
        </w:rPr>
        <w:t>Project Manager:</w:t>
      </w:r>
      <w:r w:rsidRPr="00600079">
        <w:rPr>
          <w:rStyle w:val="Strong"/>
          <w:b w:val="0"/>
        </w:rPr>
        <w:t xml:space="preserve"> Dr. Leah Pietron                           </w:t>
      </w:r>
      <w:r w:rsidRPr="002B35D1">
        <w:rPr>
          <w:rStyle w:val="Strong"/>
        </w:rPr>
        <w:t>Project Customer:</w:t>
      </w:r>
      <w:r w:rsidRPr="00600079">
        <w:rPr>
          <w:rStyle w:val="Strong"/>
          <w:b w:val="0"/>
        </w:rPr>
        <w:t xml:space="preserve"> DOspace</w:t>
      </w:r>
    </w:p>
    <w:p w14:paraId="593D018F" w14:textId="77777777" w:rsidR="003714BD" w:rsidRPr="00600079" w:rsidRDefault="003714BD" w:rsidP="00724C39">
      <w:pPr>
        <w:spacing w:after="0" w:line="240" w:lineRule="auto"/>
        <w:rPr>
          <w:rStyle w:val="Strong"/>
          <w:b w:val="0"/>
        </w:rPr>
      </w:pPr>
      <w:r w:rsidRPr="00600079">
        <w:rPr>
          <w:rStyle w:val="Strong"/>
          <w:b w:val="0"/>
        </w:rPr>
        <w:t xml:space="preserve"> </w:t>
      </w:r>
    </w:p>
    <w:p w14:paraId="1471BB92" w14:textId="77777777" w:rsidR="003714BD" w:rsidRPr="002B35D1" w:rsidRDefault="003714BD" w:rsidP="00724C39">
      <w:pPr>
        <w:spacing w:after="0" w:line="240" w:lineRule="auto"/>
        <w:ind w:left="-5"/>
        <w:rPr>
          <w:rStyle w:val="Strong"/>
        </w:rPr>
      </w:pPr>
      <w:r w:rsidRPr="002B35D1">
        <w:rPr>
          <w:rStyle w:val="Strong"/>
          <w:noProof/>
        </w:rPr>
        <mc:AlternateContent>
          <mc:Choice Requires="wps">
            <w:drawing>
              <wp:anchor distT="45720" distB="45720" distL="114300" distR="114300" simplePos="0" relativeHeight="251697664" behindDoc="0" locked="0" layoutInCell="1" allowOverlap="1" wp14:anchorId="482EFFA9" wp14:editId="4E12D208">
                <wp:simplePos x="0" y="0"/>
                <wp:positionH relativeFrom="column">
                  <wp:posOffset>0</wp:posOffset>
                </wp:positionH>
                <wp:positionV relativeFrom="paragraph">
                  <wp:posOffset>250825</wp:posOffset>
                </wp:positionV>
                <wp:extent cx="5908040" cy="1404620"/>
                <wp:effectExtent l="0" t="0" r="1651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404620"/>
                        </a:xfrm>
                        <a:prstGeom prst="rect">
                          <a:avLst/>
                        </a:prstGeom>
                        <a:solidFill>
                          <a:srgbClr val="FFFFFF"/>
                        </a:solidFill>
                        <a:ln w="9525">
                          <a:solidFill>
                            <a:srgbClr val="000000"/>
                          </a:solidFill>
                          <a:miter lim="800000"/>
                          <a:headEnd/>
                          <a:tailEnd/>
                        </a:ln>
                      </wps:spPr>
                      <wps:txbx>
                        <w:txbxContent>
                          <w:p w14:paraId="2F76D921" w14:textId="77777777" w:rsidR="001B4A3B" w:rsidRDefault="001B4A3B"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EFFA9" id="Text Box 2" o:spid="_x0000_s1033" type="#_x0000_t202" style="position:absolute;left:0;text-align:left;margin-left:0;margin-top:19.75pt;width:465.2pt;height:110.6pt;z-index:251697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">
                <v:textbox style="mso-fit-shape-to-text:t">
                  <w:txbxContent>
                    <w:p w14:paraId="2F76D921" w14:textId="77777777" w:rsidR="001B4A3B" w:rsidRDefault="001B4A3B" w:rsidP="003714BD">
                      <w:r w:rsidRPr="00600079">
                        <w:rPr>
                          <w:rStyle w:val="Strong"/>
                          <w:b w:val="0"/>
                        </w:rPr>
                        <w:t>The purpose of this project is to improve the process of matching Mentor’s with DOspace members. The purpose of Mentorship is to help DOspace members learn a variety of skills from experienced Mentors. Mentors’ have a variety of specific skills and specific available times and these must be matched with the availability and needs of the users</w:t>
                      </w:r>
                      <w:r>
                        <w:rPr>
                          <w:rStyle w:val="Strong"/>
                          <w:b w:val="0"/>
                        </w:rPr>
                        <w:t>.</w:t>
                      </w:r>
                    </w:p>
                  </w:txbxContent>
                </v:textbox>
                <w10:wrap type="square"/>
              </v:shape>
            </w:pict>
          </mc:Fallback>
        </mc:AlternateContent>
      </w:r>
      <w:r w:rsidRPr="002B35D1">
        <w:rPr>
          <w:rStyle w:val="Strong"/>
          <w:rFonts w:eastAsia="Arial"/>
        </w:rPr>
        <w:t xml:space="preserve">Project Purpose or Justification: </w:t>
      </w:r>
    </w:p>
    <w:p w14:paraId="6A3583BD" w14:textId="77777777" w:rsidR="003714BD" w:rsidRPr="00600079" w:rsidRDefault="003714BD" w:rsidP="00724C39">
      <w:pPr>
        <w:spacing w:after="0" w:line="240" w:lineRule="auto"/>
        <w:ind w:left="-5"/>
        <w:rPr>
          <w:rStyle w:val="Strong"/>
          <w:rFonts w:eastAsia="Arial"/>
          <w:b w:val="0"/>
        </w:rPr>
      </w:pPr>
    </w:p>
    <w:p w14:paraId="220BD03D" w14:textId="77777777" w:rsidR="003714BD" w:rsidRPr="002B35D1" w:rsidRDefault="003714BD" w:rsidP="00724C39">
      <w:pPr>
        <w:spacing w:after="0" w:line="240" w:lineRule="auto"/>
        <w:ind w:left="-5"/>
        <w:rPr>
          <w:rStyle w:val="Strong"/>
        </w:rPr>
      </w:pPr>
      <w:r w:rsidRPr="002B35D1">
        <w:rPr>
          <w:rStyle w:val="TitleChar"/>
          <w:rFonts w:asciiTheme="minorHAnsi" w:hAnsiTheme="minorHAnsi"/>
          <w:noProof/>
          <w:sz w:val="22"/>
          <w:szCs w:val="22"/>
        </w:rPr>
        <mc:AlternateContent>
          <mc:Choice Requires="wps">
            <w:drawing>
              <wp:anchor distT="45720" distB="45720" distL="114300" distR="114300" simplePos="0" relativeHeight="251698688" behindDoc="0" locked="0" layoutInCell="1" allowOverlap="1" wp14:anchorId="43105C5D" wp14:editId="65B4455B">
                <wp:simplePos x="0" y="0"/>
                <wp:positionH relativeFrom="column">
                  <wp:posOffset>0</wp:posOffset>
                </wp:positionH>
                <wp:positionV relativeFrom="paragraph">
                  <wp:posOffset>241300</wp:posOffset>
                </wp:positionV>
                <wp:extent cx="5891530" cy="1404620"/>
                <wp:effectExtent l="0" t="0" r="1397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1404620"/>
                        </a:xfrm>
                        <a:prstGeom prst="rect">
                          <a:avLst/>
                        </a:prstGeom>
                        <a:solidFill>
                          <a:srgbClr val="FFFFFF"/>
                        </a:solidFill>
                        <a:ln w="9525">
                          <a:solidFill>
                            <a:srgbClr val="000000"/>
                          </a:solidFill>
                          <a:miter lim="800000"/>
                          <a:headEnd/>
                          <a:tailEnd/>
                        </a:ln>
                      </wps:spPr>
                      <wps:txbx>
                        <w:txbxContent>
                          <w:p w14:paraId="7D748FBD" w14:textId="77777777" w:rsidR="001B4A3B" w:rsidRDefault="001B4A3B" w:rsidP="003714BD">
                            <w:pPr>
                              <w:ind w:left="2"/>
                            </w:pPr>
                            <w:r w:rsidRPr="00F34FFD">
                              <w:rPr>
                                <w:rStyle w:val="Strong"/>
                                <w:b w:val="0"/>
                              </w:rPr>
                              <w:t>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05C5D" id="_x0000_s1034" type="#_x0000_t202" style="position:absolute;left:0;text-align:left;margin-left:0;margin-top:19pt;width:463.9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S9JwIAAE0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">
                <v:textbox style="mso-fit-shape-to-text:t">
                  <w:txbxContent>
                    <w:p w14:paraId="7D748FBD" w14:textId="77777777" w:rsidR="001B4A3B" w:rsidRDefault="001B4A3B" w:rsidP="003714BD">
                      <w:pPr>
                        <w:ind w:left="2"/>
                      </w:pPr>
                      <w:r w:rsidRPr="00F34FFD">
                        <w:rPr>
                          <w:rStyle w:val="Strong"/>
                          <w:b w:val="0"/>
                        </w:rPr>
                        <w:t>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DOspace calendar. Cherie also needs to be able to make and compare notes related to the Mentors and Members so she can identify problems and improve the program.</w:t>
                      </w:r>
                    </w:p>
                  </w:txbxContent>
                </v:textbox>
                <w10:wrap type="square"/>
              </v:shape>
            </w:pict>
          </mc:Fallback>
        </mc:AlternateContent>
      </w:r>
      <w:r w:rsidRPr="002B35D1">
        <w:rPr>
          <w:rStyle w:val="Strong"/>
          <w:rFonts w:eastAsia="Arial"/>
        </w:rPr>
        <w:t xml:space="preserve">Project Description: </w:t>
      </w:r>
    </w:p>
    <w:p w14:paraId="3A408130" w14:textId="77777777" w:rsidR="003714BD" w:rsidRPr="00600079" w:rsidRDefault="003714BD" w:rsidP="00724C39">
      <w:pPr>
        <w:spacing w:after="0" w:line="240" w:lineRule="auto"/>
        <w:rPr>
          <w:rStyle w:val="Strong"/>
          <w:b w:val="0"/>
        </w:rPr>
      </w:pPr>
    </w:p>
    <w:p w14:paraId="57A8DDC9" w14:textId="77777777" w:rsidR="003714BD" w:rsidRDefault="003714BD" w:rsidP="00724C39">
      <w:pPr>
        <w:spacing w:after="0" w:line="240" w:lineRule="auto"/>
        <w:rPr>
          <w:rStyle w:val="Strong"/>
          <w:rFonts w:eastAsia="Arial"/>
        </w:rPr>
      </w:pPr>
      <w:r w:rsidRPr="002B35D1">
        <w:rPr>
          <w:rStyle w:val="Strong"/>
          <w:rFonts w:eastAsia="Arial"/>
        </w:rPr>
        <w:t xml:space="preserve">High-level Project and Product Requirements: </w:t>
      </w:r>
    </w:p>
    <w:p w14:paraId="04514F93" w14:textId="77777777" w:rsidR="003714BD" w:rsidRDefault="003714BD" w:rsidP="00724C39">
      <w:pPr>
        <w:spacing w:after="0" w:line="240" w:lineRule="auto"/>
        <w:rPr>
          <w:rStyle w:val="Strong"/>
          <w:rFonts w:eastAsia="Arial"/>
        </w:rPr>
      </w:pPr>
      <w:r w:rsidRPr="002B35D1">
        <w:rPr>
          <w:noProof/>
        </w:rPr>
        <mc:AlternateContent>
          <mc:Choice Requires="wps">
            <w:drawing>
              <wp:anchor distT="45720" distB="45720" distL="114300" distR="114300" simplePos="0" relativeHeight="251699712" behindDoc="1" locked="0" layoutInCell="1" allowOverlap="1" wp14:anchorId="4FD5B1A3" wp14:editId="540CA48A">
                <wp:simplePos x="0" y="0"/>
                <wp:positionH relativeFrom="column">
                  <wp:posOffset>0</wp:posOffset>
                </wp:positionH>
                <wp:positionV relativeFrom="paragraph">
                  <wp:posOffset>43180</wp:posOffset>
                </wp:positionV>
                <wp:extent cx="5908064" cy="2676525"/>
                <wp:effectExtent l="0" t="0" r="1651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64" cy="2676525"/>
                        </a:xfrm>
                        <a:prstGeom prst="rect">
                          <a:avLst/>
                        </a:prstGeom>
                        <a:solidFill>
                          <a:srgbClr val="FFFFFF"/>
                        </a:solidFill>
                        <a:ln w="9525">
                          <a:solidFill>
                            <a:srgbClr val="000000"/>
                          </a:solidFill>
                          <a:miter lim="800000"/>
                          <a:headEnd/>
                          <a:tailEnd/>
                        </a:ln>
                      </wps:spPr>
                      <wps:txbx>
                        <w:txbxContent>
                          <w:p w14:paraId="7BBB542C" w14:textId="77777777" w:rsidR="001B4A3B" w:rsidRPr="00600079" w:rsidRDefault="001B4A3B"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1B4A3B" w:rsidRPr="00600079" w:rsidRDefault="001B4A3B"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1B4A3B" w:rsidRPr="00600079" w:rsidRDefault="001B4A3B" w:rsidP="003714BD">
                            <w:pPr>
                              <w:ind w:left="1442" w:hanging="360"/>
                              <w:rPr>
                                <w:rStyle w:val="Strong"/>
                                <w:b w:val="0"/>
                              </w:rPr>
                            </w:pPr>
                            <w:r w:rsidRPr="00600079">
                              <w:rPr>
                                <w:rStyle w:val="Strong"/>
                                <w:b w:val="0"/>
                              </w:rPr>
                              <w:t>a.       Preferably running the database on Cherie’s Desktop</w:t>
                            </w:r>
                          </w:p>
                          <w:p w14:paraId="5310CB4C" w14:textId="77777777" w:rsidR="001B4A3B" w:rsidRPr="00600079" w:rsidRDefault="001B4A3B"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1B4A3B" w:rsidRPr="00600079" w:rsidRDefault="001B4A3B" w:rsidP="003714BD">
                            <w:pPr>
                              <w:ind w:left="1442" w:hanging="360"/>
                              <w:rPr>
                                <w:rStyle w:val="Strong"/>
                                <w:b w:val="0"/>
                              </w:rPr>
                            </w:pPr>
                            <w:r w:rsidRPr="00600079">
                              <w:rPr>
                                <w:rStyle w:val="Strong"/>
                                <w:b w:val="0"/>
                              </w:rPr>
                              <w:t>a.       If possible some fields should be autofilled</w:t>
                            </w:r>
                          </w:p>
                          <w:p w14:paraId="1F1F986B" w14:textId="77777777" w:rsidR="001B4A3B" w:rsidRPr="00600079" w:rsidRDefault="001B4A3B" w:rsidP="003714BD">
                            <w:pPr>
                              <w:ind w:left="1442" w:hanging="360"/>
                              <w:rPr>
                                <w:rStyle w:val="Strong"/>
                                <w:b w:val="0"/>
                              </w:rPr>
                            </w:pPr>
                            <w:r w:rsidRPr="00600079">
                              <w:rPr>
                                <w:rStyle w:val="Strong"/>
                                <w:b w:val="0"/>
                              </w:rPr>
                              <w:t>b.      If there is a possibility to import a data set this should be used</w:t>
                            </w:r>
                          </w:p>
                          <w:p w14:paraId="1A26F94B" w14:textId="77777777" w:rsidR="001B4A3B" w:rsidRPr="00600079" w:rsidRDefault="001B4A3B"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1B4A3B" w:rsidRPr="00600079" w:rsidRDefault="001B4A3B" w:rsidP="003714BD">
                            <w:pPr>
                              <w:ind w:left="722" w:hanging="360"/>
                              <w:rPr>
                                <w:rStyle w:val="Strong"/>
                                <w:b w:val="0"/>
                              </w:rPr>
                            </w:pPr>
                            <w:r w:rsidRPr="00600079">
                              <w:rPr>
                                <w:rStyle w:val="Strong"/>
                                <w:b w:val="0"/>
                              </w:rPr>
                              <w:t>3.       It must be easy to query information and make comparisons</w:t>
                            </w:r>
                          </w:p>
                          <w:p w14:paraId="1A5E688A" w14:textId="77777777" w:rsidR="001B4A3B" w:rsidRPr="00600079" w:rsidRDefault="001B4A3B" w:rsidP="003714BD">
                            <w:pPr>
                              <w:ind w:left="1442" w:hanging="360"/>
                              <w:rPr>
                                <w:rStyle w:val="Strong"/>
                                <w:b w:val="0"/>
                              </w:rPr>
                            </w:pPr>
                            <w:r w:rsidRPr="00600079">
                              <w:rPr>
                                <w:rStyle w:val="Strong"/>
                                <w:b w:val="0"/>
                              </w:rPr>
                              <w:t>a.       If possible have some prebuilt queries</w:t>
                            </w:r>
                          </w:p>
                          <w:p w14:paraId="32DD36B9" w14:textId="77777777" w:rsidR="001B4A3B" w:rsidRPr="00600079" w:rsidRDefault="001B4A3B"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1B4A3B" w:rsidRPr="00600079" w:rsidRDefault="001B4A3B" w:rsidP="003714BD">
                            <w:pPr>
                              <w:ind w:left="722" w:hanging="360"/>
                              <w:rPr>
                                <w:rStyle w:val="Strong"/>
                                <w:b w:val="0"/>
                              </w:rPr>
                            </w:pPr>
                            <w:r w:rsidRPr="00600079">
                              <w:rPr>
                                <w:rStyle w:val="Strong"/>
                                <w:b w:val="0"/>
                              </w:rPr>
                              <w:t>4.       The database must be accessible from anywhere within the DOspace LAN</w:t>
                            </w:r>
                          </w:p>
                          <w:p w14:paraId="06B8C73A" w14:textId="77777777" w:rsidR="001B4A3B" w:rsidRPr="00600079" w:rsidRDefault="001B4A3B" w:rsidP="003714BD">
                            <w:pPr>
                              <w:ind w:left="1442" w:hanging="360"/>
                              <w:rPr>
                                <w:rStyle w:val="Strong"/>
                                <w:b w:val="0"/>
                              </w:rPr>
                            </w:pPr>
                            <w:r w:rsidRPr="00600079">
                              <w:rPr>
                                <w:rStyle w:val="Strong"/>
                                <w:b w:val="0"/>
                              </w:rPr>
                              <w:t>a.       Remote desktop access</w:t>
                            </w:r>
                          </w:p>
                          <w:p w14:paraId="79BFBF21" w14:textId="77777777" w:rsidR="001B4A3B" w:rsidRPr="00600079" w:rsidRDefault="001B4A3B" w:rsidP="003714BD">
                            <w:pPr>
                              <w:ind w:left="1442" w:hanging="360"/>
                              <w:rPr>
                                <w:rStyle w:val="Strong"/>
                                <w:b w:val="0"/>
                              </w:rPr>
                            </w:pPr>
                            <w:r w:rsidRPr="00600079">
                              <w:rPr>
                                <w:rStyle w:val="Strong"/>
                                <w:b w:val="0"/>
                              </w:rPr>
                              <w:t>b.      Webform access</w:t>
                            </w:r>
                          </w:p>
                          <w:p w14:paraId="4C1444A2" w14:textId="77777777" w:rsidR="001B4A3B" w:rsidRDefault="001B4A3B" w:rsidP="003714BD">
                            <w:pPr>
                              <w:ind w:left="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B1A3" id="_x0000_s1035" type="#_x0000_t202" style="position:absolute;margin-left:0;margin-top:3.4pt;width:465.2pt;height:21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VZJQ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">
                <v:textbox>
                  <w:txbxContent>
                    <w:p w14:paraId="7BBB542C" w14:textId="77777777" w:rsidR="001B4A3B" w:rsidRPr="00600079" w:rsidRDefault="001B4A3B"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1B4A3B" w:rsidRPr="00600079" w:rsidRDefault="001B4A3B" w:rsidP="003714BD">
                      <w:pPr>
                        <w:ind w:left="722" w:hanging="360"/>
                        <w:rPr>
                          <w:rStyle w:val="Strong"/>
                          <w:b w:val="0"/>
                        </w:rPr>
                      </w:pPr>
                      <w:r w:rsidRPr="00600079">
                        <w:rPr>
                          <w:rStyle w:val="Strong"/>
                          <w:b w:val="0"/>
                        </w:rPr>
                        <w:t>1.       The solution must have a limited impact on the current infrastructure of DOspace</w:t>
                      </w:r>
                    </w:p>
                    <w:p w14:paraId="75E45153" w14:textId="77777777" w:rsidR="001B4A3B" w:rsidRPr="00600079" w:rsidRDefault="001B4A3B" w:rsidP="003714BD">
                      <w:pPr>
                        <w:ind w:left="1442" w:hanging="360"/>
                        <w:rPr>
                          <w:rStyle w:val="Strong"/>
                          <w:b w:val="0"/>
                        </w:rPr>
                      </w:pPr>
                      <w:r w:rsidRPr="00600079">
                        <w:rPr>
                          <w:rStyle w:val="Strong"/>
                          <w:b w:val="0"/>
                        </w:rPr>
                        <w:t>a.       Preferably running the database on Cherie’s Desktop</w:t>
                      </w:r>
                    </w:p>
                    <w:p w14:paraId="5310CB4C" w14:textId="77777777" w:rsidR="001B4A3B" w:rsidRPr="00600079" w:rsidRDefault="001B4A3B"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1B4A3B" w:rsidRPr="00600079" w:rsidRDefault="001B4A3B" w:rsidP="003714BD">
                      <w:pPr>
                        <w:ind w:left="1442" w:hanging="360"/>
                        <w:rPr>
                          <w:rStyle w:val="Strong"/>
                          <w:b w:val="0"/>
                        </w:rPr>
                      </w:pPr>
                      <w:r w:rsidRPr="00600079">
                        <w:rPr>
                          <w:rStyle w:val="Strong"/>
                          <w:b w:val="0"/>
                        </w:rPr>
                        <w:t>a.       If possible some fields should be autofilled</w:t>
                      </w:r>
                    </w:p>
                    <w:p w14:paraId="1F1F986B" w14:textId="77777777" w:rsidR="001B4A3B" w:rsidRPr="00600079" w:rsidRDefault="001B4A3B" w:rsidP="003714BD">
                      <w:pPr>
                        <w:ind w:left="1442" w:hanging="360"/>
                        <w:rPr>
                          <w:rStyle w:val="Strong"/>
                          <w:b w:val="0"/>
                        </w:rPr>
                      </w:pPr>
                      <w:r w:rsidRPr="00600079">
                        <w:rPr>
                          <w:rStyle w:val="Strong"/>
                          <w:b w:val="0"/>
                        </w:rPr>
                        <w:t>b.      If there is a possibility to import a data set this should be used</w:t>
                      </w:r>
                    </w:p>
                    <w:p w14:paraId="1A26F94B" w14:textId="77777777" w:rsidR="001B4A3B" w:rsidRPr="00600079" w:rsidRDefault="001B4A3B"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1B4A3B" w:rsidRPr="00600079" w:rsidRDefault="001B4A3B" w:rsidP="003714BD">
                      <w:pPr>
                        <w:ind w:left="722" w:hanging="360"/>
                        <w:rPr>
                          <w:rStyle w:val="Strong"/>
                          <w:b w:val="0"/>
                        </w:rPr>
                      </w:pPr>
                      <w:r w:rsidRPr="00600079">
                        <w:rPr>
                          <w:rStyle w:val="Strong"/>
                          <w:b w:val="0"/>
                        </w:rPr>
                        <w:t>3.       It must be easy to query information and make comparisons</w:t>
                      </w:r>
                    </w:p>
                    <w:p w14:paraId="1A5E688A" w14:textId="77777777" w:rsidR="001B4A3B" w:rsidRPr="00600079" w:rsidRDefault="001B4A3B" w:rsidP="003714BD">
                      <w:pPr>
                        <w:ind w:left="1442" w:hanging="360"/>
                        <w:rPr>
                          <w:rStyle w:val="Strong"/>
                          <w:b w:val="0"/>
                        </w:rPr>
                      </w:pPr>
                      <w:r w:rsidRPr="00600079">
                        <w:rPr>
                          <w:rStyle w:val="Strong"/>
                          <w:b w:val="0"/>
                        </w:rPr>
                        <w:t>a.       If possible have some prebuilt queries</w:t>
                      </w:r>
                    </w:p>
                    <w:p w14:paraId="32DD36B9" w14:textId="77777777" w:rsidR="001B4A3B" w:rsidRPr="00600079" w:rsidRDefault="001B4A3B"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1B4A3B" w:rsidRPr="00600079" w:rsidRDefault="001B4A3B" w:rsidP="003714BD">
                      <w:pPr>
                        <w:ind w:left="722" w:hanging="360"/>
                        <w:rPr>
                          <w:rStyle w:val="Strong"/>
                          <w:b w:val="0"/>
                        </w:rPr>
                      </w:pPr>
                      <w:r w:rsidRPr="00600079">
                        <w:rPr>
                          <w:rStyle w:val="Strong"/>
                          <w:b w:val="0"/>
                        </w:rPr>
                        <w:t>4.       The database must be accessible from anywhere within the DOspace LAN</w:t>
                      </w:r>
                    </w:p>
                    <w:p w14:paraId="06B8C73A" w14:textId="77777777" w:rsidR="001B4A3B" w:rsidRPr="00600079" w:rsidRDefault="001B4A3B" w:rsidP="003714BD">
                      <w:pPr>
                        <w:ind w:left="1442" w:hanging="360"/>
                        <w:rPr>
                          <w:rStyle w:val="Strong"/>
                          <w:b w:val="0"/>
                        </w:rPr>
                      </w:pPr>
                      <w:r w:rsidRPr="00600079">
                        <w:rPr>
                          <w:rStyle w:val="Strong"/>
                          <w:b w:val="0"/>
                        </w:rPr>
                        <w:t>a.       Remote desktop access</w:t>
                      </w:r>
                    </w:p>
                    <w:p w14:paraId="79BFBF21" w14:textId="77777777" w:rsidR="001B4A3B" w:rsidRPr="00600079" w:rsidRDefault="001B4A3B" w:rsidP="003714BD">
                      <w:pPr>
                        <w:ind w:left="1442" w:hanging="360"/>
                        <w:rPr>
                          <w:rStyle w:val="Strong"/>
                          <w:b w:val="0"/>
                        </w:rPr>
                      </w:pPr>
                      <w:r w:rsidRPr="00600079">
                        <w:rPr>
                          <w:rStyle w:val="Strong"/>
                          <w:b w:val="0"/>
                        </w:rPr>
                        <w:t>b.      Webform access</w:t>
                      </w:r>
                    </w:p>
                    <w:p w14:paraId="4C1444A2" w14:textId="77777777" w:rsidR="001B4A3B" w:rsidRDefault="001B4A3B" w:rsidP="003714BD">
                      <w:pPr>
                        <w:ind w:left="2"/>
                      </w:pPr>
                    </w:p>
                  </w:txbxContent>
                </v:textbox>
              </v:shape>
            </w:pict>
          </mc:Fallback>
        </mc:AlternateContent>
      </w:r>
    </w:p>
    <w:p w14:paraId="3E666EED" w14:textId="77777777" w:rsidR="003714BD" w:rsidRDefault="003714BD" w:rsidP="00724C39">
      <w:pPr>
        <w:spacing w:after="0" w:line="240" w:lineRule="auto"/>
        <w:rPr>
          <w:rStyle w:val="Strong"/>
          <w:rFonts w:eastAsia="Arial"/>
        </w:rPr>
      </w:pPr>
    </w:p>
    <w:p w14:paraId="7ABA6099" w14:textId="77777777" w:rsidR="003714BD" w:rsidRDefault="003714BD" w:rsidP="00724C39">
      <w:pPr>
        <w:spacing w:after="0" w:line="240" w:lineRule="auto"/>
        <w:rPr>
          <w:rStyle w:val="Strong"/>
          <w:rFonts w:eastAsia="Arial"/>
        </w:rPr>
      </w:pPr>
    </w:p>
    <w:p w14:paraId="5B18BA00" w14:textId="77777777" w:rsidR="003714BD" w:rsidRDefault="003714BD" w:rsidP="00724C39">
      <w:pPr>
        <w:spacing w:after="0" w:line="240" w:lineRule="auto"/>
        <w:rPr>
          <w:rStyle w:val="Strong"/>
          <w:rFonts w:eastAsia="Arial"/>
        </w:rPr>
      </w:pPr>
    </w:p>
    <w:p w14:paraId="5EA48BE8" w14:textId="77777777" w:rsidR="003714BD" w:rsidRDefault="003714BD" w:rsidP="00724C39">
      <w:pPr>
        <w:spacing w:after="0" w:line="240" w:lineRule="auto"/>
        <w:rPr>
          <w:rStyle w:val="Strong"/>
          <w:rFonts w:eastAsia="Arial"/>
        </w:rPr>
      </w:pPr>
    </w:p>
    <w:p w14:paraId="6998316C" w14:textId="77777777" w:rsidR="003714BD" w:rsidRDefault="003714BD" w:rsidP="00724C39">
      <w:pPr>
        <w:spacing w:after="0" w:line="240" w:lineRule="auto"/>
        <w:rPr>
          <w:rStyle w:val="Strong"/>
          <w:rFonts w:eastAsia="Arial"/>
        </w:rPr>
      </w:pPr>
    </w:p>
    <w:p w14:paraId="0EACFCE4" w14:textId="77777777" w:rsidR="003714BD" w:rsidRDefault="003714BD" w:rsidP="00724C39">
      <w:pPr>
        <w:spacing w:after="0" w:line="240" w:lineRule="auto"/>
        <w:rPr>
          <w:rStyle w:val="Strong"/>
          <w:rFonts w:eastAsia="Arial"/>
        </w:rPr>
      </w:pPr>
    </w:p>
    <w:p w14:paraId="1D6E6596" w14:textId="77777777" w:rsidR="003714BD" w:rsidRDefault="003714BD" w:rsidP="00724C39">
      <w:pPr>
        <w:spacing w:after="0" w:line="240" w:lineRule="auto"/>
        <w:rPr>
          <w:rStyle w:val="Strong"/>
          <w:rFonts w:eastAsia="Arial"/>
        </w:rPr>
      </w:pPr>
    </w:p>
    <w:p w14:paraId="2F3BEC28" w14:textId="77777777" w:rsidR="003714BD" w:rsidRDefault="003714BD" w:rsidP="00724C39">
      <w:pPr>
        <w:spacing w:after="0" w:line="240" w:lineRule="auto"/>
        <w:rPr>
          <w:rStyle w:val="Strong"/>
          <w:rFonts w:eastAsia="Arial"/>
        </w:rPr>
      </w:pPr>
    </w:p>
    <w:p w14:paraId="28DF8B02" w14:textId="77777777" w:rsidR="003714BD" w:rsidRDefault="003714BD" w:rsidP="00724C39">
      <w:pPr>
        <w:spacing w:after="0" w:line="240" w:lineRule="auto"/>
        <w:rPr>
          <w:rStyle w:val="Strong"/>
          <w:rFonts w:eastAsia="Arial"/>
        </w:rPr>
      </w:pPr>
    </w:p>
    <w:p w14:paraId="22E4825A" w14:textId="77777777" w:rsidR="003714BD" w:rsidRDefault="003714BD" w:rsidP="00724C39">
      <w:pPr>
        <w:spacing w:after="0" w:line="240" w:lineRule="auto"/>
        <w:rPr>
          <w:rStyle w:val="Strong"/>
          <w:rFonts w:eastAsia="Arial"/>
        </w:rPr>
      </w:pPr>
    </w:p>
    <w:p w14:paraId="33697A22" w14:textId="77777777" w:rsidR="003714BD" w:rsidRDefault="003714BD" w:rsidP="00724C39">
      <w:pPr>
        <w:spacing w:after="0" w:line="240" w:lineRule="auto"/>
        <w:rPr>
          <w:rStyle w:val="Strong"/>
          <w:rFonts w:eastAsia="Arial"/>
        </w:rPr>
      </w:pPr>
    </w:p>
    <w:p w14:paraId="707F301B" w14:textId="77777777" w:rsidR="003714BD" w:rsidRDefault="003714BD" w:rsidP="00724C39">
      <w:pPr>
        <w:spacing w:after="0" w:line="240" w:lineRule="auto"/>
        <w:rPr>
          <w:rStyle w:val="Strong"/>
          <w:rFonts w:eastAsia="Arial"/>
        </w:rPr>
      </w:pPr>
    </w:p>
    <w:p w14:paraId="5A658021" w14:textId="77777777" w:rsidR="003714BD" w:rsidRPr="002B35D1" w:rsidRDefault="003714BD" w:rsidP="00724C39">
      <w:pPr>
        <w:spacing w:after="0" w:line="240" w:lineRule="auto"/>
        <w:rPr>
          <w:rStyle w:val="Strong"/>
        </w:rPr>
      </w:pPr>
    </w:p>
    <w:p w14:paraId="02F169CD" w14:textId="77777777" w:rsidR="003714BD" w:rsidRPr="00600079" w:rsidRDefault="003714BD" w:rsidP="00724C39">
      <w:pPr>
        <w:spacing w:after="0" w:line="240" w:lineRule="auto"/>
        <w:ind w:left="2"/>
        <w:rPr>
          <w:rStyle w:val="Strong"/>
          <w:b w:val="0"/>
        </w:rPr>
      </w:pPr>
    </w:p>
    <w:p w14:paraId="0274A1F6" w14:textId="77777777" w:rsidR="003714BD" w:rsidRPr="002B35D1" w:rsidRDefault="003714BD" w:rsidP="00724C39">
      <w:pPr>
        <w:spacing w:after="0" w:line="240" w:lineRule="auto"/>
        <w:ind w:left="-5"/>
        <w:rPr>
          <w:rStyle w:val="Strong"/>
        </w:rPr>
      </w:pPr>
      <w:r w:rsidRPr="002B35D1">
        <w:rPr>
          <w:rStyle w:val="Strong"/>
          <w:rFonts w:eastAsia="Arial"/>
        </w:rPr>
        <w:t xml:space="preserve">Summary Budget: </w:t>
      </w:r>
    </w:p>
    <w:tbl>
      <w:tblPr>
        <w:tblStyle w:val="TableGrid"/>
        <w:tblW w:w="0" w:type="auto"/>
        <w:tblLook w:val="04A0" w:firstRow="1" w:lastRow="0" w:firstColumn="1" w:lastColumn="0" w:noHBand="0" w:noVBand="1"/>
      </w:tblPr>
      <w:tblGrid>
        <w:gridCol w:w="4677"/>
        <w:gridCol w:w="4673"/>
      </w:tblGrid>
      <w:tr w:rsidR="003714BD" w:rsidRPr="00600079" w14:paraId="401850AA" w14:textId="77777777" w:rsidTr="003714BD">
        <w:tc>
          <w:tcPr>
            <w:tcW w:w="4981" w:type="dxa"/>
          </w:tcPr>
          <w:p w14:paraId="4F760E98" w14:textId="77777777" w:rsidR="003714BD" w:rsidRPr="00600079" w:rsidRDefault="003714BD" w:rsidP="00724C39">
            <w:pPr>
              <w:spacing w:after="0" w:line="240" w:lineRule="auto"/>
              <w:rPr>
                <w:rStyle w:val="Strong"/>
                <w:b w:val="0"/>
              </w:rPr>
            </w:pPr>
            <w:r w:rsidRPr="00600079">
              <w:rPr>
                <w:rStyle w:val="Strong"/>
                <w:b w:val="0"/>
              </w:rPr>
              <w:t>Description</w:t>
            </w:r>
          </w:p>
        </w:tc>
        <w:tc>
          <w:tcPr>
            <w:tcW w:w="4981" w:type="dxa"/>
          </w:tcPr>
          <w:p w14:paraId="7F1ABED8" w14:textId="77777777" w:rsidR="003714BD" w:rsidRPr="00600079" w:rsidRDefault="003714BD" w:rsidP="00724C39">
            <w:pPr>
              <w:spacing w:after="0" w:line="240" w:lineRule="auto"/>
              <w:rPr>
                <w:rStyle w:val="Strong"/>
                <w:b w:val="0"/>
              </w:rPr>
            </w:pPr>
            <w:r w:rsidRPr="00600079">
              <w:rPr>
                <w:rStyle w:val="Strong"/>
                <w:b w:val="0"/>
              </w:rPr>
              <w:t>Estimated cost</w:t>
            </w:r>
          </w:p>
        </w:tc>
      </w:tr>
      <w:tr w:rsidR="003714BD" w:rsidRPr="00600079" w14:paraId="3E79ECF9" w14:textId="77777777" w:rsidTr="003714BD">
        <w:tc>
          <w:tcPr>
            <w:tcW w:w="4981" w:type="dxa"/>
          </w:tcPr>
          <w:p w14:paraId="7FDB6EAF" w14:textId="77777777" w:rsidR="003714BD" w:rsidRPr="00600079" w:rsidRDefault="003714BD" w:rsidP="00724C39">
            <w:pPr>
              <w:spacing w:after="0" w:line="240" w:lineRule="auto"/>
              <w:rPr>
                <w:rStyle w:val="Strong"/>
                <w:b w:val="0"/>
              </w:rPr>
            </w:pPr>
            <w:r w:rsidRPr="00600079">
              <w:rPr>
                <w:rStyle w:val="Strong"/>
                <w:b w:val="0"/>
              </w:rPr>
              <w:t>Microsoft Access</w:t>
            </w:r>
          </w:p>
        </w:tc>
        <w:tc>
          <w:tcPr>
            <w:tcW w:w="4981" w:type="dxa"/>
          </w:tcPr>
          <w:p w14:paraId="2032231E"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4550D435" w14:textId="77777777" w:rsidTr="003714BD">
        <w:tc>
          <w:tcPr>
            <w:tcW w:w="4981" w:type="dxa"/>
          </w:tcPr>
          <w:p w14:paraId="6684D356" w14:textId="77777777" w:rsidR="003714BD" w:rsidRPr="00600079" w:rsidRDefault="003714BD" w:rsidP="00724C39">
            <w:pPr>
              <w:spacing w:after="0" w:line="240" w:lineRule="auto"/>
              <w:rPr>
                <w:rStyle w:val="Strong"/>
                <w:b w:val="0"/>
              </w:rPr>
            </w:pPr>
            <w:r w:rsidRPr="00600079">
              <w:rPr>
                <w:rStyle w:val="Strong"/>
                <w:b w:val="0"/>
              </w:rPr>
              <w:t>Food</w:t>
            </w:r>
          </w:p>
        </w:tc>
        <w:tc>
          <w:tcPr>
            <w:tcW w:w="4981" w:type="dxa"/>
          </w:tcPr>
          <w:p w14:paraId="10AC8401"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261CDA09" w14:textId="77777777" w:rsidTr="003714BD">
        <w:tc>
          <w:tcPr>
            <w:tcW w:w="4981" w:type="dxa"/>
          </w:tcPr>
          <w:p w14:paraId="48E9D7C9" w14:textId="77777777" w:rsidR="003714BD" w:rsidRPr="00600079" w:rsidRDefault="003714BD" w:rsidP="00724C39">
            <w:pPr>
              <w:spacing w:after="0" w:line="240" w:lineRule="auto"/>
              <w:rPr>
                <w:rStyle w:val="Strong"/>
                <w:b w:val="0"/>
              </w:rPr>
            </w:pPr>
            <w:r w:rsidRPr="00600079">
              <w:rPr>
                <w:rStyle w:val="Strong"/>
                <w:b w:val="0"/>
              </w:rPr>
              <w:t>Administrative fees</w:t>
            </w:r>
          </w:p>
        </w:tc>
        <w:tc>
          <w:tcPr>
            <w:tcW w:w="4981" w:type="dxa"/>
          </w:tcPr>
          <w:p w14:paraId="4E080E63"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3A8C9F5F" w14:textId="77777777" w:rsidTr="003714BD">
        <w:tc>
          <w:tcPr>
            <w:tcW w:w="4981" w:type="dxa"/>
          </w:tcPr>
          <w:p w14:paraId="3BE55E97" w14:textId="77777777" w:rsidR="003714BD" w:rsidRPr="00600079" w:rsidRDefault="003714BD" w:rsidP="00724C39">
            <w:pPr>
              <w:spacing w:after="0" w:line="240" w:lineRule="auto"/>
              <w:rPr>
                <w:rStyle w:val="Strong"/>
                <w:b w:val="0"/>
              </w:rPr>
            </w:pPr>
          </w:p>
        </w:tc>
        <w:tc>
          <w:tcPr>
            <w:tcW w:w="4981" w:type="dxa"/>
          </w:tcPr>
          <w:p w14:paraId="696AA018" w14:textId="77777777" w:rsidR="003714BD" w:rsidRPr="00600079" w:rsidRDefault="003714BD" w:rsidP="00724C39">
            <w:pPr>
              <w:spacing w:after="0" w:line="240" w:lineRule="auto"/>
              <w:rPr>
                <w:rStyle w:val="Strong"/>
                <w:b w:val="0"/>
              </w:rPr>
            </w:pPr>
          </w:p>
        </w:tc>
      </w:tr>
    </w:tbl>
    <w:p w14:paraId="3FCAD382" w14:textId="77777777" w:rsidR="003714BD" w:rsidRPr="00600079" w:rsidRDefault="003714BD" w:rsidP="00724C39">
      <w:pPr>
        <w:spacing w:after="0" w:line="240" w:lineRule="auto"/>
        <w:rPr>
          <w:rStyle w:val="Strong"/>
          <w:b w:val="0"/>
        </w:rPr>
      </w:pPr>
    </w:p>
    <w:p w14:paraId="6320ED74" w14:textId="77777777" w:rsidR="003714BD" w:rsidRPr="002B35D1" w:rsidRDefault="003714BD" w:rsidP="00724C39">
      <w:pPr>
        <w:spacing w:after="0" w:line="240" w:lineRule="auto"/>
        <w:ind w:left="-5"/>
        <w:rPr>
          <w:rStyle w:val="Strong"/>
        </w:rPr>
      </w:pPr>
      <w:r w:rsidRPr="002B35D1">
        <w:rPr>
          <w:noProof/>
        </w:rPr>
        <mc:AlternateContent>
          <mc:Choice Requires="wps">
            <w:drawing>
              <wp:anchor distT="45720" distB="45720" distL="114300" distR="114300" simplePos="0" relativeHeight="251700736" behindDoc="0" locked="0" layoutInCell="1" allowOverlap="1" wp14:anchorId="0411124F" wp14:editId="06D276A2">
                <wp:simplePos x="0" y="0"/>
                <wp:positionH relativeFrom="margin">
                  <wp:align>right</wp:align>
                </wp:positionH>
                <wp:positionV relativeFrom="paragraph">
                  <wp:posOffset>225425</wp:posOffset>
                </wp:positionV>
                <wp:extent cx="5993765" cy="1404620"/>
                <wp:effectExtent l="0" t="0" r="26035" b="273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1404620"/>
                        </a:xfrm>
                        <a:prstGeom prst="rect">
                          <a:avLst/>
                        </a:prstGeom>
                        <a:solidFill>
                          <a:srgbClr val="FFFFFF"/>
                        </a:solidFill>
                        <a:ln w="9525">
                          <a:solidFill>
                            <a:srgbClr val="000000"/>
                          </a:solidFill>
                          <a:miter lim="800000"/>
                          <a:headEnd/>
                          <a:tailEnd/>
                        </a:ln>
                      </wps:spPr>
                      <wps:txbx>
                        <w:txbxContent>
                          <w:p w14:paraId="4099C734" w14:textId="77777777" w:rsidR="001B4A3B" w:rsidRPr="00600079" w:rsidRDefault="001B4A3B" w:rsidP="003714BD">
                            <w:pPr>
                              <w:ind w:left="2"/>
                              <w:rPr>
                                <w:rStyle w:val="Strong"/>
                                <w:b w:val="0"/>
                              </w:rPr>
                            </w:pPr>
                            <w:r w:rsidRPr="00600079">
                              <w:rPr>
                                <w:rStyle w:val="Strong"/>
                                <w:b w:val="0"/>
                              </w:rPr>
                              <w:t>Expected potential risks for this project include</w:t>
                            </w:r>
                          </w:p>
                          <w:p w14:paraId="667BF340" w14:textId="77777777" w:rsidR="001B4A3B" w:rsidRPr="00600079" w:rsidRDefault="001B4A3B" w:rsidP="00EA6698">
                            <w:pPr>
                              <w:pStyle w:val="ListParagraph"/>
                              <w:numPr>
                                <w:ilvl w:val="0"/>
                                <w:numId w:val="2"/>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1B4A3B" w:rsidRPr="00600079" w:rsidRDefault="001B4A3B" w:rsidP="00EA6698">
                            <w:pPr>
                              <w:pStyle w:val="ListParagraph"/>
                              <w:numPr>
                                <w:ilvl w:val="0"/>
                                <w:numId w:val="2"/>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1B4A3B" w:rsidRPr="002B35D1" w:rsidRDefault="001B4A3B" w:rsidP="00EA6698">
                            <w:pPr>
                              <w:pStyle w:val="ListParagraph"/>
                              <w:numPr>
                                <w:ilvl w:val="0"/>
                                <w:numId w:val="2"/>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1124F" id="_x0000_s1036" type="#_x0000_t202" style="position:absolute;left:0;text-align:left;margin-left:420.75pt;margin-top:17.75pt;width:471.95pt;height:110.6pt;z-index:2517007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lPKA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">
                <v:textbox style="mso-fit-shape-to-text:t">
                  <w:txbxContent>
                    <w:p w14:paraId="4099C734" w14:textId="77777777" w:rsidR="001B4A3B" w:rsidRPr="00600079" w:rsidRDefault="001B4A3B" w:rsidP="003714BD">
                      <w:pPr>
                        <w:ind w:left="2"/>
                        <w:rPr>
                          <w:rStyle w:val="Strong"/>
                          <w:b w:val="0"/>
                        </w:rPr>
                      </w:pPr>
                      <w:r w:rsidRPr="00600079">
                        <w:rPr>
                          <w:rStyle w:val="Strong"/>
                          <w:b w:val="0"/>
                        </w:rPr>
                        <w:t>Expected potential risks for this project include</w:t>
                      </w:r>
                    </w:p>
                    <w:p w14:paraId="667BF340" w14:textId="77777777" w:rsidR="001B4A3B" w:rsidRPr="00600079" w:rsidRDefault="001B4A3B" w:rsidP="00EA6698">
                      <w:pPr>
                        <w:pStyle w:val="ListParagraph"/>
                        <w:numPr>
                          <w:ilvl w:val="0"/>
                          <w:numId w:val="2"/>
                        </w:numPr>
                        <w:autoSpaceDN w:val="0"/>
                        <w:spacing w:line="254" w:lineRule="auto"/>
                        <w:contextualSpacing w:val="0"/>
                        <w:rPr>
                          <w:rStyle w:val="Strong"/>
                          <w:b w:val="0"/>
                        </w:rPr>
                      </w:pPr>
                      <w:r w:rsidRPr="00600079">
                        <w:rPr>
                          <w:rStyle w:val="Strong"/>
                          <w:b w:val="0"/>
                        </w:rPr>
                        <w:t>Technical issues obtaining a permanent copy of Access for the Host computer. It is possible that the DOspace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1B4A3B" w:rsidRPr="00600079" w:rsidRDefault="001B4A3B" w:rsidP="00EA6698">
                      <w:pPr>
                        <w:pStyle w:val="ListParagraph"/>
                        <w:numPr>
                          <w:ilvl w:val="0"/>
                          <w:numId w:val="2"/>
                        </w:numPr>
                        <w:autoSpaceDN w:val="0"/>
                        <w:spacing w:line="254" w:lineRule="auto"/>
                        <w:contextualSpacing w:val="0"/>
                        <w:rPr>
                          <w:rStyle w:val="Strong"/>
                          <w:b w:val="0"/>
                        </w:rPr>
                      </w:pPr>
                      <w:r w:rsidRPr="00600079">
                        <w:rPr>
                          <w:rStyle w:val="Strong"/>
                          <w:b w:val="0"/>
                        </w:rPr>
                        <w:t>Security concerns with providing LAN level access. There may be some security concerns related to providing webforms.</w:t>
                      </w:r>
                    </w:p>
                    <w:p w14:paraId="0F934690" w14:textId="77777777" w:rsidR="001B4A3B" w:rsidRPr="002B35D1" w:rsidRDefault="001B4A3B" w:rsidP="00EA6698">
                      <w:pPr>
                        <w:pStyle w:val="ListParagraph"/>
                        <w:numPr>
                          <w:ilvl w:val="0"/>
                          <w:numId w:val="2"/>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v:textbox>
                <w10:wrap type="square" anchorx="margin"/>
              </v:shape>
            </w:pict>
          </mc:Fallback>
        </mc:AlternateContent>
      </w:r>
      <w:r w:rsidRPr="002B35D1">
        <w:rPr>
          <w:rStyle w:val="Strong"/>
          <w:rFonts w:eastAsia="Arial"/>
        </w:rPr>
        <w:t xml:space="preserve">Initial Risks: </w:t>
      </w:r>
    </w:p>
    <w:p w14:paraId="01426312" w14:textId="77777777" w:rsidR="003714BD" w:rsidRPr="00600079" w:rsidRDefault="003714BD" w:rsidP="00724C39">
      <w:pPr>
        <w:spacing w:after="0" w:line="240" w:lineRule="auto"/>
        <w:rPr>
          <w:rStyle w:val="Strong"/>
          <w:b w:val="0"/>
        </w:rPr>
      </w:pPr>
    </w:p>
    <w:p w14:paraId="6ADF5A8A" w14:textId="77777777" w:rsidR="003714BD" w:rsidRPr="00600079" w:rsidRDefault="003714BD" w:rsidP="00724C39">
      <w:pPr>
        <w:spacing w:after="0" w:line="240" w:lineRule="auto"/>
        <w:rPr>
          <w:rStyle w:val="Strong"/>
          <w:b w:val="0"/>
        </w:rPr>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0"/>
        <w:gridCol w:w="3440"/>
      </w:tblGrid>
      <w:tr w:rsidR="003714BD" w:rsidRPr="00600079" w14:paraId="5C6861F1"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0" w:type="dxa"/>
            <w:tcBorders>
              <w:bottom w:val="none" w:sz="0" w:space="0" w:color="auto"/>
            </w:tcBorders>
            <w:shd w:val="clear" w:color="auto" w:fill="auto"/>
          </w:tcPr>
          <w:p w14:paraId="15A15866" w14:textId="2B5A0E2B" w:rsidR="003714BD" w:rsidRPr="00600079" w:rsidRDefault="003714BD" w:rsidP="00724C39">
            <w:pPr>
              <w:spacing w:after="0" w:line="240" w:lineRule="auto"/>
              <w:rPr>
                <w:rStyle w:val="Strong"/>
              </w:rPr>
            </w:pPr>
            <w:r w:rsidRPr="00600079">
              <w:rPr>
                <w:rStyle w:val="Strong"/>
              </w:rPr>
              <w:t xml:space="preserve">             </w:t>
            </w:r>
            <w:r w:rsidRPr="00600079">
              <w:rPr>
                <w:rStyle w:val="Strong"/>
                <w:rFonts w:eastAsia="Arial"/>
              </w:rPr>
              <w:t xml:space="preserve">Summary Milestones </w:t>
            </w:r>
          </w:p>
        </w:tc>
        <w:tc>
          <w:tcPr>
            <w:tcW w:w="3440" w:type="dxa"/>
            <w:tcBorders>
              <w:bottom w:val="none" w:sz="0" w:space="0" w:color="auto"/>
            </w:tcBorders>
            <w:shd w:val="clear" w:color="auto" w:fill="auto"/>
          </w:tcPr>
          <w:p w14:paraId="69C8EE3C" w14:textId="77777777" w:rsidR="003714BD" w:rsidRPr="00600079" w:rsidRDefault="003714BD" w:rsidP="00724C39">
            <w:pPr>
              <w:spacing w:after="0" w:line="240" w:lineRule="auto"/>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Due Date </w:t>
            </w:r>
          </w:p>
        </w:tc>
      </w:tr>
      <w:tr w:rsidR="003714BD" w:rsidRPr="00600079" w14:paraId="480F3277"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2B8234D7" w14:textId="77777777" w:rsidR="003714BD" w:rsidRPr="00600079" w:rsidRDefault="003714BD" w:rsidP="00724C39">
            <w:pPr>
              <w:pStyle w:val="NoSpacing"/>
              <w:rPr>
                <w:rStyle w:val="Strong"/>
              </w:rPr>
            </w:pPr>
            <w:r w:rsidRPr="00600079">
              <w:rPr>
                <w:rStyle w:val="Strong"/>
              </w:rPr>
              <w:t>Milestone 1</w:t>
            </w:r>
          </w:p>
          <w:p w14:paraId="3D31F139" w14:textId="77777777" w:rsidR="003714BD" w:rsidRPr="00600079" w:rsidRDefault="003714BD" w:rsidP="00724C39">
            <w:pPr>
              <w:pStyle w:val="NoSpacing"/>
              <w:rPr>
                <w:rStyle w:val="Strong"/>
              </w:rPr>
            </w:pPr>
            <w:r w:rsidRPr="00600079">
              <w:rPr>
                <w:rStyle w:val="Strong"/>
              </w:rPr>
              <w:t>Table of Contents</w:t>
            </w:r>
          </w:p>
          <w:p w14:paraId="3FFFFEBC" w14:textId="77777777" w:rsidR="003714BD" w:rsidRPr="00600079" w:rsidRDefault="003714BD" w:rsidP="00724C39">
            <w:pPr>
              <w:pStyle w:val="NoSpacing"/>
              <w:rPr>
                <w:rStyle w:val="Strong"/>
              </w:rPr>
            </w:pPr>
            <w:r w:rsidRPr="00600079">
              <w:rPr>
                <w:rStyle w:val="Strong"/>
              </w:rPr>
              <w:t>Control Documents</w:t>
            </w:r>
          </w:p>
          <w:p w14:paraId="5ADC42C5" w14:textId="77777777" w:rsidR="003714BD" w:rsidRPr="00600079" w:rsidRDefault="003714BD" w:rsidP="00724C39">
            <w:pPr>
              <w:pStyle w:val="NoSpacing"/>
              <w:rPr>
                <w:rStyle w:val="Strong"/>
              </w:rPr>
            </w:pPr>
            <w:r w:rsidRPr="00600079">
              <w:rPr>
                <w:rStyle w:val="Strong"/>
              </w:rPr>
              <w:t>Client Documents</w:t>
            </w:r>
          </w:p>
          <w:p w14:paraId="4EFA5C8D" w14:textId="77777777" w:rsidR="003714BD" w:rsidRPr="00600079" w:rsidRDefault="003714BD" w:rsidP="00724C39">
            <w:pPr>
              <w:pStyle w:val="NoSpacing"/>
              <w:rPr>
                <w:rStyle w:val="Strong"/>
              </w:rPr>
            </w:pPr>
            <w:r w:rsidRPr="00600079">
              <w:rPr>
                <w:rStyle w:val="Strong"/>
              </w:rPr>
              <w:t>Systems Service Request</w:t>
            </w:r>
          </w:p>
          <w:p w14:paraId="75BD7705" w14:textId="77777777" w:rsidR="003714BD" w:rsidRPr="00600079" w:rsidRDefault="003714BD" w:rsidP="00724C39">
            <w:pPr>
              <w:pStyle w:val="NoSpacing"/>
              <w:rPr>
                <w:rStyle w:val="Strong"/>
              </w:rPr>
            </w:pPr>
            <w:r w:rsidRPr="00600079">
              <w:rPr>
                <w:rStyle w:val="Strong"/>
              </w:rPr>
              <w:t xml:space="preserve">Analysis Diagrams (Cause &amp; Effect, Swim Lane Diagrams, Organizational Chart, &amp; Work Flow Diagrams – AS IS) </w:t>
            </w:r>
          </w:p>
          <w:p w14:paraId="008BE6F1" w14:textId="77777777" w:rsidR="003714BD" w:rsidRPr="00600079" w:rsidRDefault="003714BD" w:rsidP="00724C39">
            <w:pPr>
              <w:pStyle w:val="NoSpacing"/>
              <w:rPr>
                <w:rStyle w:val="Strong"/>
              </w:rPr>
            </w:pPr>
            <w:r w:rsidRPr="00600079">
              <w:rPr>
                <w:rStyle w:val="Strong"/>
              </w:rPr>
              <w:t>Project Charter</w:t>
            </w:r>
          </w:p>
          <w:p w14:paraId="1227633A" w14:textId="77777777" w:rsidR="003714BD" w:rsidRPr="00600079" w:rsidRDefault="003714BD" w:rsidP="00724C39">
            <w:pPr>
              <w:pStyle w:val="NoSpacing"/>
              <w:rPr>
                <w:rStyle w:val="Strong"/>
              </w:rPr>
            </w:pPr>
            <w:r w:rsidRPr="00600079">
              <w:rPr>
                <w:rStyle w:val="Strong"/>
              </w:rPr>
              <w:t>Stakeholder Register</w:t>
            </w:r>
          </w:p>
          <w:p w14:paraId="0C1659FA" w14:textId="77777777" w:rsidR="003714BD" w:rsidRPr="00600079" w:rsidRDefault="003714BD" w:rsidP="00724C39">
            <w:pPr>
              <w:pStyle w:val="NoSpacing"/>
              <w:rPr>
                <w:rStyle w:val="Strong"/>
              </w:rPr>
            </w:pPr>
            <w:r w:rsidRPr="00600079">
              <w:rPr>
                <w:rStyle w:val="Strong"/>
              </w:rPr>
              <w:t>Meeting Communications</w:t>
            </w:r>
          </w:p>
          <w:p w14:paraId="508689BF" w14:textId="77777777" w:rsidR="003714BD" w:rsidRPr="00600079" w:rsidRDefault="003714BD" w:rsidP="00724C39">
            <w:pPr>
              <w:spacing w:after="0" w:line="240" w:lineRule="auto"/>
              <w:rPr>
                <w:rStyle w:val="Strong"/>
              </w:rPr>
            </w:pPr>
            <w:r w:rsidRPr="00600079">
              <w:rPr>
                <w:rStyle w:val="Strong"/>
              </w:rPr>
              <w:t>Issue Log</w:t>
            </w:r>
            <w:r w:rsidRPr="00600079">
              <w:rPr>
                <w:rStyle w:val="Strong"/>
                <w:rFonts w:eastAsia="Calibri"/>
              </w:rPr>
              <w:t xml:space="preserve"> </w:t>
            </w:r>
          </w:p>
        </w:tc>
        <w:tc>
          <w:tcPr>
            <w:tcW w:w="3440" w:type="dxa"/>
            <w:shd w:val="clear" w:color="auto" w:fill="auto"/>
          </w:tcPr>
          <w:p w14:paraId="545F563D"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687C4F41"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9-11-2016</w:t>
            </w:r>
          </w:p>
          <w:p w14:paraId="03F95C70"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105BF6C7"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3316EBB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15D8088"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4B18ABF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0C89CBF2"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D61B2A5"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tc>
      </w:tr>
      <w:tr w:rsidR="003714BD" w:rsidRPr="00600079" w14:paraId="288ADDA9"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0A0FE6DC" w14:textId="77777777" w:rsidR="003714BD" w:rsidRDefault="003714BD" w:rsidP="00724C39">
            <w:pPr>
              <w:pStyle w:val="NoSpacing"/>
              <w:rPr>
                <w:rStyle w:val="Strong"/>
              </w:rPr>
            </w:pPr>
            <w:r>
              <w:rPr>
                <w:rStyle w:val="Strong"/>
              </w:rPr>
              <w:t>Milestone 2</w:t>
            </w:r>
          </w:p>
          <w:p w14:paraId="1F18416B" w14:textId="77777777" w:rsidR="003714BD" w:rsidRDefault="003714BD" w:rsidP="00724C39">
            <w:pPr>
              <w:pStyle w:val="NoSpacing"/>
              <w:rPr>
                <w:rStyle w:val="Strong"/>
              </w:rPr>
            </w:pPr>
            <w:r w:rsidRPr="00E10E6B">
              <w:rPr>
                <w:rStyle w:val="Strong"/>
              </w:rPr>
              <w:t>Control Documents</w:t>
            </w:r>
          </w:p>
          <w:p w14:paraId="009261E5" w14:textId="77777777" w:rsidR="003714BD" w:rsidRDefault="003714BD" w:rsidP="00724C39">
            <w:pPr>
              <w:pStyle w:val="NoSpacing"/>
              <w:rPr>
                <w:rStyle w:val="Strong"/>
              </w:rPr>
            </w:pPr>
            <w:r w:rsidRPr="00E10E6B">
              <w:rPr>
                <w:rStyle w:val="Strong"/>
              </w:rPr>
              <w:t>Client Documents</w:t>
            </w:r>
          </w:p>
          <w:p w14:paraId="0AC22E44" w14:textId="77777777" w:rsidR="003714BD" w:rsidRDefault="003714BD" w:rsidP="00724C39">
            <w:pPr>
              <w:pStyle w:val="NoSpacing"/>
              <w:rPr>
                <w:rStyle w:val="Strong"/>
              </w:rPr>
            </w:pPr>
            <w:r w:rsidRPr="00E10E6B">
              <w:rPr>
                <w:rStyle w:val="Strong"/>
              </w:rPr>
              <w:t>Project Scope Statement</w:t>
            </w:r>
          </w:p>
          <w:p w14:paraId="5675904A" w14:textId="77777777" w:rsidR="003714BD" w:rsidRDefault="003714BD" w:rsidP="00724C39">
            <w:pPr>
              <w:pStyle w:val="NoSpacing"/>
              <w:rPr>
                <w:rStyle w:val="Strong"/>
              </w:rPr>
            </w:pPr>
            <w:r w:rsidRPr="00E10E6B">
              <w:rPr>
                <w:rStyle w:val="Strong"/>
              </w:rPr>
              <w:t>Statement of Work</w:t>
            </w:r>
          </w:p>
          <w:p w14:paraId="772D44F4" w14:textId="77777777" w:rsidR="003714BD" w:rsidRDefault="003714BD" w:rsidP="00724C39">
            <w:pPr>
              <w:pStyle w:val="NoSpacing"/>
              <w:rPr>
                <w:rStyle w:val="Strong"/>
              </w:rPr>
            </w:pPr>
            <w:r w:rsidRPr="00E10E6B">
              <w:rPr>
                <w:rStyle w:val="Strong"/>
              </w:rPr>
              <w:t>Project Management</w:t>
            </w:r>
          </w:p>
          <w:p w14:paraId="1EBB3389" w14:textId="77777777" w:rsidR="003714BD" w:rsidRDefault="003714BD" w:rsidP="00724C39">
            <w:pPr>
              <w:pStyle w:val="NoSpacing"/>
              <w:rPr>
                <w:rStyle w:val="Strong"/>
              </w:rPr>
            </w:pPr>
            <w:r w:rsidRPr="00E10E6B">
              <w:rPr>
                <w:rStyle w:val="Strong"/>
              </w:rPr>
              <w:t>Economic Feasibility Analysis</w:t>
            </w:r>
          </w:p>
          <w:p w14:paraId="0EB4E205" w14:textId="77777777" w:rsidR="003714BD" w:rsidRDefault="003714BD" w:rsidP="00724C39">
            <w:pPr>
              <w:pStyle w:val="NoSpacing"/>
              <w:rPr>
                <w:rStyle w:val="Strong"/>
              </w:rPr>
            </w:pPr>
            <w:r w:rsidRPr="00E10E6B">
              <w:rPr>
                <w:rStyle w:val="Strong"/>
              </w:rPr>
              <w:t>Meeting Communication</w:t>
            </w:r>
          </w:p>
          <w:p w14:paraId="4C4F85B9" w14:textId="77777777" w:rsidR="003714BD" w:rsidRDefault="003714BD" w:rsidP="00724C39">
            <w:pPr>
              <w:pStyle w:val="NoSpacing"/>
              <w:rPr>
                <w:rStyle w:val="Strong"/>
              </w:rPr>
            </w:pPr>
            <w:r w:rsidRPr="00E10E6B">
              <w:rPr>
                <w:rStyle w:val="Strong"/>
              </w:rPr>
              <w:t>Peer Evaluations</w:t>
            </w:r>
          </w:p>
          <w:p w14:paraId="21C9F4FB" w14:textId="77777777" w:rsidR="003714BD" w:rsidRPr="00600079" w:rsidRDefault="003714BD" w:rsidP="00724C39">
            <w:pPr>
              <w:pStyle w:val="NoSpacing"/>
              <w:rPr>
                <w:rStyle w:val="Strong"/>
              </w:rPr>
            </w:pPr>
            <w:r w:rsidRPr="00E10E6B">
              <w:rPr>
                <w:rStyle w:val="Strong"/>
              </w:rPr>
              <w:t>Issues Log</w:t>
            </w:r>
          </w:p>
        </w:tc>
        <w:tc>
          <w:tcPr>
            <w:tcW w:w="3440" w:type="dxa"/>
            <w:shd w:val="clear" w:color="auto" w:fill="auto"/>
          </w:tcPr>
          <w:p w14:paraId="5BC814C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5D2F19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10-8-2016</w:t>
            </w:r>
          </w:p>
        </w:tc>
      </w:tr>
      <w:tr w:rsidR="003714BD" w:rsidRPr="00600079" w14:paraId="4DB9A84A"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726671E3" w14:textId="77777777" w:rsidR="003714BD" w:rsidRDefault="003714BD" w:rsidP="00724C39">
            <w:pPr>
              <w:pStyle w:val="NoSpacing"/>
              <w:rPr>
                <w:rStyle w:val="Strong"/>
              </w:rPr>
            </w:pPr>
            <w:r>
              <w:rPr>
                <w:rStyle w:val="Strong"/>
              </w:rPr>
              <w:lastRenderedPageBreak/>
              <w:t>Milestone 3</w:t>
            </w:r>
          </w:p>
          <w:p w14:paraId="5F2BF4F8" w14:textId="77777777" w:rsidR="003714BD" w:rsidRDefault="003714BD" w:rsidP="00724C39">
            <w:pPr>
              <w:pStyle w:val="NoSpacing"/>
              <w:rPr>
                <w:rStyle w:val="Strong"/>
              </w:rPr>
            </w:pPr>
            <w:r>
              <w:rPr>
                <w:rStyle w:val="Strong"/>
              </w:rPr>
              <w:t>Control Documents</w:t>
            </w:r>
          </w:p>
          <w:p w14:paraId="3461B053" w14:textId="77777777" w:rsidR="003714BD" w:rsidRDefault="003714BD" w:rsidP="00724C39">
            <w:pPr>
              <w:pStyle w:val="NoSpacing"/>
              <w:rPr>
                <w:rStyle w:val="Strong"/>
              </w:rPr>
            </w:pPr>
            <w:r w:rsidRPr="00E10E6B">
              <w:rPr>
                <w:rStyle w:val="Strong"/>
              </w:rPr>
              <w:t>Tracking Gantt chart</w:t>
            </w:r>
          </w:p>
          <w:p w14:paraId="22B63F04" w14:textId="77777777" w:rsidR="003714BD" w:rsidRDefault="003714BD" w:rsidP="00724C39">
            <w:pPr>
              <w:pStyle w:val="NoSpacing"/>
              <w:rPr>
                <w:rStyle w:val="Strong"/>
              </w:rPr>
            </w:pPr>
            <w:r w:rsidRPr="00E10E6B">
              <w:rPr>
                <w:rStyle w:val="Strong"/>
              </w:rPr>
              <w:t>Baseline Project Plan</w:t>
            </w:r>
          </w:p>
          <w:p w14:paraId="449C2E48" w14:textId="77777777" w:rsidR="003714BD" w:rsidRDefault="003714BD" w:rsidP="00724C39">
            <w:pPr>
              <w:pStyle w:val="NoSpacing"/>
              <w:rPr>
                <w:rStyle w:val="Strong"/>
              </w:rPr>
            </w:pPr>
            <w:r w:rsidRPr="00E10E6B">
              <w:rPr>
                <w:rStyle w:val="Strong"/>
              </w:rPr>
              <w:t>Requirements Documentation</w:t>
            </w:r>
          </w:p>
          <w:p w14:paraId="36A851FB" w14:textId="77777777" w:rsidR="003714BD" w:rsidRDefault="003714BD" w:rsidP="00724C39">
            <w:pPr>
              <w:pStyle w:val="NoSpacing"/>
              <w:rPr>
                <w:rStyle w:val="Strong"/>
              </w:rPr>
            </w:pPr>
            <w:r w:rsidRPr="00E10E6B">
              <w:rPr>
                <w:rStyle w:val="Strong"/>
              </w:rPr>
              <w:t>Risk Register</w:t>
            </w:r>
          </w:p>
          <w:p w14:paraId="725DCB25" w14:textId="77777777" w:rsidR="003714BD" w:rsidRDefault="003714BD" w:rsidP="00724C39">
            <w:pPr>
              <w:pStyle w:val="NoSpacing"/>
              <w:rPr>
                <w:rStyle w:val="Strong"/>
              </w:rPr>
            </w:pPr>
            <w:r w:rsidRPr="00E10E6B">
              <w:rPr>
                <w:rStyle w:val="Strong"/>
              </w:rPr>
              <w:t>Security Polices</w:t>
            </w:r>
          </w:p>
          <w:p w14:paraId="134736CA" w14:textId="77777777" w:rsidR="003714BD" w:rsidRDefault="003714BD" w:rsidP="00724C39">
            <w:pPr>
              <w:pStyle w:val="NoSpacing"/>
              <w:rPr>
                <w:rStyle w:val="Strong"/>
              </w:rPr>
            </w:pPr>
            <w:r w:rsidRPr="00E10E6B">
              <w:rPr>
                <w:rStyle w:val="Strong"/>
              </w:rPr>
              <w:t>Meeting Communications</w:t>
            </w:r>
          </w:p>
          <w:p w14:paraId="2E0DB009" w14:textId="77777777" w:rsidR="003714BD" w:rsidRDefault="003714BD" w:rsidP="00724C39">
            <w:pPr>
              <w:pStyle w:val="NoSpacing"/>
              <w:rPr>
                <w:rStyle w:val="Strong"/>
              </w:rPr>
            </w:pPr>
            <w:r w:rsidRPr="00E10E6B">
              <w:rPr>
                <w:rStyle w:val="Strong"/>
              </w:rPr>
              <w:t>Peer Evaluations</w:t>
            </w:r>
          </w:p>
          <w:p w14:paraId="5E271C24" w14:textId="77777777" w:rsidR="003714BD" w:rsidRDefault="003714BD" w:rsidP="00724C39">
            <w:pPr>
              <w:pStyle w:val="NoSpacing"/>
              <w:rPr>
                <w:rStyle w:val="Strong"/>
              </w:rPr>
            </w:pPr>
            <w:r w:rsidRPr="00E10E6B">
              <w:rPr>
                <w:rStyle w:val="Strong"/>
              </w:rPr>
              <w:t>Issues Log</w:t>
            </w:r>
          </w:p>
        </w:tc>
        <w:tc>
          <w:tcPr>
            <w:tcW w:w="3440" w:type="dxa"/>
            <w:shd w:val="clear" w:color="auto" w:fill="auto"/>
          </w:tcPr>
          <w:p w14:paraId="1D6F66E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55CA5207"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11-12-2016</w:t>
            </w:r>
          </w:p>
        </w:tc>
      </w:tr>
      <w:tr w:rsidR="003714BD" w:rsidRPr="00600079" w14:paraId="012E679F" w14:textId="77777777" w:rsidTr="003714BD">
        <w:trPr>
          <w:trHeight w:val="557"/>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679FF3D" w14:textId="77777777" w:rsidR="003714BD" w:rsidRDefault="003714BD" w:rsidP="00724C39">
            <w:pPr>
              <w:pStyle w:val="NoSpacing"/>
              <w:rPr>
                <w:rStyle w:val="Strong"/>
              </w:rPr>
            </w:pPr>
            <w:r w:rsidRPr="002B7644">
              <w:rPr>
                <w:rStyle w:val="Strong"/>
              </w:rPr>
              <w:t>Group presentation</w:t>
            </w:r>
          </w:p>
        </w:tc>
        <w:tc>
          <w:tcPr>
            <w:tcW w:w="3440" w:type="dxa"/>
            <w:shd w:val="clear" w:color="auto" w:fill="auto"/>
          </w:tcPr>
          <w:p w14:paraId="7141B7A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To be determined</w:t>
            </w:r>
          </w:p>
        </w:tc>
      </w:tr>
      <w:tr w:rsidR="003714BD" w:rsidRPr="00600079" w14:paraId="7D6E6C66"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C49E0DA" w14:textId="77777777" w:rsidR="003714BD" w:rsidRDefault="003714BD" w:rsidP="00724C39">
            <w:pPr>
              <w:pStyle w:val="NoSpacing"/>
              <w:rPr>
                <w:rStyle w:val="Strong"/>
              </w:rPr>
            </w:pPr>
            <w:r>
              <w:rPr>
                <w:rStyle w:val="Strong"/>
              </w:rPr>
              <w:t>Milestone 4</w:t>
            </w:r>
          </w:p>
          <w:p w14:paraId="6943FDD6" w14:textId="77777777" w:rsidR="003714BD" w:rsidRDefault="003714BD" w:rsidP="00724C39">
            <w:pPr>
              <w:pStyle w:val="NoSpacing"/>
              <w:rPr>
                <w:rStyle w:val="Strong"/>
              </w:rPr>
            </w:pPr>
            <w:r w:rsidRPr="002B7644">
              <w:rPr>
                <w:rStyle w:val="Strong"/>
              </w:rPr>
              <w:t>Control Documents</w:t>
            </w:r>
          </w:p>
          <w:p w14:paraId="706DDCAC" w14:textId="77777777" w:rsidR="003714BD" w:rsidRDefault="003714BD" w:rsidP="00724C39">
            <w:pPr>
              <w:pStyle w:val="NoSpacing"/>
              <w:rPr>
                <w:rStyle w:val="Strong"/>
              </w:rPr>
            </w:pPr>
            <w:r w:rsidRPr="002B7644">
              <w:rPr>
                <w:rStyle w:val="Strong"/>
              </w:rPr>
              <w:t>Client Documents</w:t>
            </w:r>
          </w:p>
          <w:p w14:paraId="41B79BD5" w14:textId="77777777" w:rsidR="003714BD" w:rsidRDefault="003714BD" w:rsidP="00724C39">
            <w:pPr>
              <w:pStyle w:val="NoSpacing"/>
              <w:rPr>
                <w:rStyle w:val="Strong"/>
              </w:rPr>
            </w:pPr>
            <w:r>
              <w:rPr>
                <w:rStyle w:val="Strong"/>
              </w:rPr>
              <w:t>Data Flow Diagrams</w:t>
            </w:r>
          </w:p>
          <w:p w14:paraId="3BE22334" w14:textId="77777777" w:rsidR="003714BD" w:rsidRDefault="003714BD" w:rsidP="00724C39">
            <w:pPr>
              <w:pStyle w:val="NoSpacing"/>
              <w:rPr>
                <w:rStyle w:val="Strong"/>
              </w:rPr>
            </w:pPr>
            <w:r w:rsidRPr="002B7644">
              <w:rPr>
                <w:rStyle w:val="Strong"/>
              </w:rPr>
              <w:t>IDEFO diagrams</w:t>
            </w:r>
          </w:p>
          <w:p w14:paraId="6D6D6026" w14:textId="77777777" w:rsidR="003714BD" w:rsidRDefault="003714BD" w:rsidP="00724C39">
            <w:pPr>
              <w:pStyle w:val="NoSpacing"/>
              <w:rPr>
                <w:rStyle w:val="Strong"/>
              </w:rPr>
            </w:pPr>
            <w:r>
              <w:rPr>
                <w:rStyle w:val="Strong"/>
              </w:rPr>
              <w:t>Data Dictionary Documentations</w:t>
            </w:r>
          </w:p>
          <w:p w14:paraId="180E7EFA" w14:textId="77777777" w:rsidR="003714BD" w:rsidRDefault="003714BD" w:rsidP="00724C39">
            <w:pPr>
              <w:pStyle w:val="NoSpacing"/>
              <w:rPr>
                <w:rStyle w:val="Strong"/>
              </w:rPr>
            </w:pPr>
            <w:r w:rsidRPr="002B7644">
              <w:rPr>
                <w:rStyle w:val="Strong"/>
              </w:rPr>
              <w:t>E</w:t>
            </w:r>
            <w:r>
              <w:rPr>
                <w:rStyle w:val="Strong"/>
              </w:rPr>
              <w:t>nterprise Diagram</w:t>
            </w:r>
          </w:p>
          <w:p w14:paraId="7F2A0952" w14:textId="77777777" w:rsidR="003714BD" w:rsidRDefault="003714BD" w:rsidP="00724C39">
            <w:pPr>
              <w:pStyle w:val="NoSpacing"/>
              <w:rPr>
                <w:rStyle w:val="Strong"/>
              </w:rPr>
            </w:pPr>
            <w:r w:rsidRPr="002B7644">
              <w:rPr>
                <w:rStyle w:val="Strong"/>
              </w:rPr>
              <w:t>Tracking Gantt chart</w:t>
            </w:r>
          </w:p>
          <w:p w14:paraId="0AB47A17" w14:textId="77777777" w:rsidR="003714BD" w:rsidRDefault="003714BD" w:rsidP="00724C39">
            <w:pPr>
              <w:pStyle w:val="NoSpacing"/>
              <w:rPr>
                <w:rStyle w:val="Strong"/>
              </w:rPr>
            </w:pPr>
            <w:r w:rsidRPr="002B7644">
              <w:rPr>
                <w:rStyle w:val="Strong"/>
              </w:rPr>
              <w:t>Updated Milestone Documents</w:t>
            </w:r>
          </w:p>
          <w:p w14:paraId="48BC7C07" w14:textId="77777777" w:rsidR="003714BD" w:rsidRDefault="003714BD" w:rsidP="00724C39">
            <w:pPr>
              <w:pStyle w:val="NoSpacing"/>
              <w:rPr>
                <w:rStyle w:val="Strong"/>
              </w:rPr>
            </w:pPr>
            <w:r w:rsidRPr="002B7644">
              <w:rPr>
                <w:rStyle w:val="Strong"/>
              </w:rPr>
              <w:t>Meeting Communication</w:t>
            </w:r>
          </w:p>
          <w:p w14:paraId="01EEF0D0" w14:textId="77777777" w:rsidR="003714BD" w:rsidRDefault="003714BD" w:rsidP="00724C39">
            <w:pPr>
              <w:pStyle w:val="NoSpacing"/>
              <w:rPr>
                <w:rStyle w:val="Strong"/>
              </w:rPr>
            </w:pPr>
            <w:r w:rsidRPr="002B7644">
              <w:rPr>
                <w:rStyle w:val="Strong"/>
              </w:rPr>
              <w:t>Peer Evaluations</w:t>
            </w:r>
          </w:p>
          <w:p w14:paraId="46990DFD" w14:textId="77777777" w:rsidR="003714BD" w:rsidRDefault="003714BD" w:rsidP="00724C39">
            <w:pPr>
              <w:pStyle w:val="NoSpacing"/>
              <w:rPr>
                <w:rStyle w:val="Strong"/>
              </w:rPr>
            </w:pPr>
            <w:r w:rsidRPr="002B7644">
              <w:rPr>
                <w:rStyle w:val="Strong"/>
              </w:rPr>
              <w:t>Issues Log</w:t>
            </w:r>
          </w:p>
        </w:tc>
        <w:tc>
          <w:tcPr>
            <w:tcW w:w="3440" w:type="dxa"/>
            <w:shd w:val="clear" w:color="auto" w:fill="auto"/>
          </w:tcPr>
          <w:p w14:paraId="78BA861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6B80A43"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12-17-2016</w:t>
            </w:r>
          </w:p>
        </w:tc>
      </w:tr>
    </w:tbl>
    <w:p w14:paraId="104190E0"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3E5F92C1" w14:textId="77777777" w:rsidR="003714BD" w:rsidRPr="00600079" w:rsidRDefault="003714BD" w:rsidP="00724C39">
      <w:pPr>
        <w:spacing w:after="0" w:line="240" w:lineRule="auto"/>
        <w:jc w:val="both"/>
        <w:rPr>
          <w:rStyle w:val="Strong"/>
          <w:b w:val="0"/>
        </w:rPr>
      </w:pPr>
      <w:r w:rsidRPr="00600079">
        <w:rPr>
          <w:rStyle w:val="Strong"/>
          <w:b w:val="0"/>
        </w:rPr>
        <w:t xml:space="preserve"> </w:t>
      </w:r>
    </w:p>
    <w:tbl>
      <w:tblPr>
        <w:tblStyle w:val="GridTable1Light-Accent1"/>
        <w:tblW w:w="0" w:type="auto"/>
        <w:tblLook w:val="04A0" w:firstRow="1" w:lastRow="0" w:firstColumn="1" w:lastColumn="0" w:noHBand="0" w:noVBand="1"/>
      </w:tblPr>
      <w:tblGrid>
        <w:gridCol w:w="3124"/>
        <w:gridCol w:w="3136"/>
        <w:gridCol w:w="3090"/>
      </w:tblGrid>
      <w:tr w:rsidR="003714BD" w:rsidRPr="00600079" w14:paraId="3FEBDC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738DC47C" w14:textId="77777777" w:rsidR="003714BD" w:rsidRPr="00600079" w:rsidRDefault="003714BD" w:rsidP="00724C39">
            <w:pPr>
              <w:spacing w:after="0" w:line="240" w:lineRule="auto"/>
              <w:ind w:left="47"/>
              <w:jc w:val="center"/>
              <w:rPr>
                <w:rStyle w:val="Strong"/>
              </w:rPr>
            </w:pPr>
            <w:r w:rsidRPr="00600079">
              <w:rPr>
                <w:rStyle w:val="Strong"/>
                <w:rFonts w:eastAsia="Arial"/>
              </w:rPr>
              <w:t xml:space="preserve">Project Objectives </w:t>
            </w:r>
          </w:p>
        </w:tc>
        <w:tc>
          <w:tcPr>
            <w:tcW w:w="3136" w:type="dxa"/>
            <w:tcBorders>
              <w:top w:val="single" w:sz="4" w:space="0" w:color="auto"/>
              <w:left w:val="single" w:sz="4" w:space="0" w:color="auto"/>
              <w:bottom w:val="single" w:sz="4" w:space="0" w:color="auto"/>
              <w:right w:val="single" w:sz="4" w:space="0" w:color="auto"/>
            </w:tcBorders>
          </w:tcPr>
          <w:p w14:paraId="20B7C91A" w14:textId="77777777" w:rsidR="003714BD" w:rsidRPr="00600079" w:rsidRDefault="003714BD" w:rsidP="00724C39">
            <w:pPr>
              <w:spacing w:after="0" w:line="240" w:lineRule="auto"/>
              <w:ind w:left="47"/>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Success Criteria </w:t>
            </w:r>
          </w:p>
        </w:tc>
        <w:tc>
          <w:tcPr>
            <w:tcW w:w="3090" w:type="dxa"/>
            <w:tcBorders>
              <w:top w:val="single" w:sz="4" w:space="0" w:color="auto"/>
              <w:left w:val="single" w:sz="4" w:space="0" w:color="auto"/>
              <w:bottom w:val="single" w:sz="4" w:space="0" w:color="auto"/>
              <w:right w:val="single" w:sz="4" w:space="0" w:color="auto"/>
            </w:tcBorders>
          </w:tcPr>
          <w:p w14:paraId="45AAAE41" w14:textId="77777777" w:rsidR="003714BD" w:rsidRPr="00600079" w:rsidRDefault="003714BD" w:rsidP="00724C39">
            <w:pPr>
              <w:spacing w:after="0" w:line="240" w:lineRule="auto"/>
              <w:ind w:left="45"/>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Person Approving </w:t>
            </w:r>
          </w:p>
        </w:tc>
      </w:tr>
      <w:tr w:rsidR="003714BD" w:rsidRPr="00600079" w14:paraId="65043700"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66BF356" w14:textId="77777777" w:rsidR="003714BD" w:rsidRPr="00600079" w:rsidRDefault="003714BD" w:rsidP="00724C39">
            <w:pPr>
              <w:spacing w:after="0" w:line="240" w:lineRule="auto"/>
              <w:rPr>
                <w:rStyle w:val="Strong"/>
              </w:rPr>
            </w:pPr>
            <w:r w:rsidRPr="00600079">
              <w:rPr>
                <w:rStyle w:val="Strong"/>
              </w:rPr>
              <w:t xml:space="preserve"> </w:t>
            </w:r>
          </w:p>
          <w:p w14:paraId="0662FD6B" w14:textId="77777777" w:rsidR="003714BD" w:rsidRPr="00600079" w:rsidRDefault="003714BD" w:rsidP="00724C39">
            <w:pPr>
              <w:spacing w:after="0" w:line="240" w:lineRule="auto"/>
              <w:ind w:left="108"/>
              <w:rPr>
                <w:rStyle w:val="Strong"/>
                <w:rFonts w:eastAsia="Arial"/>
              </w:rPr>
            </w:pPr>
            <w:r w:rsidRPr="00600079">
              <w:rPr>
                <w:rStyle w:val="Strong"/>
                <w:rFonts w:eastAsia="Arial"/>
              </w:rPr>
              <w:t xml:space="preserve">Scope: </w:t>
            </w:r>
          </w:p>
          <w:p w14:paraId="1EA096D0" w14:textId="77777777" w:rsidR="003714BD" w:rsidRPr="00600079" w:rsidRDefault="003714BD" w:rsidP="00724C39">
            <w:pPr>
              <w:spacing w:after="0" w:line="240" w:lineRule="auto"/>
              <w:ind w:left="108"/>
              <w:rPr>
                <w:rStyle w:val="Strong"/>
              </w:rPr>
            </w:pPr>
          </w:p>
        </w:tc>
        <w:tc>
          <w:tcPr>
            <w:tcW w:w="3136" w:type="dxa"/>
            <w:tcBorders>
              <w:top w:val="single" w:sz="4" w:space="0" w:color="auto"/>
              <w:left w:val="single" w:sz="4" w:space="0" w:color="auto"/>
              <w:bottom w:val="single" w:sz="4" w:space="0" w:color="auto"/>
              <w:right w:val="single" w:sz="4" w:space="0" w:color="auto"/>
            </w:tcBorders>
          </w:tcPr>
          <w:p w14:paraId="11C67219"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0513D5F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06C040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6DBEE5C5" w14:textId="77777777" w:rsidR="003714BD" w:rsidRPr="00600079" w:rsidRDefault="003714BD" w:rsidP="00724C39">
            <w:pPr>
              <w:spacing w:after="0" w:line="240" w:lineRule="auto"/>
              <w:ind w:left="108"/>
              <w:rPr>
                <w:rStyle w:val="Strong"/>
              </w:rPr>
            </w:pPr>
            <w:r w:rsidRPr="00600079">
              <w:rPr>
                <w:rStyle w:val="Strong"/>
                <w:rFonts w:eastAsia="Calibri"/>
              </w:rPr>
              <w:t xml:space="preserve">Create a working Database, Entry Forms, and Query Forms to simplify Mentor matching process </w:t>
            </w:r>
          </w:p>
        </w:tc>
        <w:tc>
          <w:tcPr>
            <w:tcW w:w="3136" w:type="dxa"/>
            <w:tcBorders>
              <w:top w:val="single" w:sz="4" w:space="0" w:color="auto"/>
              <w:left w:val="single" w:sz="4" w:space="0" w:color="auto"/>
              <w:bottom w:val="single" w:sz="4" w:space="0" w:color="auto"/>
              <w:right w:val="single" w:sz="4" w:space="0" w:color="auto"/>
            </w:tcBorders>
          </w:tcPr>
          <w:p w14:paraId="4F81B08D"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Database Tables</w:t>
            </w:r>
          </w:p>
          <w:p w14:paraId="3D5EDFF9"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Mentor Form</w:t>
            </w:r>
          </w:p>
          <w:p w14:paraId="7BC3299F"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Member Form</w:t>
            </w:r>
          </w:p>
          <w:p w14:paraId="0920B49F" w14:textId="77777777" w:rsidR="003714BD" w:rsidRPr="00600079" w:rsidRDefault="003714BD" w:rsidP="00EA6698">
            <w:pPr>
              <w:pStyle w:val="ListParagraph"/>
              <w:numPr>
                <w:ilvl w:val="0"/>
                <w:numId w:val="3"/>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Query Form</w:t>
            </w:r>
          </w:p>
        </w:tc>
        <w:tc>
          <w:tcPr>
            <w:tcW w:w="3090" w:type="dxa"/>
            <w:tcBorders>
              <w:top w:val="single" w:sz="4" w:space="0" w:color="auto"/>
              <w:left w:val="single" w:sz="4" w:space="0" w:color="auto"/>
              <w:bottom w:val="single" w:sz="4" w:space="0" w:color="auto"/>
              <w:right w:val="single" w:sz="4" w:space="0" w:color="auto"/>
            </w:tcBorders>
          </w:tcPr>
          <w:p w14:paraId="46BDF4F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1ED06E8E"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AE30E8E" w14:textId="77777777" w:rsidR="003714BD" w:rsidRPr="00600079" w:rsidRDefault="003714BD" w:rsidP="00724C39">
            <w:pPr>
              <w:spacing w:after="0" w:line="240" w:lineRule="auto"/>
              <w:rPr>
                <w:rStyle w:val="Strong"/>
              </w:rPr>
            </w:pPr>
            <w:r w:rsidRPr="00600079">
              <w:rPr>
                <w:rStyle w:val="Strong"/>
              </w:rPr>
              <w:t xml:space="preserve"> </w:t>
            </w:r>
          </w:p>
          <w:p w14:paraId="03B23628" w14:textId="77777777" w:rsidR="003714BD" w:rsidRPr="00600079" w:rsidRDefault="003714BD" w:rsidP="00724C39">
            <w:pPr>
              <w:spacing w:after="0" w:line="240" w:lineRule="auto"/>
              <w:ind w:left="108"/>
              <w:rPr>
                <w:rStyle w:val="Strong"/>
              </w:rPr>
            </w:pPr>
            <w:r w:rsidRPr="00600079">
              <w:rPr>
                <w:rStyle w:val="Strong"/>
                <w:rFonts w:eastAsia="Arial"/>
              </w:rPr>
              <w:t xml:space="preserve">Time: </w:t>
            </w:r>
          </w:p>
        </w:tc>
        <w:tc>
          <w:tcPr>
            <w:tcW w:w="3136" w:type="dxa"/>
            <w:tcBorders>
              <w:top w:val="single" w:sz="4" w:space="0" w:color="auto"/>
              <w:left w:val="single" w:sz="4" w:space="0" w:color="auto"/>
              <w:bottom w:val="single" w:sz="4" w:space="0" w:color="auto"/>
              <w:right w:val="single" w:sz="4" w:space="0" w:color="auto"/>
            </w:tcBorders>
          </w:tcPr>
          <w:p w14:paraId="66D44FE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7A0B4E8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p>
        </w:tc>
      </w:tr>
      <w:tr w:rsidR="003714BD" w:rsidRPr="00600079" w14:paraId="6585B84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D2E0B70" w14:textId="77777777" w:rsidR="003714BD" w:rsidRPr="00600079" w:rsidRDefault="003714BD" w:rsidP="00724C39">
            <w:pPr>
              <w:spacing w:after="0" w:line="240" w:lineRule="auto"/>
              <w:ind w:left="108"/>
              <w:rPr>
                <w:rStyle w:val="Strong"/>
              </w:rPr>
            </w:pPr>
            <w:r w:rsidRPr="00600079">
              <w:rPr>
                <w:rStyle w:val="Strong"/>
                <w:rFonts w:eastAsia="Calibri"/>
              </w:rPr>
              <w:t>Our intention is to have the entire running document ready with Milestone 1 entries by the M1 due date on Sunday 9/11/2016</w:t>
            </w:r>
          </w:p>
        </w:tc>
        <w:tc>
          <w:tcPr>
            <w:tcW w:w="3136" w:type="dxa"/>
            <w:tcBorders>
              <w:top w:val="single" w:sz="4" w:space="0" w:color="auto"/>
              <w:left w:val="single" w:sz="4" w:space="0" w:color="auto"/>
              <w:bottom w:val="single" w:sz="4" w:space="0" w:color="auto"/>
              <w:right w:val="single" w:sz="4" w:space="0" w:color="auto"/>
            </w:tcBorders>
          </w:tcPr>
          <w:p w14:paraId="2A7996F7"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rFonts w:eastAsia="Calibri"/>
                <w:b w:val="0"/>
              </w:rPr>
            </w:pPr>
            <w:r w:rsidRPr="00600079">
              <w:rPr>
                <w:rStyle w:val="Strong"/>
                <w:rFonts w:eastAsia="Calibri"/>
                <w:b w:val="0"/>
              </w:rPr>
              <w:t>Our Milestone 1 assignment must be turned in by September 11, 2016</w:t>
            </w:r>
          </w:p>
        </w:tc>
        <w:tc>
          <w:tcPr>
            <w:tcW w:w="3090" w:type="dxa"/>
            <w:tcBorders>
              <w:top w:val="single" w:sz="4" w:space="0" w:color="auto"/>
              <w:left w:val="single" w:sz="4" w:space="0" w:color="auto"/>
              <w:bottom w:val="single" w:sz="4" w:space="0" w:color="auto"/>
              <w:right w:val="single" w:sz="4" w:space="0" w:color="auto"/>
            </w:tcBorders>
          </w:tcPr>
          <w:p w14:paraId="15A13BF4"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69A0D85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5FBAEA5" w14:textId="77777777" w:rsidR="003714BD" w:rsidRPr="00600079" w:rsidRDefault="003714BD" w:rsidP="00724C39">
            <w:pPr>
              <w:spacing w:after="0" w:line="240" w:lineRule="auto"/>
              <w:rPr>
                <w:rStyle w:val="Strong"/>
              </w:rPr>
            </w:pPr>
            <w:r w:rsidRPr="00600079">
              <w:rPr>
                <w:rStyle w:val="Strong"/>
              </w:rPr>
              <w:t xml:space="preserve"> </w:t>
            </w:r>
          </w:p>
          <w:p w14:paraId="3367DFE3" w14:textId="77777777" w:rsidR="003714BD" w:rsidRPr="00600079" w:rsidRDefault="003714BD" w:rsidP="00724C39">
            <w:pPr>
              <w:spacing w:after="0" w:line="240" w:lineRule="auto"/>
              <w:ind w:left="108"/>
              <w:rPr>
                <w:rStyle w:val="Strong"/>
              </w:rPr>
            </w:pPr>
            <w:r w:rsidRPr="00600079">
              <w:rPr>
                <w:rStyle w:val="Strong"/>
                <w:rFonts w:eastAsia="Arial"/>
              </w:rPr>
              <w:t xml:space="preserve">Cost: </w:t>
            </w:r>
          </w:p>
        </w:tc>
        <w:tc>
          <w:tcPr>
            <w:tcW w:w="3136" w:type="dxa"/>
            <w:tcBorders>
              <w:top w:val="single" w:sz="4" w:space="0" w:color="auto"/>
              <w:left w:val="single" w:sz="4" w:space="0" w:color="auto"/>
              <w:bottom w:val="single" w:sz="4" w:space="0" w:color="auto"/>
              <w:right w:val="single" w:sz="4" w:space="0" w:color="auto"/>
            </w:tcBorders>
          </w:tcPr>
          <w:p w14:paraId="3304C92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59A6A8A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3C8B72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A97B0D5" w14:textId="77777777" w:rsidR="003714BD" w:rsidRPr="00600079" w:rsidRDefault="003714BD" w:rsidP="00724C39">
            <w:pPr>
              <w:spacing w:after="0" w:line="240" w:lineRule="auto"/>
              <w:ind w:left="108"/>
              <w:rPr>
                <w:rStyle w:val="Strong"/>
              </w:rPr>
            </w:pPr>
            <w:r w:rsidRPr="00600079">
              <w:rPr>
                <w:rStyle w:val="Strong"/>
                <w:rFonts w:eastAsia="Calibri"/>
              </w:rPr>
              <w:t>The Cost goal is $0, the only expenditures will be in work done by team members</w:t>
            </w:r>
          </w:p>
        </w:tc>
        <w:tc>
          <w:tcPr>
            <w:tcW w:w="3136" w:type="dxa"/>
            <w:tcBorders>
              <w:top w:val="single" w:sz="4" w:space="0" w:color="auto"/>
              <w:left w:val="single" w:sz="4" w:space="0" w:color="auto"/>
              <w:bottom w:val="single" w:sz="4" w:space="0" w:color="auto"/>
              <w:right w:val="single" w:sz="4" w:space="0" w:color="auto"/>
            </w:tcBorders>
          </w:tcPr>
          <w:p w14:paraId="0867BC91"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$0</w:t>
            </w:r>
          </w:p>
        </w:tc>
        <w:tc>
          <w:tcPr>
            <w:tcW w:w="3090" w:type="dxa"/>
            <w:tcBorders>
              <w:top w:val="single" w:sz="4" w:space="0" w:color="auto"/>
              <w:left w:val="single" w:sz="4" w:space="0" w:color="auto"/>
              <w:bottom w:val="single" w:sz="4" w:space="0" w:color="auto"/>
              <w:right w:val="single" w:sz="4" w:space="0" w:color="auto"/>
            </w:tcBorders>
          </w:tcPr>
          <w:p w14:paraId="0EB9AA5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5B5E857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6263991" w14:textId="77777777" w:rsidR="003714BD" w:rsidRPr="00600079" w:rsidRDefault="003714BD" w:rsidP="00724C39">
            <w:pPr>
              <w:spacing w:after="0" w:line="240" w:lineRule="auto"/>
              <w:rPr>
                <w:rStyle w:val="Strong"/>
              </w:rPr>
            </w:pPr>
            <w:r w:rsidRPr="00600079">
              <w:rPr>
                <w:rStyle w:val="Strong"/>
              </w:rPr>
              <w:t xml:space="preserve"> </w:t>
            </w:r>
          </w:p>
          <w:p w14:paraId="437B3B94" w14:textId="77777777" w:rsidR="003714BD" w:rsidRPr="00600079" w:rsidRDefault="003714BD" w:rsidP="00724C39">
            <w:pPr>
              <w:spacing w:after="0" w:line="240" w:lineRule="auto"/>
              <w:ind w:left="108"/>
              <w:rPr>
                <w:rStyle w:val="Strong"/>
              </w:rPr>
            </w:pPr>
            <w:r w:rsidRPr="00600079">
              <w:rPr>
                <w:rStyle w:val="Strong"/>
                <w:rFonts w:eastAsia="Arial"/>
              </w:rPr>
              <w:lastRenderedPageBreak/>
              <w:t xml:space="preserve">Quality: </w:t>
            </w:r>
          </w:p>
        </w:tc>
        <w:tc>
          <w:tcPr>
            <w:tcW w:w="3136" w:type="dxa"/>
            <w:tcBorders>
              <w:top w:val="single" w:sz="4" w:space="0" w:color="auto"/>
              <w:left w:val="single" w:sz="4" w:space="0" w:color="auto"/>
              <w:bottom w:val="single" w:sz="4" w:space="0" w:color="auto"/>
              <w:right w:val="single" w:sz="4" w:space="0" w:color="auto"/>
            </w:tcBorders>
          </w:tcPr>
          <w:p w14:paraId="69A976AD"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lastRenderedPageBreak/>
              <w:t xml:space="preserve"> </w:t>
            </w:r>
          </w:p>
        </w:tc>
        <w:tc>
          <w:tcPr>
            <w:tcW w:w="3090" w:type="dxa"/>
            <w:tcBorders>
              <w:top w:val="single" w:sz="4" w:space="0" w:color="auto"/>
              <w:left w:val="single" w:sz="4" w:space="0" w:color="auto"/>
              <w:bottom w:val="single" w:sz="4" w:space="0" w:color="auto"/>
              <w:right w:val="single" w:sz="4" w:space="0" w:color="auto"/>
            </w:tcBorders>
          </w:tcPr>
          <w:p w14:paraId="253AC9D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4B594D8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432F4D4" w14:textId="77777777" w:rsidR="003714BD" w:rsidRPr="00600079" w:rsidRDefault="003714BD" w:rsidP="00724C39">
            <w:pPr>
              <w:spacing w:after="0" w:line="240" w:lineRule="auto"/>
              <w:ind w:left="108"/>
              <w:rPr>
                <w:rStyle w:val="Strong"/>
              </w:rPr>
            </w:pPr>
            <w:r w:rsidRPr="00600079">
              <w:rPr>
                <w:rStyle w:val="Strong"/>
                <w:rFonts w:eastAsia="Calibri"/>
              </w:rPr>
              <w:lastRenderedPageBreak/>
              <w:t>No functional problem in the database and forms</w:t>
            </w:r>
          </w:p>
        </w:tc>
        <w:tc>
          <w:tcPr>
            <w:tcW w:w="3136" w:type="dxa"/>
            <w:tcBorders>
              <w:top w:val="single" w:sz="4" w:space="0" w:color="auto"/>
              <w:left w:val="single" w:sz="4" w:space="0" w:color="auto"/>
              <w:bottom w:val="single" w:sz="4" w:space="0" w:color="auto"/>
              <w:right w:val="single" w:sz="4" w:space="0" w:color="auto"/>
            </w:tcBorders>
          </w:tcPr>
          <w:p w14:paraId="41E7579C"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The solution must be intuitive for the sponsor and flexible enough to require limited maintenance</w:t>
            </w:r>
          </w:p>
        </w:tc>
        <w:tc>
          <w:tcPr>
            <w:tcW w:w="3090" w:type="dxa"/>
            <w:tcBorders>
              <w:top w:val="single" w:sz="4" w:space="0" w:color="auto"/>
              <w:left w:val="single" w:sz="4" w:space="0" w:color="auto"/>
              <w:bottom w:val="single" w:sz="4" w:space="0" w:color="auto"/>
              <w:right w:val="single" w:sz="4" w:space="0" w:color="auto"/>
            </w:tcBorders>
          </w:tcPr>
          <w:p w14:paraId="6318D96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Dr. Leah Pietron</w:t>
            </w:r>
          </w:p>
        </w:tc>
      </w:tr>
      <w:tr w:rsidR="003714BD" w:rsidRPr="00600079" w14:paraId="580339F1"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C006A0B" w14:textId="77777777" w:rsidR="003714BD" w:rsidRPr="00600079" w:rsidRDefault="003714BD" w:rsidP="00724C39">
            <w:pPr>
              <w:spacing w:after="0" w:line="240" w:lineRule="auto"/>
              <w:rPr>
                <w:rStyle w:val="Strong"/>
              </w:rPr>
            </w:pPr>
            <w:r w:rsidRPr="00600079">
              <w:rPr>
                <w:rStyle w:val="Strong"/>
              </w:rPr>
              <w:t xml:space="preserve"> </w:t>
            </w:r>
          </w:p>
          <w:p w14:paraId="76F109B3" w14:textId="77777777" w:rsidR="003714BD" w:rsidRPr="00600079" w:rsidRDefault="003714BD" w:rsidP="00724C39">
            <w:pPr>
              <w:spacing w:after="0" w:line="240" w:lineRule="auto"/>
              <w:ind w:left="108"/>
              <w:rPr>
                <w:rStyle w:val="Strong"/>
              </w:rPr>
            </w:pPr>
            <w:r w:rsidRPr="00600079">
              <w:rPr>
                <w:rStyle w:val="Strong"/>
                <w:rFonts w:eastAsia="Arial"/>
              </w:rPr>
              <w:t xml:space="preserve">Other: </w:t>
            </w:r>
          </w:p>
        </w:tc>
        <w:tc>
          <w:tcPr>
            <w:tcW w:w="3136" w:type="dxa"/>
            <w:tcBorders>
              <w:top w:val="single" w:sz="4" w:space="0" w:color="auto"/>
              <w:left w:val="single" w:sz="4" w:space="0" w:color="auto"/>
              <w:bottom w:val="single" w:sz="4" w:space="0" w:color="auto"/>
              <w:right w:val="single" w:sz="4" w:space="0" w:color="auto"/>
            </w:tcBorders>
          </w:tcPr>
          <w:p w14:paraId="180E12D6"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6EF56A7D"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bl>
    <w:p w14:paraId="0ED2A832"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428B513E" w14:textId="77777777" w:rsidR="003714BD" w:rsidRPr="00600079" w:rsidRDefault="003714BD" w:rsidP="00724C39">
      <w:pPr>
        <w:spacing w:after="0" w:line="240" w:lineRule="auto"/>
        <w:rPr>
          <w:rStyle w:val="Strong"/>
          <w:b w:val="0"/>
        </w:rPr>
      </w:pPr>
      <w:r w:rsidRPr="00600079">
        <w:rPr>
          <w:rStyle w:val="Strong"/>
          <w:b w:val="0"/>
        </w:rPr>
        <w:t xml:space="preserve"> </w:t>
      </w:r>
    </w:p>
    <w:p w14:paraId="75B89182" w14:textId="77777777" w:rsidR="003714BD" w:rsidRPr="00600079" w:rsidRDefault="003714BD" w:rsidP="00724C39">
      <w:pPr>
        <w:spacing w:after="0" w:line="240" w:lineRule="auto"/>
        <w:ind w:left="-5"/>
        <w:rPr>
          <w:rStyle w:val="Strong"/>
          <w:b w:val="0"/>
        </w:rPr>
      </w:pPr>
      <w:r w:rsidRPr="00600079">
        <w:rPr>
          <w:rStyle w:val="Strong"/>
          <w:rFonts w:eastAsia="Arial"/>
          <w:b w:val="0"/>
        </w:rPr>
        <w:t>Acceptance Criteria:</w:t>
      </w:r>
      <w:r w:rsidRPr="00600079">
        <w:rPr>
          <w:rStyle w:val="Strong"/>
          <w:b w:val="0"/>
        </w:rPr>
        <w:t xml:space="preserve">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14BD" w:rsidRPr="00600079" w14:paraId="29002BA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bottom w:val="none" w:sz="0" w:space="0" w:color="auto"/>
            </w:tcBorders>
          </w:tcPr>
          <w:p w14:paraId="44B32E33" w14:textId="77777777" w:rsidR="003714BD" w:rsidRPr="00600079" w:rsidRDefault="003714BD" w:rsidP="00724C39">
            <w:pPr>
              <w:spacing w:after="0" w:line="240" w:lineRule="auto"/>
              <w:ind w:left="-108"/>
              <w:rPr>
                <w:rStyle w:val="Strong"/>
              </w:rPr>
            </w:pPr>
            <w:r w:rsidRPr="00600079">
              <w:rPr>
                <w:rStyle w:val="Strong"/>
                <w:rFonts w:eastAsia="Calibri"/>
              </w:rPr>
              <w:t>The Solution will successfully store Mentor and Member information. The forms will provide a efficient means of comparing Mentors and Members for the purpose of scheduling appointments</w:t>
            </w:r>
          </w:p>
        </w:tc>
      </w:tr>
    </w:tbl>
    <w:p w14:paraId="06985AD3" w14:textId="77777777" w:rsidR="003714BD" w:rsidRPr="00600079" w:rsidRDefault="003714BD" w:rsidP="00724C39">
      <w:pPr>
        <w:spacing w:after="0" w:line="240" w:lineRule="auto"/>
        <w:rPr>
          <w:rStyle w:val="Strong"/>
          <w:b w:val="0"/>
        </w:rPr>
      </w:pPr>
      <w:r w:rsidRPr="00600079">
        <w:rPr>
          <w:rStyle w:val="Strong"/>
          <w:b w:val="0"/>
        </w:rPr>
        <w:t xml:space="preserve"> </w:t>
      </w:r>
    </w:p>
    <w:p w14:paraId="1DE1155D"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Project Manager Authority Level </w:t>
      </w:r>
    </w:p>
    <w:p w14:paraId="5EFD59EA" w14:textId="77777777" w:rsidR="003714BD" w:rsidRPr="00600079" w:rsidRDefault="003714BD" w:rsidP="00724C39">
      <w:pPr>
        <w:spacing w:after="0" w:line="240" w:lineRule="auto"/>
        <w:rPr>
          <w:rStyle w:val="Strong"/>
          <w:b w:val="0"/>
        </w:rPr>
      </w:pPr>
      <w:r w:rsidRPr="00600079">
        <w:rPr>
          <w:rStyle w:val="Strong"/>
          <w:b w:val="0"/>
        </w:rPr>
        <w:t xml:space="preserve"> </w:t>
      </w:r>
    </w:p>
    <w:p w14:paraId="386F4AA3"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Staffing Decisions: </w:t>
      </w:r>
    </w:p>
    <w:tbl>
      <w:tblPr>
        <w:tblStyle w:val="GridTable1Light-Accent1"/>
        <w:tblW w:w="0" w:type="auto"/>
        <w:tblLook w:val="04A0" w:firstRow="1" w:lastRow="0" w:firstColumn="1" w:lastColumn="0" w:noHBand="0" w:noVBand="1"/>
      </w:tblPr>
      <w:tblGrid>
        <w:gridCol w:w="9350"/>
      </w:tblGrid>
      <w:tr w:rsidR="003714BD" w:rsidRPr="00600079" w14:paraId="2ED3738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208F26E2"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Pr>
                <w:rStyle w:val="Strong"/>
                <w:rFonts w:eastAsia="Calibri"/>
              </w:rPr>
              <w:t>Br</w:t>
            </w:r>
            <w:r w:rsidRPr="00600079">
              <w:rPr>
                <w:rStyle w:val="Strong"/>
                <w:rFonts w:eastAsia="Calibri"/>
              </w:rPr>
              <w:t>evan has advised everyone on their roles and expectations</w:t>
            </w:r>
          </w:p>
        </w:tc>
      </w:tr>
    </w:tbl>
    <w:p w14:paraId="0103200A" w14:textId="77777777" w:rsidR="003714BD" w:rsidRPr="00600079" w:rsidRDefault="003714BD" w:rsidP="00724C39">
      <w:pPr>
        <w:spacing w:after="0" w:line="240" w:lineRule="auto"/>
        <w:rPr>
          <w:rStyle w:val="Strong"/>
          <w:b w:val="0"/>
        </w:rPr>
      </w:pPr>
      <w:r w:rsidRPr="00600079">
        <w:rPr>
          <w:rStyle w:val="Strong"/>
          <w:b w:val="0"/>
        </w:rPr>
        <w:t xml:space="preserve"> </w:t>
      </w:r>
    </w:p>
    <w:p w14:paraId="6FF0E2F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Budget Management and Variance: </w:t>
      </w:r>
    </w:p>
    <w:tbl>
      <w:tblPr>
        <w:tblStyle w:val="GridTable1Light-Accent1"/>
        <w:tblW w:w="0" w:type="auto"/>
        <w:tblLook w:val="04A0" w:firstRow="1" w:lastRow="0" w:firstColumn="1" w:lastColumn="0" w:noHBand="0" w:noVBand="1"/>
      </w:tblPr>
      <w:tblGrid>
        <w:gridCol w:w="9350"/>
      </w:tblGrid>
      <w:tr w:rsidR="003714BD" w:rsidRPr="00600079" w14:paraId="65F9B6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07410F6E"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
        </w:tc>
      </w:tr>
    </w:tbl>
    <w:p w14:paraId="37D05238" w14:textId="77777777" w:rsidR="003714BD" w:rsidRPr="00600079" w:rsidRDefault="003714BD" w:rsidP="00724C39">
      <w:pPr>
        <w:spacing w:after="0" w:line="240" w:lineRule="auto"/>
        <w:rPr>
          <w:rStyle w:val="Strong"/>
          <w:b w:val="0"/>
        </w:rPr>
      </w:pPr>
      <w:r w:rsidRPr="00600079">
        <w:rPr>
          <w:rStyle w:val="Strong"/>
          <w:b w:val="0"/>
        </w:rPr>
        <w:t xml:space="preserve"> </w:t>
      </w:r>
    </w:p>
    <w:p w14:paraId="4DEEF9F2"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Technical Decisions: </w:t>
      </w:r>
    </w:p>
    <w:tbl>
      <w:tblPr>
        <w:tblStyle w:val="GridTable1Light-Accent1"/>
        <w:tblW w:w="0" w:type="auto"/>
        <w:tblLook w:val="04A0" w:firstRow="1" w:lastRow="0" w:firstColumn="1" w:lastColumn="0" w:noHBand="0" w:noVBand="1"/>
      </w:tblPr>
      <w:tblGrid>
        <w:gridCol w:w="9350"/>
      </w:tblGrid>
      <w:tr w:rsidR="003714BD" w:rsidRPr="00600079" w14:paraId="2D5B158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63F79D51" w14:textId="77777777" w:rsidR="003714BD" w:rsidRPr="00600079" w:rsidRDefault="003714BD" w:rsidP="00724C39">
            <w:pPr>
              <w:spacing w:after="0" w:line="240" w:lineRule="auto"/>
              <w:ind w:left="-108"/>
              <w:rPr>
                <w:rStyle w:val="Strong"/>
              </w:rPr>
            </w:pPr>
            <w:r w:rsidRPr="00600079">
              <w:rPr>
                <w:rStyle w:val="Strong"/>
                <w:rFonts w:eastAsia="Calibri"/>
              </w:rPr>
              <w:t xml:space="preserve"> The Milestone Manager will handle all changes on a management level but will consult Dr. Pietron and Cherie Geary before implementing them</w:t>
            </w:r>
          </w:p>
        </w:tc>
      </w:tr>
    </w:tbl>
    <w:p w14:paraId="1A5695FF" w14:textId="77777777" w:rsidR="003714BD" w:rsidRPr="00600079" w:rsidRDefault="003714BD" w:rsidP="00724C39">
      <w:pPr>
        <w:spacing w:after="0" w:line="240" w:lineRule="auto"/>
        <w:rPr>
          <w:rStyle w:val="Strong"/>
          <w:b w:val="0"/>
        </w:rPr>
      </w:pPr>
      <w:r w:rsidRPr="00600079">
        <w:rPr>
          <w:rStyle w:val="Strong"/>
          <w:b w:val="0"/>
        </w:rPr>
        <w:t xml:space="preserve"> </w:t>
      </w:r>
    </w:p>
    <w:p w14:paraId="06C50DF7"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Conflict Resolution: </w:t>
      </w:r>
    </w:p>
    <w:tbl>
      <w:tblPr>
        <w:tblStyle w:val="GridTable1Light-Accent1"/>
        <w:tblW w:w="0" w:type="auto"/>
        <w:tblLook w:val="04A0" w:firstRow="1" w:lastRow="0" w:firstColumn="1" w:lastColumn="0" w:noHBand="0" w:noVBand="1"/>
      </w:tblPr>
      <w:tblGrid>
        <w:gridCol w:w="9350"/>
      </w:tblGrid>
      <w:tr w:rsidR="003714BD" w:rsidRPr="00600079" w14:paraId="59D5677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50B5644B"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sidRPr="00F34FFD">
              <w:rPr>
                <w:rStyle w:val="Strong"/>
                <w:rFonts w:eastAsia="Calibri"/>
              </w:rPr>
              <w:t>Conflicts in interest will be handled internally and Democratically, any major conflicts will be escalated to Dr. Pietron for arbitration.</w:t>
            </w:r>
          </w:p>
        </w:tc>
      </w:tr>
    </w:tbl>
    <w:p w14:paraId="6AF002DF" w14:textId="77777777" w:rsidR="003714BD" w:rsidRPr="00600079" w:rsidRDefault="003714BD" w:rsidP="00724C39">
      <w:pPr>
        <w:spacing w:after="0" w:line="240" w:lineRule="auto"/>
        <w:rPr>
          <w:rStyle w:val="Strong"/>
          <w:b w:val="0"/>
        </w:rPr>
      </w:pPr>
      <w:r w:rsidRPr="00600079">
        <w:rPr>
          <w:rStyle w:val="Strong"/>
          <w:b w:val="0"/>
        </w:rPr>
        <w:t xml:space="preserve"> </w:t>
      </w:r>
    </w:p>
    <w:p w14:paraId="14AB0466"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Escalation Path for Authority Limitations: </w:t>
      </w:r>
    </w:p>
    <w:tbl>
      <w:tblPr>
        <w:tblStyle w:val="GridTable1Light-Accent1"/>
        <w:tblW w:w="0" w:type="auto"/>
        <w:tblLook w:val="04A0" w:firstRow="1" w:lastRow="0" w:firstColumn="1" w:lastColumn="0" w:noHBand="0" w:noVBand="1"/>
      </w:tblPr>
      <w:tblGrid>
        <w:gridCol w:w="9350"/>
      </w:tblGrid>
      <w:tr w:rsidR="003714BD" w:rsidRPr="00600079" w14:paraId="154113D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7FD4795E" w14:textId="77777777" w:rsidR="003714BD" w:rsidRPr="00600079" w:rsidRDefault="003714BD" w:rsidP="00724C39">
            <w:pPr>
              <w:spacing w:after="0" w:line="240" w:lineRule="auto"/>
              <w:ind w:left="-108"/>
              <w:rPr>
                <w:rStyle w:val="Strong"/>
              </w:rPr>
            </w:pPr>
            <w:r w:rsidRPr="00600079">
              <w:rPr>
                <w:rStyle w:val="Strong"/>
                <w:rFonts w:eastAsia="Calibri"/>
              </w:rPr>
              <w:t xml:space="preserve"> Any authority conflicts that cannot be resolved at the milestone manager level will be escalated to Dr. Pietron</w:t>
            </w:r>
          </w:p>
        </w:tc>
      </w:tr>
    </w:tbl>
    <w:p w14:paraId="7CA21EC0" w14:textId="77777777" w:rsidR="003714BD" w:rsidRPr="00600079" w:rsidRDefault="003714BD" w:rsidP="00724C39">
      <w:pPr>
        <w:spacing w:after="0" w:line="240" w:lineRule="auto"/>
        <w:rPr>
          <w:rStyle w:val="Strong"/>
          <w:b w:val="0"/>
        </w:rPr>
      </w:pPr>
      <w:r w:rsidRPr="00600079">
        <w:rPr>
          <w:rStyle w:val="Strong"/>
          <w:b w:val="0"/>
        </w:rPr>
        <w:t xml:space="preserve"> </w:t>
      </w:r>
    </w:p>
    <w:p w14:paraId="7282A62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Approvals: </w:t>
      </w:r>
    </w:p>
    <w:p w14:paraId="192E2B6C" w14:textId="77777777" w:rsidR="003714BD" w:rsidRPr="00600079" w:rsidRDefault="003714BD" w:rsidP="00724C39">
      <w:pPr>
        <w:spacing w:after="0" w:line="240" w:lineRule="auto"/>
        <w:rPr>
          <w:rStyle w:val="Strong"/>
          <w:b w:val="0"/>
        </w:rPr>
      </w:pPr>
      <w:r w:rsidRPr="00600079">
        <w:rPr>
          <w:rStyle w:val="Strong"/>
          <w:b w:val="0"/>
        </w:rPr>
        <w:t xml:space="preserve">              </w:t>
      </w:r>
    </w:p>
    <w:p w14:paraId="1B4499B1"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Signature                                                                       Sponsor or Originator Signature </w:t>
      </w:r>
    </w:p>
    <w:p w14:paraId="31C8CB68" w14:textId="77777777" w:rsidR="003714BD" w:rsidRPr="00600079" w:rsidRDefault="003714BD" w:rsidP="00724C39">
      <w:pPr>
        <w:spacing w:after="0" w:line="240" w:lineRule="auto"/>
        <w:rPr>
          <w:rStyle w:val="Strong"/>
          <w:b w:val="0"/>
        </w:rPr>
      </w:pPr>
      <w:r w:rsidRPr="00600079">
        <w:rPr>
          <w:rStyle w:val="Strong"/>
          <w:b w:val="0"/>
        </w:rPr>
        <w:t xml:space="preserve">              </w:t>
      </w:r>
    </w:p>
    <w:p w14:paraId="7F301FC8" w14:textId="77777777" w:rsidR="003714BD" w:rsidRPr="00600079" w:rsidRDefault="003714BD" w:rsidP="00724C39">
      <w:pPr>
        <w:spacing w:after="0" w:line="240" w:lineRule="auto"/>
        <w:ind w:left="-15"/>
        <w:rPr>
          <w:rStyle w:val="Strong"/>
          <w:b w:val="0"/>
        </w:rPr>
      </w:pPr>
    </w:p>
    <w:p w14:paraId="7440350A"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Name                                                                               Sponsor or Originator Name </w:t>
      </w:r>
    </w:p>
    <w:p w14:paraId="5E3FA45C" w14:textId="77777777" w:rsidR="003714BD" w:rsidRPr="00600079" w:rsidRDefault="003714BD" w:rsidP="00724C39">
      <w:pPr>
        <w:spacing w:after="0" w:line="240" w:lineRule="auto"/>
        <w:rPr>
          <w:rStyle w:val="Strong"/>
          <w:b w:val="0"/>
        </w:rPr>
      </w:pPr>
      <w:r w:rsidRPr="00600079">
        <w:rPr>
          <w:rStyle w:val="Strong"/>
          <w:b w:val="0"/>
        </w:rPr>
        <w:t xml:space="preserve">              </w:t>
      </w:r>
    </w:p>
    <w:p w14:paraId="4A9154A2" w14:textId="77777777" w:rsidR="003714BD" w:rsidRPr="00600079" w:rsidRDefault="003714BD" w:rsidP="00724C39">
      <w:pPr>
        <w:spacing w:after="0" w:line="240" w:lineRule="auto"/>
        <w:ind w:left="-15"/>
        <w:rPr>
          <w:rStyle w:val="Strong"/>
          <w:b w:val="0"/>
        </w:rPr>
      </w:pPr>
      <w:r w:rsidRPr="00600079">
        <w:rPr>
          <w:rStyle w:val="Strong"/>
          <w:b w:val="0"/>
        </w:rPr>
        <w:t xml:space="preserve">Date                                                                                                                         Date </w:t>
      </w:r>
    </w:p>
    <w:p w14:paraId="63588370" w14:textId="77777777" w:rsidR="00FF5BA1" w:rsidRDefault="00FF5BA1" w:rsidP="00724C39">
      <w:pPr>
        <w:spacing w:after="0" w:line="240" w:lineRule="auto"/>
        <w:rPr>
          <w:rStyle w:val="Strong"/>
          <w:b w:val="0"/>
        </w:rPr>
        <w:sectPr w:rsidR="00FF5BA1" w:rsidSect="000A4209">
          <w:headerReference w:type="default" r:id="rId10"/>
          <w:headerReference w:type="first" r:id="rId11"/>
          <w:pgSz w:w="12240" w:h="15840"/>
          <w:pgMar w:top="1440" w:right="1440" w:bottom="1440" w:left="1440" w:header="720" w:footer="720" w:gutter="0"/>
          <w:pgNumType w:start="0"/>
          <w:cols w:space="720"/>
          <w:titlePg/>
          <w:docGrid w:linePitch="326"/>
        </w:sectPr>
      </w:pPr>
    </w:p>
    <w:p w14:paraId="7D748C9E" w14:textId="77777777" w:rsidR="003714BD" w:rsidRPr="00600079" w:rsidRDefault="003714BD" w:rsidP="00FF5BA1">
      <w:pPr>
        <w:pStyle w:val="Standard"/>
        <w:spacing w:after="0" w:line="240" w:lineRule="auto"/>
        <w:rPr>
          <w:rStyle w:val="Strong"/>
          <w:b w:val="0"/>
        </w:rPr>
      </w:pPr>
    </w:p>
    <w:p w14:paraId="7B437764" w14:textId="77777777" w:rsidR="003714BD" w:rsidRPr="00600079" w:rsidRDefault="003714BD" w:rsidP="00724C39">
      <w:pPr>
        <w:pStyle w:val="Standard"/>
        <w:spacing w:after="0" w:line="240" w:lineRule="auto"/>
        <w:outlineLvl w:val="2"/>
        <w:rPr>
          <w:rStyle w:val="Strong"/>
        </w:rPr>
      </w:pPr>
      <w:bookmarkStart w:id="42" w:name="_Toc461255440"/>
      <w:bookmarkStart w:id="43" w:name="_Toc461256978"/>
      <w:bookmarkStart w:id="44" w:name="_Toc461258675"/>
      <w:bookmarkStart w:id="45" w:name="_Toc461398824"/>
      <w:bookmarkStart w:id="46" w:name="_Toc463632377"/>
      <w:r w:rsidRPr="00600079">
        <w:rPr>
          <w:rStyle w:val="Strong"/>
        </w:rPr>
        <w:t>Stakeholder Register</w:t>
      </w:r>
      <w:bookmarkEnd w:id="42"/>
      <w:bookmarkEnd w:id="43"/>
      <w:bookmarkEnd w:id="44"/>
      <w:bookmarkEnd w:id="45"/>
      <w:bookmarkEnd w:id="46"/>
    </w:p>
    <w:p w14:paraId="66482A0B" w14:textId="77777777" w:rsidR="003714BD" w:rsidRPr="00600079" w:rsidRDefault="003714BD" w:rsidP="00724C39">
      <w:pPr>
        <w:pStyle w:val="Standard"/>
        <w:spacing w:after="0" w:line="240" w:lineRule="auto"/>
        <w:rPr>
          <w:rStyle w:val="Strong"/>
          <w:b w:val="0"/>
        </w:rPr>
      </w:pPr>
    </w:p>
    <w:tbl>
      <w:tblPr>
        <w:tblW w:w="12647" w:type="dxa"/>
        <w:tblLayout w:type="fixed"/>
        <w:tblCellMar>
          <w:left w:w="10" w:type="dxa"/>
          <w:right w:w="10" w:type="dxa"/>
        </w:tblCellMar>
        <w:tblLook w:val="04A0" w:firstRow="1" w:lastRow="0" w:firstColumn="1" w:lastColumn="0" w:noHBand="0" w:noVBand="1"/>
      </w:tblPr>
      <w:tblGrid>
        <w:gridCol w:w="1073"/>
        <w:gridCol w:w="1474"/>
        <w:gridCol w:w="1213"/>
        <w:gridCol w:w="1813"/>
        <w:gridCol w:w="2043"/>
        <w:gridCol w:w="2189"/>
        <w:gridCol w:w="1155"/>
        <w:gridCol w:w="1687"/>
      </w:tblGrid>
      <w:tr w:rsidR="003714BD" w:rsidRPr="00600079" w14:paraId="399F5CCE" w14:textId="77777777" w:rsidTr="00DD0242">
        <w:trPr>
          <w:trHeight w:val="628"/>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981C5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Name </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7FFA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Position</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AE96C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Role</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DBFE4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Contact Information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B5F4E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Requirements </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781067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Expectations</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E257E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Influence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552194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Classification </w:t>
            </w:r>
          </w:p>
        </w:tc>
      </w:tr>
      <w:tr w:rsidR="003714BD" w:rsidRPr="00600079" w14:paraId="19A3F71B" w14:textId="77777777" w:rsidTr="00DD0242">
        <w:trPr>
          <w:trHeight w:val="332"/>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B81949" w14:textId="77777777" w:rsidR="003714BD" w:rsidRPr="00600079" w:rsidRDefault="003714BD" w:rsidP="00724C39">
            <w:pPr>
              <w:spacing w:after="0" w:line="240" w:lineRule="auto"/>
              <w:rPr>
                <w:rStyle w:val="Strong"/>
                <w:rFonts w:eastAsia="Calibri"/>
                <w:b w:val="0"/>
              </w:rPr>
            </w:pPr>
            <w:r>
              <w:rPr>
                <w:rStyle w:val="Strong"/>
                <w:rFonts w:eastAsia="Calibri"/>
                <w:b w:val="0"/>
              </w:rPr>
              <w:t>Cherie Geary</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EE62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Volunteer Coordinator </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C1325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Client</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B47C3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Phone: (402) 819-4022</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30EDAB9" w14:textId="77777777" w:rsidR="003714BD" w:rsidRPr="00600079" w:rsidRDefault="003714BD" w:rsidP="00724C39">
            <w:pPr>
              <w:spacing w:after="0" w:line="240" w:lineRule="auto"/>
              <w:rPr>
                <w:rStyle w:val="Strong"/>
                <w:rFonts w:eastAsia="Calibri"/>
                <w:b w:val="0"/>
              </w:rPr>
            </w:pPr>
            <w:r w:rsidRPr="00F34FFD">
              <w:rPr>
                <w:rStyle w:val="Strong"/>
                <w:rFonts w:eastAsia="Calibri"/>
                <w:b w:val="0"/>
              </w:rPr>
              <w:t>A database that will aid in matching  members to mentors based on skills.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E9A54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A functional database that will match members to mentors. </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D7665D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2ED4B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Stakeholder </w:t>
            </w:r>
          </w:p>
        </w:tc>
      </w:tr>
    </w:tbl>
    <w:p w14:paraId="424B933C" w14:textId="77777777" w:rsidR="003714BD" w:rsidRPr="00600079" w:rsidRDefault="003714BD" w:rsidP="00724C39">
      <w:pPr>
        <w:pStyle w:val="Standard"/>
        <w:spacing w:after="0" w:line="240" w:lineRule="auto"/>
        <w:rPr>
          <w:rStyle w:val="Strong"/>
          <w:b w:val="0"/>
        </w:rPr>
      </w:pPr>
    </w:p>
    <w:p w14:paraId="685C4920" w14:textId="77777777" w:rsidR="003714BD" w:rsidRPr="00600079" w:rsidRDefault="003714BD" w:rsidP="00724C39">
      <w:pPr>
        <w:pStyle w:val="Standard"/>
        <w:spacing w:after="0" w:line="240" w:lineRule="auto"/>
        <w:rPr>
          <w:rStyle w:val="Strong"/>
          <w:b w:val="0"/>
        </w:rPr>
      </w:pPr>
    </w:p>
    <w:p w14:paraId="3B2B9A10" w14:textId="77777777" w:rsidR="00CD7170" w:rsidRDefault="00CD7170" w:rsidP="00724C39">
      <w:pPr>
        <w:spacing w:after="0" w:line="240" w:lineRule="auto"/>
        <w:rPr>
          <w:rStyle w:val="Strong"/>
        </w:rPr>
        <w:sectPr w:rsidR="00CD7170" w:rsidSect="00FF5BA1">
          <w:pgSz w:w="15840" w:h="12240" w:orient="landscape"/>
          <w:pgMar w:top="1440" w:right="1440" w:bottom="1440" w:left="1440" w:header="720" w:footer="720" w:gutter="0"/>
          <w:pgNumType w:start="0"/>
          <w:cols w:space="720"/>
          <w:titlePg/>
          <w:docGrid w:linePitch="326"/>
        </w:sectPr>
      </w:pPr>
      <w:bookmarkStart w:id="47" w:name="_Toc461255441"/>
      <w:bookmarkStart w:id="48" w:name="_Toc461256979"/>
      <w:bookmarkStart w:id="49" w:name="_Toc461258676"/>
    </w:p>
    <w:p w14:paraId="199EFA8D" w14:textId="085B1EB9" w:rsidR="003714BD" w:rsidRPr="00600079" w:rsidRDefault="003714BD" w:rsidP="00CD7170">
      <w:pPr>
        <w:spacing w:after="0" w:line="240" w:lineRule="auto"/>
        <w:rPr>
          <w:rStyle w:val="Strong"/>
        </w:rPr>
      </w:pPr>
      <w:bookmarkStart w:id="50" w:name="_Toc461398825"/>
      <w:bookmarkStart w:id="51" w:name="_Toc463632378"/>
      <w:r w:rsidRPr="00600079">
        <w:rPr>
          <w:rStyle w:val="Strong"/>
        </w:rPr>
        <w:lastRenderedPageBreak/>
        <w:t>Issues Log</w:t>
      </w:r>
      <w:bookmarkEnd w:id="47"/>
      <w:bookmarkEnd w:id="48"/>
      <w:bookmarkEnd w:id="49"/>
      <w:bookmarkEnd w:id="50"/>
      <w:bookmarkEnd w:id="51"/>
    </w:p>
    <w:p w14:paraId="02FEA92D" w14:textId="77777777" w:rsidR="003714BD" w:rsidRPr="00600079" w:rsidRDefault="003714BD" w:rsidP="00724C39">
      <w:pPr>
        <w:spacing w:after="0" w:line="240" w:lineRule="auto"/>
        <w:rPr>
          <w:rStyle w:val="Strong"/>
          <w:b w:val="0"/>
        </w:rPr>
      </w:pPr>
      <w:r w:rsidRPr="00600079">
        <w:rPr>
          <w:rStyle w:val="Strong"/>
          <w:rFonts w:eastAsia="Calibri"/>
          <w:b w:val="0"/>
        </w:rPr>
        <w:t xml:space="preserve">Project Title: DOspace Member &amp;Mentor Database  </w:t>
      </w:r>
      <w:r w:rsidRPr="00600079">
        <w:rPr>
          <w:rStyle w:val="Strong"/>
          <w:rFonts w:eastAsia="Calibri"/>
          <w:b w:val="0"/>
        </w:rPr>
        <w:tab/>
        <w:t>Date Prepared: 9/9/2016</w:t>
      </w:r>
    </w:p>
    <w:tbl>
      <w:tblPr>
        <w:tblW w:w="12703" w:type="dxa"/>
        <w:tblCellMar>
          <w:left w:w="10" w:type="dxa"/>
          <w:right w:w="10" w:type="dxa"/>
        </w:tblCellMar>
        <w:tblLook w:val="04A0" w:firstRow="1" w:lastRow="0" w:firstColumn="1" w:lastColumn="0" w:noHBand="0" w:noVBand="1"/>
      </w:tblPr>
      <w:tblGrid>
        <w:gridCol w:w="1705"/>
        <w:gridCol w:w="3375"/>
        <w:gridCol w:w="2746"/>
        <w:gridCol w:w="2463"/>
        <w:gridCol w:w="2414"/>
      </w:tblGrid>
      <w:tr w:rsidR="003714BD" w:rsidRPr="00600079" w14:paraId="729F0346" w14:textId="77777777" w:rsidTr="00CD7170">
        <w:trPr>
          <w:trHeight w:val="638"/>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CCE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 ID</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783C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Category</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C1C2D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5D872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Impact on Objectives</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817C2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Urgency</w:t>
            </w:r>
          </w:p>
        </w:tc>
      </w:tr>
      <w:tr w:rsidR="003714BD" w:rsidRPr="00600079" w14:paraId="4FD39F1C" w14:textId="77777777" w:rsidTr="00CD7170">
        <w:trPr>
          <w:trHeight w:val="1189"/>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4D7F3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01</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15C19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B06D3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 between team members are slow</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5A82AB"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 impact, in the form of emails, responses were slow</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5389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r w:rsidR="003714BD" w:rsidRPr="00600079" w14:paraId="66DC4426"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8BC2E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02</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BFCCB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1D4AF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Currently having too many forms of communication </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D0DD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Low impact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EDA46D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Low</w:t>
            </w:r>
          </w:p>
        </w:tc>
      </w:tr>
      <w:tr w:rsidR="003714BD" w:rsidRPr="00600079" w14:paraId="055B2BA0"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2F5FC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03</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972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Team member</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04C98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had a team member drop out of the class</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FB3C8C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High impact, increased workload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2B90B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bl>
    <w:p w14:paraId="15A551A0" w14:textId="77777777" w:rsidR="003714BD" w:rsidRPr="00600079" w:rsidRDefault="003714BD" w:rsidP="00724C39">
      <w:pPr>
        <w:spacing w:after="0" w:line="240" w:lineRule="auto"/>
        <w:rPr>
          <w:rStyle w:val="Strong"/>
          <w:b w:val="0"/>
        </w:rPr>
      </w:pPr>
    </w:p>
    <w:tbl>
      <w:tblPr>
        <w:tblW w:w="12720" w:type="dxa"/>
        <w:tblLayout w:type="fixed"/>
        <w:tblCellMar>
          <w:left w:w="10" w:type="dxa"/>
          <w:right w:w="10" w:type="dxa"/>
        </w:tblCellMar>
        <w:tblLook w:val="04A0" w:firstRow="1" w:lastRow="0" w:firstColumn="1" w:lastColumn="0" w:noHBand="0" w:noVBand="1"/>
      </w:tblPr>
      <w:tblGrid>
        <w:gridCol w:w="2242"/>
        <w:gridCol w:w="3314"/>
        <w:gridCol w:w="2004"/>
        <w:gridCol w:w="1839"/>
        <w:gridCol w:w="3321"/>
      </w:tblGrid>
      <w:tr w:rsidR="003714BD" w:rsidRPr="00600079" w14:paraId="1015EA12" w14:textId="77777777" w:rsidTr="00CD7170">
        <w:trPr>
          <w:trHeight w:val="604"/>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3918F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Responsible Party</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7F1A7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Actions</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27083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Status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72432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Due Dates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86F29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Comments</w:t>
            </w:r>
          </w:p>
        </w:tc>
      </w:tr>
      <w:tr w:rsidR="003714BD" w:rsidRPr="00600079" w14:paraId="5CE2D378"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C16C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612BE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Implement a group share and continue with email</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0DD55E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 progress </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34EF09"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No date due</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7C2F2A2" w14:textId="77777777" w:rsidR="003714BD" w:rsidRPr="00600079" w:rsidRDefault="003714BD" w:rsidP="00724C39">
            <w:pPr>
              <w:spacing w:after="0" w:line="240" w:lineRule="auto"/>
              <w:rPr>
                <w:rStyle w:val="Strong"/>
                <w:rFonts w:eastAsia="Calibri"/>
                <w:b w:val="0"/>
              </w:rPr>
            </w:pPr>
          </w:p>
        </w:tc>
      </w:tr>
      <w:tr w:rsidR="003714BD" w:rsidRPr="00600079" w14:paraId="79E6B1B2"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D7794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Entire team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54C56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Establish meeting times for the group</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426D3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Completed</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91394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9/8/2016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4E38D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have come up with a time/day to meet every week</w:t>
            </w:r>
          </w:p>
        </w:tc>
      </w:tr>
      <w:tr w:rsidR="003714BD" w:rsidRPr="00600079" w14:paraId="5D9415AF"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23BE41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A910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Communicate with stakeholder</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FC43F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In progress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C9621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9/16/2016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6C48E4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To keep in touch and up to date with Cherie </w:t>
            </w:r>
            <w:r>
              <w:rPr>
                <w:rStyle w:val="Strong"/>
                <w:rFonts w:eastAsia="Calibri"/>
                <w:b w:val="0"/>
              </w:rPr>
              <w:t xml:space="preserve"> Geary</w:t>
            </w:r>
          </w:p>
        </w:tc>
      </w:tr>
      <w:tr w:rsidR="00740173" w:rsidRPr="00600079" w14:paraId="38EAA7C5"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81B69D2" w14:textId="77777777" w:rsidR="00740173" w:rsidRPr="00600079" w:rsidRDefault="00740173" w:rsidP="00724C39">
            <w:pPr>
              <w:spacing w:after="0" w:line="240" w:lineRule="auto"/>
              <w:rPr>
                <w:rStyle w:val="Strong"/>
                <w:rFonts w:eastAsia="Calibri"/>
                <w:b w:val="0"/>
              </w:rPr>
            </w:pPr>
            <w:bookmarkStart w:id="52" w:name="_Toc420048512"/>
            <w:bookmarkStart w:id="53" w:name="_Toc420233915"/>
            <w:bookmarkEnd w:id="2"/>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B78836" w14:textId="77777777" w:rsidR="00740173" w:rsidRPr="00600079" w:rsidRDefault="00740173" w:rsidP="00724C39">
            <w:pPr>
              <w:spacing w:after="0" w:line="240" w:lineRule="auto"/>
              <w:rPr>
                <w:rStyle w:val="Strong"/>
                <w:rFonts w:eastAsia="Calibri"/>
                <w:b w:val="0"/>
              </w:rPr>
            </w:pP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1F1612D" w14:textId="77777777" w:rsidR="00740173" w:rsidRPr="00600079" w:rsidRDefault="00740173" w:rsidP="00724C39">
            <w:pPr>
              <w:spacing w:after="0" w:line="240" w:lineRule="auto"/>
              <w:rPr>
                <w:rStyle w:val="Strong"/>
                <w:rFonts w:eastAsia="Calibri"/>
                <w:b w:val="0"/>
              </w:rPr>
            </w:pP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429C1DA" w14:textId="77777777" w:rsidR="00740173" w:rsidRPr="00600079" w:rsidRDefault="00740173" w:rsidP="00724C39">
            <w:pPr>
              <w:spacing w:after="0" w:line="240" w:lineRule="auto"/>
              <w:rPr>
                <w:rStyle w:val="Strong"/>
                <w:rFonts w:eastAsia="Calibri"/>
                <w:b w:val="0"/>
              </w:rPr>
            </w:pP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0FEC57A" w14:textId="77777777" w:rsidR="00740173" w:rsidRPr="00600079" w:rsidRDefault="00740173" w:rsidP="00724C39">
            <w:pPr>
              <w:spacing w:after="0" w:line="240" w:lineRule="auto"/>
              <w:rPr>
                <w:rStyle w:val="Strong"/>
                <w:rFonts w:eastAsia="Calibri"/>
                <w:b w:val="0"/>
              </w:rPr>
            </w:pPr>
          </w:p>
        </w:tc>
      </w:tr>
    </w:tbl>
    <w:p w14:paraId="50A827FB" w14:textId="77777777" w:rsidR="00CD7170" w:rsidRDefault="00CD7170" w:rsidP="00724C39">
      <w:pPr>
        <w:spacing w:after="0" w:line="240" w:lineRule="auto"/>
        <w:rPr>
          <w:rStyle w:val="Strong"/>
          <w:rFonts w:ascii="Times New Roman" w:hAnsi="Times New Roman" w:cs="Times New Roman"/>
          <w:b w:val="0"/>
          <w:sz w:val="24"/>
          <w:szCs w:val="24"/>
        </w:rPr>
        <w:sectPr w:rsidR="00CD7170" w:rsidSect="00CD7170">
          <w:pgSz w:w="15840" w:h="12240" w:orient="landscape"/>
          <w:pgMar w:top="1440" w:right="1440" w:bottom="1440" w:left="1440" w:header="720" w:footer="720" w:gutter="0"/>
          <w:pgNumType w:start="0"/>
          <w:cols w:space="720"/>
          <w:titlePg/>
          <w:docGrid w:linePitch="326"/>
        </w:sectPr>
      </w:pPr>
    </w:p>
    <w:p w14:paraId="36FAB974" w14:textId="150735D0" w:rsidR="000A1F29" w:rsidRPr="003714BD" w:rsidRDefault="000A1F29" w:rsidP="00724C39">
      <w:pPr>
        <w:spacing w:after="0" w:line="240" w:lineRule="auto"/>
        <w:rPr>
          <w:rStyle w:val="Strong"/>
          <w:rFonts w:ascii="Times New Roman" w:hAnsi="Times New Roman" w:cs="Times New Roman"/>
          <w:b w:val="0"/>
          <w:sz w:val="24"/>
          <w:szCs w:val="24"/>
        </w:rPr>
      </w:pPr>
      <w:r w:rsidRPr="003714BD">
        <w:rPr>
          <w:rStyle w:val="Strong"/>
          <w:rFonts w:ascii="Times New Roman" w:hAnsi="Times New Roman" w:cs="Times New Roman"/>
          <w:b w:val="0"/>
          <w:noProof/>
          <w:sz w:val="24"/>
          <w:szCs w:val="24"/>
        </w:rPr>
        <w:lastRenderedPageBreak/>
        <w:drawing>
          <wp:anchor distT="0" distB="0" distL="114300" distR="114300" simplePos="0" relativeHeight="251689472" behindDoc="1" locked="0" layoutInCell="1" allowOverlap="1" wp14:anchorId="3B3FF542" wp14:editId="1FB0B0F5">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BA96178" w14:textId="126A37CE" w:rsidR="000A1F29" w:rsidRDefault="000A1F29" w:rsidP="00724C39">
      <w:pPr>
        <w:spacing w:after="0" w:line="240" w:lineRule="auto"/>
        <w:rPr>
          <w:rStyle w:val="Strong"/>
          <w:rFonts w:ascii="Times New Roman" w:hAnsi="Times New Roman" w:cs="Times New Roman"/>
          <w:b w:val="0"/>
          <w:sz w:val="24"/>
          <w:szCs w:val="24"/>
        </w:rPr>
      </w:pPr>
    </w:p>
    <w:p w14:paraId="0FEB81ED" w14:textId="6FCDDF57" w:rsidR="0066253C" w:rsidRDefault="0066253C" w:rsidP="00724C39">
      <w:pPr>
        <w:spacing w:after="0" w:line="240" w:lineRule="auto"/>
        <w:rPr>
          <w:rStyle w:val="Strong"/>
          <w:rFonts w:ascii="Times New Roman" w:hAnsi="Times New Roman" w:cs="Times New Roman"/>
          <w:b w:val="0"/>
          <w:sz w:val="24"/>
          <w:szCs w:val="24"/>
        </w:rPr>
      </w:pPr>
    </w:p>
    <w:p w14:paraId="47FDFCEC" w14:textId="0D63C26A" w:rsidR="0066253C" w:rsidRDefault="0066253C" w:rsidP="00724C39">
      <w:pPr>
        <w:spacing w:after="0" w:line="240" w:lineRule="auto"/>
        <w:rPr>
          <w:rStyle w:val="Strong"/>
          <w:rFonts w:ascii="Times New Roman" w:hAnsi="Times New Roman" w:cs="Times New Roman"/>
          <w:b w:val="0"/>
          <w:sz w:val="24"/>
          <w:szCs w:val="24"/>
        </w:rPr>
      </w:pPr>
    </w:p>
    <w:p w14:paraId="472617A0" w14:textId="615C79C2" w:rsidR="0066253C" w:rsidRDefault="0066253C" w:rsidP="00724C39">
      <w:pPr>
        <w:spacing w:after="0" w:line="240" w:lineRule="auto"/>
        <w:rPr>
          <w:rStyle w:val="Strong"/>
          <w:rFonts w:ascii="Times New Roman" w:hAnsi="Times New Roman" w:cs="Times New Roman"/>
          <w:b w:val="0"/>
          <w:sz w:val="24"/>
          <w:szCs w:val="24"/>
        </w:rPr>
      </w:pPr>
    </w:p>
    <w:p w14:paraId="33B7E79C" w14:textId="3FAAFD22" w:rsidR="0066253C" w:rsidRDefault="0066253C" w:rsidP="00724C39">
      <w:pPr>
        <w:spacing w:after="0" w:line="240" w:lineRule="auto"/>
        <w:rPr>
          <w:rStyle w:val="Strong"/>
          <w:rFonts w:ascii="Times New Roman" w:hAnsi="Times New Roman" w:cs="Times New Roman"/>
          <w:b w:val="0"/>
          <w:sz w:val="24"/>
          <w:szCs w:val="24"/>
        </w:rPr>
      </w:pPr>
    </w:p>
    <w:p w14:paraId="1DBDE648"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3C0D19A0" w14:textId="1A848B86" w:rsidR="000A1F29" w:rsidRDefault="000A1F29" w:rsidP="00724C39">
      <w:pPr>
        <w:spacing w:after="0" w:line="240" w:lineRule="auto"/>
        <w:rPr>
          <w:rStyle w:val="Strong"/>
          <w:rFonts w:ascii="Times New Roman" w:hAnsi="Times New Roman" w:cs="Times New Roman"/>
          <w:b w:val="0"/>
          <w:sz w:val="24"/>
          <w:szCs w:val="24"/>
        </w:rPr>
      </w:pPr>
    </w:p>
    <w:p w14:paraId="69E956E3" w14:textId="61E4A9F6" w:rsidR="0066253C" w:rsidRDefault="0066253C" w:rsidP="00724C39">
      <w:pPr>
        <w:spacing w:after="0" w:line="240" w:lineRule="auto"/>
        <w:rPr>
          <w:rStyle w:val="Strong"/>
          <w:rFonts w:ascii="Times New Roman" w:hAnsi="Times New Roman" w:cs="Times New Roman"/>
          <w:b w:val="0"/>
          <w:sz w:val="24"/>
          <w:szCs w:val="24"/>
        </w:rPr>
      </w:pPr>
    </w:p>
    <w:p w14:paraId="1C5929D8" w14:textId="6EE6C61F" w:rsidR="0066253C" w:rsidRDefault="0066253C" w:rsidP="00724C39">
      <w:pPr>
        <w:spacing w:after="0" w:line="240" w:lineRule="auto"/>
        <w:rPr>
          <w:rStyle w:val="Strong"/>
          <w:rFonts w:ascii="Times New Roman" w:hAnsi="Times New Roman" w:cs="Times New Roman"/>
          <w:b w:val="0"/>
          <w:sz w:val="24"/>
          <w:szCs w:val="24"/>
        </w:rPr>
      </w:pPr>
    </w:p>
    <w:p w14:paraId="264B8F0C" w14:textId="13EF72B2" w:rsidR="0066253C" w:rsidRDefault="0066253C" w:rsidP="00724C39">
      <w:pPr>
        <w:spacing w:after="0" w:line="240" w:lineRule="auto"/>
        <w:rPr>
          <w:rStyle w:val="Strong"/>
          <w:rFonts w:ascii="Times New Roman" w:hAnsi="Times New Roman" w:cs="Times New Roman"/>
          <w:b w:val="0"/>
          <w:sz w:val="24"/>
          <w:szCs w:val="24"/>
        </w:rPr>
      </w:pPr>
    </w:p>
    <w:p w14:paraId="640FD5C0" w14:textId="76CF0AFA" w:rsidR="0066253C" w:rsidRDefault="0066253C" w:rsidP="00724C39">
      <w:pPr>
        <w:spacing w:after="0" w:line="240" w:lineRule="auto"/>
        <w:rPr>
          <w:rStyle w:val="Strong"/>
          <w:rFonts w:ascii="Times New Roman" w:hAnsi="Times New Roman" w:cs="Times New Roman"/>
          <w:b w:val="0"/>
          <w:sz w:val="24"/>
          <w:szCs w:val="24"/>
        </w:rPr>
      </w:pPr>
    </w:p>
    <w:p w14:paraId="7FE51D71" w14:textId="4B07F1FB" w:rsidR="0066253C" w:rsidRDefault="0066253C" w:rsidP="00724C39">
      <w:pPr>
        <w:spacing w:after="0" w:line="240" w:lineRule="auto"/>
        <w:rPr>
          <w:rStyle w:val="Strong"/>
          <w:rFonts w:ascii="Times New Roman" w:hAnsi="Times New Roman" w:cs="Times New Roman"/>
          <w:b w:val="0"/>
          <w:sz w:val="24"/>
          <w:szCs w:val="24"/>
        </w:rPr>
      </w:pPr>
    </w:p>
    <w:p w14:paraId="0ADB0021"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5D9CF194" w14:textId="77777777" w:rsidR="000A1F29" w:rsidRPr="003714BD" w:rsidRDefault="000A1F29" w:rsidP="00724C39">
      <w:pPr>
        <w:spacing w:after="0" w:line="240" w:lineRule="auto"/>
        <w:rPr>
          <w:rStyle w:val="Strong"/>
          <w:rFonts w:ascii="Times New Roman" w:hAnsi="Times New Roman" w:cs="Times New Roman"/>
          <w:b w:val="0"/>
          <w:sz w:val="24"/>
          <w:szCs w:val="24"/>
        </w:rPr>
      </w:pPr>
    </w:p>
    <w:p w14:paraId="68ECAE87" w14:textId="39D1482C" w:rsidR="000A1F29" w:rsidRPr="008C37EE" w:rsidRDefault="000A1F29" w:rsidP="00910831">
      <w:pPr>
        <w:pStyle w:val="Heading1"/>
        <w:spacing w:before="0" w:line="240" w:lineRule="auto"/>
        <w:jc w:val="center"/>
        <w:rPr>
          <w:rStyle w:val="Strong"/>
          <w:rFonts w:ascii="Times New Roman" w:hAnsi="Times New Roman" w:cs="Times New Roman"/>
          <w:bCs w:val="0"/>
          <w:color w:val="auto"/>
          <w:sz w:val="24"/>
          <w:szCs w:val="24"/>
          <w:u w:val="none"/>
        </w:rPr>
      </w:pPr>
      <w:bookmarkStart w:id="54" w:name="_Toc462927553"/>
      <w:bookmarkStart w:id="55" w:name="_Toc462927873"/>
      <w:bookmarkStart w:id="56" w:name="_Toc463632379"/>
      <w:r w:rsidRPr="008C37EE">
        <w:rPr>
          <w:rStyle w:val="Strong"/>
          <w:rFonts w:ascii="Times New Roman" w:hAnsi="Times New Roman" w:cs="Times New Roman"/>
          <w:bCs w:val="0"/>
          <w:color w:val="auto"/>
          <w:sz w:val="24"/>
          <w:szCs w:val="24"/>
          <w:u w:val="none"/>
        </w:rPr>
        <w:t>Milestone 2</w:t>
      </w:r>
      <w:bookmarkEnd w:id="54"/>
      <w:bookmarkEnd w:id="55"/>
      <w:bookmarkEnd w:id="56"/>
    </w:p>
    <w:p w14:paraId="5AF0633B"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31BC7BE" w14:textId="01E83B30"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September 12th – October 8th, 2016</w:t>
      </w:r>
    </w:p>
    <w:p w14:paraId="6BCAA0C8"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78713EA"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Mileston Manager:</w:t>
      </w:r>
    </w:p>
    <w:p w14:paraId="7413CA34" w14:textId="2914A968"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397B205F" w14:textId="4132285A"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60481A76" w14:textId="1C14CAA8" w:rsidR="000A1F29" w:rsidRPr="003714BD" w:rsidRDefault="000A1F29" w:rsidP="0066253C">
      <w:pPr>
        <w:pStyle w:val="Standard"/>
        <w:spacing w:after="0" w:line="240" w:lineRule="auto"/>
        <w:rPr>
          <w:rStyle w:val="Strong"/>
          <w:rFonts w:ascii="Times New Roman" w:hAnsi="Times New Roman" w:cs="Times New Roman"/>
          <w:b w:val="0"/>
          <w:sz w:val="24"/>
          <w:szCs w:val="24"/>
        </w:rPr>
      </w:pPr>
    </w:p>
    <w:p w14:paraId="7C68A679" w14:textId="7AAC7526" w:rsidR="00046BA8" w:rsidRPr="008C37EE" w:rsidRDefault="00046BA8" w:rsidP="00724C39">
      <w:pPr>
        <w:pStyle w:val="Heading2"/>
        <w:spacing w:before="0" w:line="240" w:lineRule="auto"/>
        <w:rPr>
          <w:rStyle w:val="Strong"/>
          <w:rFonts w:ascii="Times New Roman" w:hAnsi="Times New Roman" w:cs="Times New Roman"/>
          <w:b/>
          <w:bCs w:val="0"/>
          <w:color w:val="auto"/>
          <w:sz w:val="24"/>
          <w:szCs w:val="24"/>
        </w:rPr>
      </w:pPr>
      <w:bookmarkStart w:id="57" w:name="_Toc462927554"/>
      <w:bookmarkStart w:id="58" w:name="_Toc462927874"/>
      <w:bookmarkStart w:id="59" w:name="_Toc463632380"/>
      <w:r w:rsidRPr="008C37EE">
        <w:rPr>
          <w:rStyle w:val="Strong"/>
          <w:rFonts w:ascii="Times New Roman" w:hAnsi="Times New Roman" w:cs="Times New Roman"/>
          <w:b/>
          <w:bCs w:val="0"/>
          <w:color w:val="auto"/>
          <w:sz w:val="24"/>
          <w:szCs w:val="24"/>
        </w:rPr>
        <w:lastRenderedPageBreak/>
        <w:t>Milestone 2 Table of Contents</w:t>
      </w:r>
      <w:bookmarkEnd w:id="57"/>
      <w:bookmarkEnd w:id="58"/>
      <w:bookmarkEnd w:id="59"/>
    </w:p>
    <w:sdt>
      <w:sdtPr>
        <w:rPr>
          <w:rFonts w:ascii="Times New Roman" w:eastAsia="Times New Roman" w:hAnsi="Times New Roman" w:cs="Times New Roman"/>
          <w:b/>
          <w:kern w:val="3"/>
          <w:sz w:val="24"/>
          <w:szCs w:val="24"/>
        </w:rPr>
        <w:id w:val="-1827275784"/>
        <w:docPartObj>
          <w:docPartGallery w:val="Table of Contents"/>
          <w:docPartUnique/>
        </w:docPartObj>
      </w:sdtPr>
      <w:sdtEndPr>
        <w:rPr>
          <w:rFonts w:eastAsiaTheme="minorHAnsi"/>
          <w:b w:val="0"/>
          <w:bCs/>
          <w:noProof/>
          <w:kern w:val="0"/>
        </w:rPr>
      </w:sdtEndPr>
      <w:sdtContent>
        <w:p w14:paraId="48B876C7" w14:textId="77777777" w:rsidR="001249E2" w:rsidRPr="009C1F72" w:rsidRDefault="001B4A3B" w:rsidP="001249E2">
          <w:pPr>
            <w:pStyle w:val="TOC1"/>
            <w:tabs>
              <w:tab w:val="right" w:leader="dot" w:pos="9350"/>
            </w:tabs>
            <w:spacing w:after="0" w:line="240" w:lineRule="auto"/>
            <w:rPr>
              <w:rFonts w:eastAsiaTheme="minorEastAsia" w:cstheme="minorHAnsi"/>
              <w:b/>
              <w:noProof/>
            </w:rPr>
          </w:pPr>
          <w:hyperlink w:anchor="_Toc463632379" w:history="1">
            <w:r w:rsidR="001249E2" w:rsidRPr="009C1F72">
              <w:rPr>
                <w:rStyle w:val="Hyperlink"/>
                <w:rFonts w:cstheme="minorHAnsi"/>
                <w:b/>
                <w:noProof/>
                <w:color w:val="auto"/>
                <w:u w:val="none"/>
              </w:rPr>
              <w:t>Milestone 2</w:t>
            </w:r>
            <w:r w:rsidR="001249E2" w:rsidRPr="009C1F72">
              <w:rPr>
                <w:rFonts w:cstheme="minorHAnsi"/>
                <w:b/>
                <w:noProof/>
                <w:webHidden/>
              </w:rPr>
              <w:tab/>
              <w:t>17</w:t>
            </w:r>
          </w:hyperlink>
        </w:p>
        <w:p w14:paraId="67B17BAB" w14:textId="77777777" w:rsidR="001249E2" w:rsidRPr="009C1F72" w:rsidRDefault="001B4A3B" w:rsidP="001249E2">
          <w:pPr>
            <w:pStyle w:val="TOC2"/>
            <w:tabs>
              <w:tab w:val="right" w:leader="dot" w:pos="9350"/>
            </w:tabs>
            <w:spacing w:after="0" w:line="240" w:lineRule="auto"/>
            <w:rPr>
              <w:rFonts w:eastAsiaTheme="minorEastAsia" w:cstheme="minorHAnsi"/>
              <w:b/>
              <w:noProof/>
            </w:rPr>
          </w:pPr>
          <w:hyperlink w:anchor="_Toc463632380" w:history="1">
            <w:r w:rsidR="001249E2" w:rsidRPr="009C1F72">
              <w:rPr>
                <w:rStyle w:val="Hyperlink"/>
                <w:rFonts w:cstheme="minorHAnsi"/>
                <w:b/>
                <w:noProof/>
                <w:color w:val="auto"/>
                <w:u w:val="none"/>
              </w:rPr>
              <w:t>Milestone 2 Table of Contents</w:t>
            </w:r>
            <w:r w:rsidR="001249E2" w:rsidRPr="009C1F72">
              <w:rPr>
                <w:rFonts w:cstheme="minorHAnsi"/>
                <w:b/>
                <w:noProof/>
                <w:webHidden/>
              </w:rPr>
              <w:tab/>
            </w:r>
            <w:r w:rsidR="001249E2" w:rsidRPr="009C1F72">
              <w:rPr>
                <w:rFonts w:cstheme="minorHAnsi"/>
                <w:b/>
                <w:noProof/>
                <w:webHidden/>
              </w:rPr>
              <w:fldChar w:fldCharType="begin"/>
            </w:r>
            <w:r w:rsidR="001249E2" w:rsidRPr="009C1F72">
              <w:rPr>
                <w:rFonts w:cstheme="minorHAnsi"/>
                <w:b/>
                <w:noProof/>
                <w:webHidden/>
              </w:rPr>
              <w:instrText xml:space="preserve"> PAGEREF _Toc463632380 \h </w:instrText>
            </w:r>
            <w:r w:rsidR="001249E2" w:rsidRPr="009C1F72">
              <w:rPr>
                <w:rFonts w:cstheme="minorHAnsi"/>
                <w:b/>
                <w:noProof/>
                <w:webHidden/>
              </w:rPr>
            </w:r>
            <w:r w:rsidR="001249E2" w:rsidRPr="009C1F72">
              <w:rPr>
                <w:rFonts w:cstheme="minorHAnsi"/>
                <w:b/>
                <w:noProof/>
                <w:webHidden/>
              </w:rPr>
              <w:fldChar w:fldCharType="separate"/>
            </w:r>
            <w:r w:rsidR="001249E2" w:rsidRPr="009C1F72">
              <w:rPr>
                <w:rFonts w:cstheme="minorHAnsi"/>
                <w:b/>
                <w:noProof/>
                <w:webHidden/>
              </w:rPr>
              <w:t>1</w:t>
            </w:r>
            <w:r w:rsidR="001249E2" w:rsidRPr="009C1F72">
              <w:rPr>
                <w:rFonts w:cstheme="minorHAnsi"/>
                <w:b/>
                <w:noProof/>
                <w:webHidden/>
              </w:rPr>
              <w:fldChar w:fldCharType="end"/>
            </w:r>
          </w:hyperlink>
          <w:r w:rsidR="001249E2" w:rsidRPr="009C1F72">
            <w:rPr>
              <w:rFonts w:cstheme="minorHAnsi"/>
              <w:b/>
              <w:noProof/>
            </w:rPr>
            <w:t>8</w:t>
          </w:r>
        </w:p>
        <w:p w14:paraId="1EE244FC" w14:textId="77777777" w:rsidR="001249E2" w:rsidRPr="009C1F72" w:rsidRDefault="001B4A3B" w:rsidP="001249E2">
          <w:pPr>
            <w:pStyle w:val="TOC3"/>
            <w:spacing w:after="0" w:line="240" w:lineRule="auto"/>
            <w:rPr>
              <w:rFonts w:eastAsiaTheme="minorEastAsia" w:cstheme="minorHAnsi"/>
              <w:b/>
              <w:noProof/>
            </w:rPr>
          </w:pPr>
          <w:hyperlink w:anchor="_Toc463632381" w:history="1">
            <w:r w:rsidR="001249E2" w:rsidRPr="009C1F72">
              <w:rPr>
                <w:rStyle w:val="Hyperlink"/>
                <w:rFonts w:cstheme="minorHAnsi"/>
                <w:b/>
                <w:noProof/>
                <w:color w:val="auto"/>
                <w:u w:val="none"/>
              </w:rPr>
              <w:t>Control Documents</w:t>
            </w:r>
            <w:r w:rsidR="001249E2" w:rsidRPr="009C1F72">
              <w:rPr>
                <w:rFonts w:cstheme="minorHAnsi"/>
                <w:b/>
                <w:noProof/>
                <w:webHidden/>
              </w:rPr>
              <w:tab/>
              <w:t>19</w:t>
            </w:r>
          </w:hyperlink>
        </w:p>
        <w:p w14:paraId="697D46AB"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2" w:history="1">
            <w:r w:rsidR="001249E2" w:rsidRPr="009C1F72">
              <w:rPr>
                <w:rStyle w:val="Hyperlink"/>
                <w:rFonts w:cstheme="minorHAnsi"/>
                <w:b/>
                <w:noProof/>
                <w:color w:val="auto"/>
                <w:u w:val="none"/>
              </w:rPr>
              <w:t>Milestone 2 Change log</w:t>
            </w:r>
            <w:r w:rsidR="001249E2" w:rsidRPr="009C1F72">
              <w:rPr>
                <w:rFonts w:cstheme="minorHAnsi"/>
                <w:b/>
                <w:noProof/>
                <w:webHidden/>
              </w:rPr>
              <w:tab/>
              <w:t>19</w:t>
            </w:r>
          </w:hyperlink>
        </w:p>
        <w:p w14:paraId="060D0722"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3" w:history="1">
            <w:r w:rsidR="001249E2" w:rsidRPr="009C1F72">
              <w:rPr>
                <w:rStyle w:val="Hyperlink"/>
                <w:rFonts w:cstheme="minorHAnsi"/>
                <w:b/>
                <w:noProof/>
                <w:color w:val="auto"/>
                <w:u w:val="none"/>
              </w:rPr>
              <w:t>Responsibilities matrix</w:t>
            </w:r>
            <w:r w:rsidR="001249E2" w:rsidRPr="009C1F72">
              <w:rPr>
                <w:rFonts w:cstheme="minorHAnsi"/>
                <w:b/>
                <w:noProof/>
                <w:webHidden/>
              </w:rPr>
              <w:tab/>
              <w:t>21</w:t>
            </w:r>
          </w:hyperlink>
        </w:p>
        <w:p w14:paraId="3CD7643D" w14:textId="77777777" w:rsidR="001249E2" w:rsidRPr="009C1F72" w:rsidRDefault="001B4A3B" w:rsidP="001249E2">
          <w:pPr>
            <w:pStyle w:val="TOC3"/>
            <w:spacing w:after="0" w:line="240" w:lineRule="auto"/>
            <w:rPr>
              <w:rFonts w:eastAsiaTheme="minorEastAsia" w:cstheme="minorHAnsi"/>
              <w:b/>
              <w:noProof/>
            </w:rPr>
          </w:pPr>
          <w:hyperlink w:anchor="_Toc463632384" w:history="1">
            <w:r w:rsidR="001249E2" w:rsidRPr="009C1F72">
              <w:rPr>
                <w:rStyle w:val="Hyperlink"/>
                <w:rFonts w:cstheme="minorHAnsi"/>
                <w:b/>
                <w:noProof/>
                <w:color w:val="auto"/>
                <w:u w:val="none"/>
              </w:rPr>
              <w:t>Client Documents</w:t>
            </w:r>
            <w:r w:rsidR="001249E2" w:rsidRPr="009C1F72">
              <w:rPr>
                <w:rFonts w:cstheme="minorHAnsi"/>
                <w:b/>
                <w:noProof/>
                <w:webHidden/>
              </w:rPr>
              <w:tab/>
              <w:t>22</w:t>
            </w:r>
          </w:hyperlink>
        </w:p>
        <w:p w14:paraId="2E2D5D8A"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5" w:history="1">
            <w:r w:rsidR="001249E2" w:rsidRPr="009C1F72">
              <w:rPr>
                <w:rStyle w:val="Hyperlink"/>
                <w:rFonts w:cstheme="minorHAnsi"/>
                <w:b/>
                <w:noProof/>
                <w:color w:val="auto"/>
                <w:u w:val="none"/>
              </w:rPr>
              <w:t>Opening Statement:</w:t>
            </w:r>
            <w:r w:rsidR="001249E2" w:rsidRPr="009C1F72">
              <w:rPr>
                <w:rFonts w:cstheme="minorHAnsi"/>
                <w:b/>
                <w:noProof/>
                <w:webHidden/>
              </w:rPr>
              <w:tab/>
              <w:t>22</w:t>
            </w:r>
          </w:hyperlink>
        </w:p>
        <w:p w14:paraId="1D6A47C2"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6" w:history="1">
            <w:r w:rsidR="001249E2" w:rsidRPr="009C1F72">
              <w:rPr>
                <w:rStyle w:val="Hyperlink"/>
                <w:rFonts w:cstheme="minorHAnsi"/>
                <w:b/>
                <w:noProof/>
                <w:color w:val="auto"/>
                <w:u w:val="none"/>
              </w:rPr>
              <w:t>Executive Summary:</w:t>
            </w:r>
            <w:r w:rsidR="001249E2" w:rsidRPr="009C1F72">
              <w:rPr>
                <w:rFonts w:cstheme="minorHAnsi"/>
                <w:b/>
                <w:noProof/>
                <w:webHidden/>
              </w:rPr>
              <w:tab/>
              <w:t>22</w:t>
            </w:r>
          </w:hyperlink>
        </w:p>
        <w:p w14:paraId="114FA20A"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7" w:history="1">
            <w:r w:rsidR="001249E2" w:rsidRPr="009C1F72">
              <w:rPr>
                <w:rStyle w:val="Hyperlink"/>
                <w:rFonts w:cstheme="minorHAnsi"/>
                <w:b/>
                <w:noProof/>
                <w:color w:val="auto"/>
                <w:u w:val="none"/>
              </w:rPr>
              <w:t>Project Scope Statement:</w:t>
            </w:r>
            <w:r w:rsidR="001249E2" w:rsidRPr="009C1F72">
              <w:rPr>
                <w:rFonts w:cstheme="minorHAnsi"/>
                <w:b/>
                <w:noProof/>
                <w:webHidden/>
              </w:rPr>
              <w:tab/>
              <w:t>22</w:t>
            </w:r>
          </w:hyperlink>
        </w:p>
        <w:p w14:paraId="370814D4"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8" w:history="1">
            <w:r w:rsidR="001249E2" w:rsidRPr="009C1F72">
              <w:rPr>
                <w:rStyle w:val="Hyperlink"/>
                <w:rFonts w:cstheme="minorHAnsi"/>
                <w:b/>
                <w:noProof/>
                <w:color w:val="auto"/>
                <w:u w:val="none"/>
              </w:rPr>
              <w:t>Statement of Work:</w:t>
            </w:r>
            <w:r w:rsidR="001249E2" w:rsidRPr="009C1F72">
              <w:rPr>
                <w:rFonts w:cstheme="minorHAnsi"/>
                <w:b/>
                <w:noProof/>
                <w:webHidden/>
              </w:rPr>
              <w:tab/>
              <w:t>22</w:t>
            </w:r>
          </w:hyperlink>
        </w:p>
        <w:p w14:paraId="4C13CF86"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9" w:history="1">
            <w:r w:rsidR="001249E2" w:rsidRPr="009C1F72">
              <w:rPr>
                <w:rStyle w:val="Hyperlink"/>
                <w:rFonts w:cstheme="minorHAnsi"/>
                <w:b/>
                <w:noProof/>
                <w:color w:val="auto"/>
                <w:u w:val="none"/>
              </w:rPr>
              <w:t>Project Management Documents:</w:t>
            </w:r>
            <w:r w:rsidR="001249E2" w:rsidRPr="009C1F72">
              <w:rPr>
                <w:rFonts w:cstheme="minorHAnsi"/>
                <w:b/>
                <w:noProof/>
                <w:webHidden/>
              </w:rPr>
              <w:tab/>
              <w:t>22</w:t>
            </w:r>
          </w:hyperlink>
        </w:p>
        <w:p w14:paraId="2F0D1E99"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0" w:history="1">
            <w:r w:rsidR="001249E2" w:rsidRPr="009C1F72">
              <w:rPr>
                <w:rStyle w:val="Hyperlink"/>
                <w:rFonts w:cstheme="minorHAnsi"/>
                <w:b/>
                <w:noProof/>
                <w:color w:val="auto"/>
                <w:u w:val="none"/>
              </w:rPr>
              <w:t>Project Management Plan:</w:t>
            </w:r>
            <w:r w:rsidR="001249E2" w:rsidRPr="009C1F72">
              <w:rPr>
                <w:rFonts w:cstheme="minorHAnsi"/>
                <w:b/>
                <w:noProof/>
                <w:webHidden/>
              </w:rPr>
              <w:tab/>
              <w:t>22</w:t>
            </w:r>
          </w:hyperlink>
        </w:p>
        <w:p w14:paraId="255BA209"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1" w:history="1">
            <w:r w:rsidR="001249E2" w:rsidRPr="009C1F72">
              <w:rPr>
                <w:rStyle w:val="Hyperlink"/>
                <w:rFonts w:cstheme="minorHAnsi"/>
                <w:b/>
                <w:noProof/>
                <w:color w:val="auto"/>
                <w:u w:val="none"/>
              </w:rPr>
              <w:t>Economic Feasibility Analysis:</w:t>
            </w:r>
            <w:r w:rsidR="001249E2" w:rsidRPr="009C1F72">
              <w:rPr>
                <w:rFonts w:cstheme="minorHAnsi"/>
                <w:b/>
                <w:noProof/>
                <w:webHidden/>
              </w:rPr>
              <w:tab/>
              <w:t>23</w:t>
            </w:r>
          </w:hyperlink>
        </w:p>
        <w:p w14:paraId="4763ED90"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2" w:history="1">
            <w:r w:rsidR="001249E2" w:rsidRPr="009C1F72">
              <w:rPr>
                <w:rStyle w:val="Hyperlink"/>
                <w:rFonts w:cstheme="minorHAnsi"/>
                <w:b/>
                <w:noProof/>
                <w:color w:val="auto"/>
                <w:u w:val="none"/>
              </w:rPr>
              <w:t>Implications for the Client:</w:t>
            </w:r>
            <w:r w:rsidR="001249E2" w:rsidRPr="009C1F72">
              <w:rPr>
                <w:rFonts w:cstheme="minorHAnsi"/>
                <w:b/>
                <w:noProof/>
                <w:webHidden/>
              </w:rPr>
              <w:tab/>
              <w:t>23</w:t>
            </w:r>
          </w:hyperlink>
        </w:p>
        <w:p w14:paraId="5F9D934A"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3" w:history="1">
            <w:r w:rsidR="001249E2" w:rsidRPr="009C1F72">
              <w:rPr>
                <w:rStyle w:val="Hyperlink"/>
                <w:rFonts w:cstheme="minorHAnsi"/>
                <w:b/>
                <w:noProof/>
                <w:color w:val="auto"/>
                <w:u w:val="none"/>
              </w:rPr>
              <w:t>Items for Approval:</w:t>
            </w:r>
            <w:r w:rsidR="001249E2" w:rsidRPr="009C1F72">
              <w:rPr>
                <w:rFonts w:cstheme="minorHAnsi"/>
                <w:b/>
                <w:noProof/>
                <w:webHidden/>
              </w:rPr>
              <w:tab/>
              <w:t>23</w:t>
            </w:r>
          </w:hyperlink>
        </w:p>
        <w:p w14:paraId="3B285FE4" w14:textId="77777777" w:rsidR="001249E2" w:rsidRPr="009C1F72" w:rsidRDefault="001B4A3B" w:rsidP="001249E2">
          <w:pPr>
            <w:pStyle w:val="TOC3"/>
            <w:spacing w:after="0" w:line="240" w:lineRule="auto"/>
            <w:rPr>
              <w:rFonts w:cstheme="minorHAnsi"/>
              <w:b/>
              <w:noProof/>
            </w:rPr>
          </w:pPr>
          <w:hyperlink w:anchor="_Toc463632394" w:history="1">
            <w:r w:rsidR="001249E2" w:rsidRPr="009C1F72">
              <w:rPr>
                <w:rStyle w:val="Hyperlink"/>
                <w:rFonts w:cstheme="minorHAnsi"/>
                <w:b/>
                <w:noProof/>
                <w:color w:val="auto"/>
                <w:u w:val="none"/>
              </w:rPr>
              <w:t>Project Scope Statement</w:t>
            </w:r>
            <w:r w:rsidR="001249E2" w:rsidRPr="009C1F72">
              <w:rPr>
                <w:rFonts w:cstheme="minorHAnsi"/>
                <w:b/>
                <w:noProof/>
                <w:webHidden/>
              </w:rPr>
              <w:tab/>
              <w:t>24</w:t>
            </w:r>
          </w:hyperlink>
        </w:p>
        <w:p w14:paraId="16F377C9"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6" w:history="1">
            <w:r w:rsidR="001249E2" w:rsidRPr="009C1F72">
              <w:rPr>
                <w:rStyle w:val="Hyperlink"/>
                <w:rFonts w:cstheme="minorHAnsi"/>
                <w:b/>
                <w:noProof/>
                <w:color w:val="auto"/>
                <w:u w:val="none"/>
              </w:rPr>
              <w:t>Project/Opportunity Statement:</w:t>
            </w:r>
            <w:r w:rsidR="001249E2" w:rsidRPr="009C1F72">
              <w:rPr>
                <w:rFonts w:cstheme="minorHAnsi"/>
                <w:b/>
                <w:noProof/>
                <w:webHidden/>
              </w:rPr>
              <w:tab/>
              <w:t>24</w:t>
            </w:r>
          </w:hyperlink>
        </w:p>
        <w:p w14:paraId="15471837"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7" w:history="1">
            <w:r w:rsidR="001249E2" w:rsidRPr="009C1F72">
              <w:rPr>
                <w:rStyle w:val="Hyperlink"/>
                <w:rFonts w:cstheme="minorHAnsi"/>
                <w:b/>
                <w:noProof/>
                <w:color w:val="auto"/>
                <w:u w:val="none"/>
              </w:rPr>
              <w:t>Project Objectives:</w:t>
            </w:r>
            <w:r w:rsidR="001249E2" w:rsidRPr="009C1F72">
              <w:rPr>
                <w:rFonts w:cstheme="minorHAnsi"/>
                <w:b/>
                <w:noProof/>
                <w:webHidden/>
              </w:rPr>
              <w:tab/>
              <w:t>24</w:t>
            </w:r>
          </w:hyperlink>
        </w:p>
        <w:p w14:paraId="6378A050"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88" w:history="1">
            <w:r w:rsidR="001249E2" w:rsidRPr="009C1F72">
              <w:rPr>
                <w:rStyle w:val="Hyperlink"/>
                <w:rFonts w:cstheme="minorHAnsi"/>
                <w:b/>
                <w:noProof/>
                <w:color w:val="auto"/>
                <w:u w:val="none"/>
              </w:rPr>
              <w:t>Goals:</w:t>
            </w:r>
            <w:r w:rsidR="001249E2" w:rsidRPr="009C1F72">
              <w:rPr>
                <w:rFonts w:cstheme="minorHAnsi"/>
                <w:b/>
                <w:noProof/>
                <w:webHidden/>
              </w:rPr>
              <w:tab/>
              <w:t>24</w:t>
            </w:r>
          </w:hyperlink>
        </w:p>
        <w:p w14:paraId="7119A7EC" w14:textId="4222459D" w:rsidR="009C1F72" w:rsidRPr="009C1F72" w:rsidRDefault="001B4A3B" w:rsidP="009C1F72">
          <w:pPr>
            <w:pStyle w:val="TOC4"/>
            <w:tabs>
              <w:tab w:val="right" w:leader="dot" w:pos="9350"/>
            </w:tabs>
            <w:spacing w:after="0" w:line="240" w:lineRule="auto"/>
            <w:rPr>
              <w:rFonts w:eastAsiaTheme="minorEastAsia" w:cstheme="minorHAnsi"/>
              <w:b/>
              <w:noProof/>
            </w:rPr>
          </w:pPr>
          <w:hyperlink w:anchor="_Toc463632390" w:history="1">
            <w:r w:rsidR="009C1F72">
              <w:rPr>
                <w:rStyle w:val="Hyperlink"/>
                <w:rFonts w:cstheme="minorHAnsi"/>
                <w:b/>
                <w:noProof/>
                <w:color w:val="auto"/>
                <w:u w:val="none"/>
              </w:rPr>
              <w:t>Objectives</w:t>
            </w:r>
            <w:r w:rsidR="009C1F72" w:rsidRPr="009C1F72">
              <w:rPr>
                <w:rStyle w:val="Hyperlink"/>
                <w:rFonts w:cstheme="minorHAnsi"/>
                <w:b/>
                <w:noProof/>
                <w:color w:val="auto"/>
                <w:u w:val="none"/>
              </w:rPr>
              <w:t>:</w:t>
            </w:r>
            <w:r w:rsidR="009C1F72" w:rsidRPr="009C1F72">
              <w:rPr>
                <w:rFonts w:cstheme="minorHAnsi"/>
                <w:b/>
                <w:noProof/>
                <w:webHidden/>
              </w:rPr>
              <w:tab/>
              <w:t>25</w:t>
            </w:r>
          </w:hyperlink>
        </w:p>
        <w:p w14:paraId="2E698414"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0" w:history="1">
            <w:r w:rsidR="001249E2" w:rsidRPr="009C1F72">
              <w:rPr>
                <w:rStyle w:val="Hyperlink"/>
                <w:rFonts w:cstheme="minorHAnsi"/>
                <w:b/>
                <w:noProof/>
                <w:color w:val="auto"/>
                <w:u w:val="none"/>
              </w:rPr>
              <w:t>Project Description:</w:t>
            </w:r>
            <w:r w:rsidR="001249E2" w:rsidRPr="009C1F72">
              <w:rPr>
                <w:rFonts w:cstheme="minorHAnsi"/>
                <w:b/>
                <w:noProof/>
                <w:webHidden/>
              </w:rPr>
              <w:tab/>
              <w:t>25</w:t>
            </w:r>
          </w:hyperlink>
        </w:p>
        <w:p w14:paraId="20FCBA26"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1" w:history="1">
            <w:r w:rsidR="001249E2" w:rsidRPr="009C1F72">
              <w:rPr>
                <w:rStyle w:val="Hyperlink"/>
                <w:rFonts w:cstheme="minorHAnsi"/>
                <w:b/>
                <w:noProof/>
                <w:color w:val="auto"/>
                <w:u w:val="none"/>
              </w:rPr>
              <w:t>Buisness Benefits:</w:t>
            </w:r>
            <w:r w:rsidR="001249E2" w:rsidRPr="009C1F72">
              <w:rPr>
                <w:rFonts w:cstheme="minorHAnsi"/>
                <w:b/>
                <w:noProof/>
                <w:webHidden/>
              </w:rPr>
              <w:tab/>
              <w:t>25</w:t>
            </w:r>
          </w:hyperlink>
        </w:p>
        <w:p w14:paraId="1A7E1734"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2" w:history="1">
            <w:r w:rsidR="001249E2" w:rsidRPr="009C1F72">
              <w:rPr>
                <w:rStyle w:val="Hyperlink"/>
                <w:rFonts w:cstheme="minorHAnsi"/>
                <w:b/>
                <w:noProof/>
                <w:color w:val="auto"/>
                <w:u w:val="none"/>
              </w:rPr>
              <w:t>Project Deliverables:</w:t>
            </w:r>
            <w:r w:rsidR="001249E2" w:rsidRPr="009C1F72">
              <w:rPr>
                <w:rFonts w:cstheme="minorHAnsi"/>
                <w:b/>
                <w:noProof/>
                <w:webHidden/>
              </w:rPr>
              <w:tab/>
              <w:t>25</w:t>
            </w:r>
          </w:hyperlink>
        </w:p>
        <w:p w14:paraId="724CDFBC"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3" w:history="1">
            <w:r w:rsidR="001249E2" w:rsidRPr="009C1F72">
              <w:rPr>
                <w:rStyle w:val="Hyperlink"/>
                <w:rFonts w:cstheme="minorHAnsi"/>
                <w:b/>
                <w:noProof/>
                <w:color w:val="auto"/>
                <w:u w:val="none"/>
              </w:rPr>
              <w:t>Estimated Project Duration:</w:t>
            </w:r>
            <w:r w:rsidR="001249E2" w:rsidRPr="009C1F72">
              <w:rPr>
                <w:rFonts w:cstheme="minorHAnsi"/>
                <w:b/>
                <w:noProof/>
                <w:webHidden/>
              </w:rPr>
              <w:tab/>
              <w:t>26</w:t>
            </w:r>
          </w:hyperlink>
        </w:p>
        <w:p w14:paraId="0A3011D5" w14:textId="77777777" w:rsidR="001249E2" w:rsidRPr="009C1F72" w:rsidRDefault="001B4A3B" w:rsidP="001249E2">
          <w:pPr>
            <w:pStyle w:val="TOC3"/>
            <w:spacing w:after="0" w:line="240" w:lineRule="auto"/>
            <w:rPr>
              <w:rFonts w:eastAsiaTheme="minorEastAsia" w:cstheme="minorHAnsi"/>
              <w:b/>
              <w:noProof/>
            </w:rPr>
          </w:pPr>
          <w:hyperlink w:anchor="_Toc463632395" w:history="1">
            <w:r w:rsidR="001249E2" w:rsidRPr="009C1F72">
              <w:rPr>
                <w:rStyle w:val="Hyperlink"/>
                <w:rFonts w:cstheme="minorHAnsi"/>
                <w:b/>
                <w:noProof/>
                <w:color w:val="auto"/>
                <w:u w:val="none"/>
              </w:rPr>
              <w:t>Statement of work</w:t>
            </w:r>
            <w:r w:rsidR="001249E2" w:rsidRPr="009C1F72">
              <w:rPr>
                <w:rFonts w:cstheme="minorHAnsi"/>
                <w:b/>
                <w:noProof/>
                <w:webHidden/>
              </w:rPr>
              <w:tab/>
              <w:t>26</w:t>
            </w:r>
          </w:hyperlink>
        </w:p>
        <w:p w14:paraId="7128C675"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6" w:history="1">
            <w:r w:rsidR="001249E2" w:rsidRPr="009C1F72">
              <w:rPr>
                <w:rStyle w:val="Hyperlink"/>
                <w:rFonts w:cstheme="minorHAnsi"/>
                <w:b/>
                <w:noProof/>
                <w:color w:val="auto"/>
                <w:u w:val="none"/>
              </w:rPr>
              <w:t>Project Description:</w:t>
            </w:r>
            <w:r w:rsidR="001249E2" w:rsidRPr="009C1F72">
              <w:rPr>
                <w:rFonts w:cstheme="minorHAnsi"/>
                <w:b/>
                <w:noProof/>
                <w:webHidden/>
              </w:rPr>
              <w:tab/>
              <w:t>26</w:t>
            </w:r>
          </w:hyperlink>
        </w:p>
        <w:p w14:paraId="44526B8B"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7" w:history="1">
            <w:r w:rsidR="001249E2" w:rsidRPr="009C1F72">
              <w:rPr>
                <w:rStyle w:val="Hyperlink"/>
                <w:rFonts w:cstheme="minorHAnsi"/>
                <w:b/>
                <w:noProof/>
                <w:color w:val="auto"/>
                <w:u w:val="none"/>
              </w:rPr>
              <w:t>Goals:</w:t>
            </w:r>
            <w:r w:rsidR="001249E2" w:rsidRPr="009C1F72">
              <w:rPr>
                <w:rFonts w:cstheme="minorHAnsi"/>
                <w:b/>
                <w:noProof/>
                <w:webHidden/>
              </w:rPr>
              <w:tab/>
              <w:t>26</w:t>
            </w:r>
          </w:hyperlink>
        </w:p>
        <w:p w14:paraId="28F482D9"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398" w:history="1">
            <w:r w:rsidR="001249E2" w:rsidRPr="009C1F72">
              <w:rPr>
                <w:rStyle w:val="Hyperlink"/>
                <w:rFonts w:cstheme="minorHAnsi"/>
                <w:b/>
                <w:noProof/>
                <w:color w:val="auto"/>
                <w:u w:val="none"/>
              </w:rPr>
              <w:t>Project Objectives:</w:t>
            </w:r>
            <w:r w:rsidR="001249E2" w:rsidRPr="009C1F72">
              <w:rPr>
                <w:rFonts w:cstheme="minorHAnsi"/>
                <w:b/>
                <w:noProof/>
                <w:webHidden/>
              </w:rPr>
              <w:tab/>
              <w:t>27</w:t>
            </w:r>
          </w:hyperlink>
        </w:p>
        <w:p w14:paraId="474C8005" w14:textId="77777777" w:rsidR="001249E2" w:rsidRPr="009C1F72" w:rsidRDefault="001249E2" w:rsidP="001249E2">
          <w:pPr>
            <w:pStyle w:val="TOC4"/>
            <w:tabs>
              <w:tab w:val="right" w:leader="dot" w:pos="9350"/>
            </w:tabs>
            <w:spacing w:after="0" w:line="240" w:lineRule="auto"/>
            <w:rPr>
              <w:rFonts w:eastAsiaTheme="minorEastAsia" w:cstheme="minorHAnsi"/>
              <w:b/>
              <w:noProof/>
            </w:rPr>
          </w:pPr>
          <w:r w:rsidRPr="009C1F72">
            <w:rPr>
              <w:b/>
            </w:rPr>
            <w:t xml:space="preserve">           </w:t>
          </w:r>
          <w:hyperlink w:anchor="_Toc463632399" w:history="1">
            <w:r w:rsidRPr="009C1F72">
              <w:rPr>
                <w:rStyle w:val="Hyperlink"/>
                <w:rFonts w:cstheme="minorHAnsi"/>
                <w:b/>
                <w:noProof/>
                <w:color w:val="auto"/>
                <w:u w:val="none"/>
              </w:rPr>
              <w:t>Milestone 1 September, 10, 2016</w:t>
            </w:r>
            <w:r w:rsidRPr="009C1F72">
              <w:rPr>
                <w:rFonts w:cstheme="minorHAnsi"/>
                <w:b/>
                <w:noProof/>
                <w:webHidden/>
              </w:rPr>
              <w:tab/>
              <w:t>27</w:t>
            </w:r>
          </w:hyperlink>
        </w:p>
        <w:p w14:paraId="5CD81AB4" w14:textId="77777777" w:rsidR="001249E2" w:rsidRPr="009C1F72" w:rsidRDefault="001249E2" w:rsidP="001249E2">
          <w:pPr>
            <w:pStyle w:val="TOC4"/>
            <w:tabs>
              <w:tab w:val="right" w:leader="dot" w:pos="9350"/>
            </w:tabs>
            <w:spacing w:after="0" w:line="240" w:lineRule="auto"/>
            <w:rPr>
              <w:rFonts w:eastAsiaTheme="minorEastAsia" w:cstheme="minorHAnsi"/>
              <w:b/>
              <w:noProof/>
            </w:rPr>
          </w:pPr>
          <w:r w:rsidRPr="009C1F72">
            <w:rPr>
              <w:b/>
            </w:rPr>
            <w:t xml:space="preserve">           </w:t>
          </w:r>
          <w:hyperlink w:anchor="_Toc463632400" w:history="1">
            <w:r w:rsidRPr="009C1F72">
              <w:rPr>
                <w:rStyle w:val="Hyperlink"/>
                <w:rFonts w:cstheme="minorHAnsi"/>
                <w:b/>
                <w:noProof/>
                <w:color w:val="auto"/>
                <w:u w:val="none"/>
              </w:rPr>
              <w:t>Milestone 2 October 9, 2016</w:t>
            </w:r>
            <w:r w:rsidRPr="009C1F72">
              <w:rPr>
                <w:rFonts w:cstheme="minorHAnsi"/>
                <w:b/>
                <w:noProof/>
                <w:webHidden/>
              </w:rPr>
              <w:tab/>
              <w:t>27</w:t>
            </w:r>
          </w:hyperlink>
        </w:p>
        <w:p w14:paraId="698551E4" w14:textId="77777777" w:rsidR="001249E2" w:rsidRPr="009C1F72" w:rsidRDefault="001249E2" w:rsidP="001249E2">
          <w:pPr>
            <w:pStyle w:val="TOC4"/>
            <w:tabs>
              <w:tab w:val="right" w:leader="dot" w:pos="9350"/>
            </w:tabs>
            <w:spacing w:after="0" w:line="240" w:lineRule="auto"/>
            <w:rPr>
              <w:rFonts w:eastAsiaTheme="minorEastAsia" w:cstheme="minorHAnsi"/>
              <w:b/>
              <w:noProof/>
            </w:rPr>
          </w:pPr>
          <w:r w:rsidRPr="009C1F72">
            <w:rPr>
              <w:b/>
            </w:rPr>
            <w:t xml:space="preserve">           </w:t>
          </w:r>
          <w:hyperlink w:anchor="_Toc463632401" w:history="1">
            <w:r w:rsidRPr="009C1F72">
              <w:rPr>
                <w:rStyle w:val="Hyperlink"/>
                <w:rFonts w:cstheme="minorHAnsi"/>
                <w:b/>
                <w:noProof/>
                <w:color w:val="auto"/>
                <w:u w:val="none"/>
              </w:rPr>
              <w:t>Milestone 3 November 12, 2016</w:t>
            </w:r>
            <w:r w:rsidRPr="009C1F72">
              <w:rPr>
                <w:rFonts w:cstheme="minorHAnsi"/>
                <w:b/>
                <w:noProof/>
                <w:webHidden/>
              </w:rPr>
              <w:tab/>
              <w:t>28</w:t>
            </w:r>
          </w:hyperlink>
        </w:p>
        <w:p w14:paraId="3AA38440" w14:textId="77777777" w:rsidR="001249E2" w:rsidRPr="009C1F72" w:rsidRDefault="001249E2" w:rsidP="001249E2">
          <w:pPr>
            <w:pStyle w:val="TOC4"/>
            <w:tabs>
              <w:tab w:val="right" w:leader="dot" w:pos="9350"/>
            </w:tabs>
            <w:spacing w:after="0" w:line="240" w:lineRule="auto"/>
            <w:rPr>
              <w:rFonts w:eastAsiaTheme="minorEastAsia" w:cstheme="minorHAnsi"/>
              <w:b/>
              <w:noProof/>
            </w:rPr>
          </w:pPr>
          <w:r w:rsidRPr="009C1F72">
            <w:rPr>
              <w:b/>
            </w:rPr>
            <w:t xml:space="preserve">           </w:t>
          </w:r>
          <w:hyperlink w:anchor="_Toc463632402" w:history="1">
            <w:r w:rsidRPr="009C1F72">
              <w:rPr>
                <w:rStyle w:val="Hyperlink"/>
                <w:rFonts w:cstheme="minorHAnsi"/>
                <w:b/>
                <w:noProof/>
                <w:color w:val="auto"/>
                <w:u w:val="none"/>
              </w:rPr>
              <w:t>Presentation December 8, 2016</w:t>
            </w:r>
            <w:r w:rsidRPr="009C1F72">
              <w:rPr>
                <w:rFonts w:cstheme="minorHAnsi"/>
                <w:b/>
                <w:noProof/>
                <w:webHidden/>
              </w:rPr>
              <w:tab/>
              <w:t>28</w:t>
            </w:r>
          </w:hyperlink>
        </w:p>
        <w:p w14:paraId="2E155EB9" w14:textId="77777777" w:rsidR="001249E2" w:rsidRPr="009C1F72" w:rsidRDefault="001249E2" w:rsidP="001249E2">
          <w:pPr>
            <w:pStyle w:val="TOC4"/>
            <w:tabs>
              <w:tab w:val="right" w:leader="dot" w:pos="9350"/>
            </w:tabs>
            <w:spacing w:after="0" w:line="240" w:lineRule="auto"/>
            <w:rPr>
              <w:rFonts w:cstheme="minorHAnsi"/>
              <w:b/>
              <w:noProof/>
            </w:rPr>
          </w:pPr>
          <w:r w:rsidRPr="009C1F72">
            <w:rPr>
              <w:b/>
            </w:rPr>
            <w:t xml:space="preserve">           </w:t>
          </w:r>
          <w:hyperlink w:anchor="_Toc463632403" w:history="1">
            <w:r w:rsidRPr="009C1F72">
              <w:rPr>
                <w:rStyle w:val="Hyperlink"/>
                <w:rFonts w:cstheme="minorHAnsi"/>
                <w:b/>
                <w:noProof/>
                <w:color w:val="auto"/>
                <w:u w:val="none"/>
              </w:rPr>
              <w:t>Milestone 4 December 10, 2016</w:t>
            </w:r>
            <w:r w:rsidRPr="009C1F72">
              <w:rPr>
                <w:rFonts w:cstheme="minorHAnsi"/>
                <w:b/>
                <w:noProof/>
                <w:webHidden/>
              </w:rPr>
              <w:tab/>
              <w:t>28</w:t>
            </w:r>
          </w:hyperlink>
        </w:p>
        <w:p w14:paraId="120ABE3B" w14:textId="2063A6F1" w:rsidR="001249E2" w:rsidRPr="009C1F72" w:rsidRDefault="001B4A3B" w:rsidP="009C1F72">
          <w:pPr>
            <w:pStyle w:val="TOC3"/>
            <w:spacing w:after="0" w:line="240" w:lineRule="auto"/>
            <w:rPr>
              <w:rFonts w:eastAsiaTheme="minorEastAsia" w:cstheme="minorHAnsi"/>
              <w:b/>
              <w:noProof/>
            </w:rPr>
          </w:pPr>
          <w:hyperlink w:anchor="_Toc463632416" w:history="1">
            <w:r w:rsidR="001249E2" w:rsidRPr="009C1F72">
              <w:rPr>
                <w:rStyle w:val="Hyperlink"/>
                <w:rFonts w:cstheme="minorHAnsi"/>
                <w:b/>
                <w:noProof/>
                <w:color w:val="auto"/>
                <w:u w:val="none"/>
              </w:rPr>
              <w:t>Issue log</w:t>
            </w:r>
            <w:r w:rsidR="001249E2" w:rsidRPr="009C1F72">
              <w:rPr>
                <w:rFonts w:cstheme="minorHAnsi"/>
                <w:b/>
                <w:noProof/>
                <w:webHidden/>
              </w:rPr>
              <w:tab/>
              <w:t>29</w:t>
            </w:r>
          </w:hyperlink>
        </w:p>
        <w:p w14:paraId="41308BD1" w14:textId="77777777" w:rsidR="001249E2" w:rsidRPr="009C1F72" w:rsidRDefault="001B4A3B" w:rsidP="001249E2">
          <w:pPr>
            <w:pStyle w:val="TOC3"/>
            <w:spacing w:after="0" w:line="240" w:lineRule="auto"/>
            <w:rPr>
              <w:rFonts w:eastAsiaTheme="minorEastAsia" w:cstheme="minorHAnsi"/>
              <w:b/>
              <w:noProof/>
            </w:rPr>
          </w:pPr>
          <w:hyperlink w:anchor="_Toc463632404" w:history="1">
            <w:r w:rsidR="001249E2" w:rsidRPr="009C1F72">
              <w:rPr>
                <w:rStyle w:val="Hyperlink"/>
                <w:rFonts w:cstheme="minorHAnsi"/>
                <w:b/>
                <w:noProof/>
                <w:color w:val="auto"/>
                <w:u w:val="none"/>
              </w:rPr>
              <w:t>Project Management</w:t>
            </w:r>
            <w:r w:rsidR="001249E2" w:rsidRPr="009C1F72">
              <w:rPr>
                <w:rFonts w:cstheme="minorHAnsi"/>
                <w:b/>
                <w:noProof/>
                <w:webHidden/>
              </w:rPr>
              <w:tab/>
              <w:t>Appendix</w:t>
            </w:r>
          </w:hyperlink>
          <w:r w:rsidR="001249E2" w:rsidRPr="009C1F72">
            <w:rPr>
              <w:rFonts w:cstheme="minorHAnsi"/>
              <w:b/>
              <w:noProof/>
            </w:rPr>
            <w:t xml:space="preserve"> D</w:t>
          </w:r>
        </w:p>
        <w:p w14:paraId="7E70951B"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05" w:history="1">
            <w:r w:rsidR="001249E2" w:rsidRPr="009C1F72">
              <w:rPr>
                <w:rStyle w:val="Hyperlink"/>
                <w:rFonts w:cstheme="minorHAnsi"/>
                <w:b/>
                <w:noProof/>
                <w:color w:val="auto"/>
                <w:u w:val="none"/>
              </w:rPr>
              <w:t>Task List</w:t>
            </w:r>
            <w:r w:rsidR="001249E2" w:rsidRPr="009C1F72">
              <w:rPr>
                <w:rFonts w:cstheme="minorHAnsi"/>
                <w:b/>
                <w:noProof/>
                <w:webHidden/>
              </w:rPr>
              <w:tab/>
            </w:r>
            <w:r w:rsidR="001249E2" w:rsidRPr="009C1F72">
              <w:rPr>
                <w:rFonts w:cstheme="minorHAnsi"/>
                <w:b/>
                <w:noProof/>
              </w:rPr>
              <w:t>Appendix D</w:t>
            </w:r>
          </w:hyperlink>
        </w:p>
        <w:p w14:paraId="40153840"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06" w:history="1">
            <w:r w:rsidR="001249E2" w:rsidRPr="009C1F72">
              <w:rPr>
                <w:rStyle w:val="Hyperlink"/>
                <w:rFonts w:cstheme="minorHAnsi"/>
                <w:b/>
                <w:noProof/>
                <w:color w:val="auto"/>
                <w:u w:val="none"/>
              </w:rPr>
              <w:t>Resource List</w:t>
            </w:r>
            <w:r w:rsidR="001249E2" w:rsidRPr="009C1F72">
              <w:rPr>
                <w:rFonts w:cstheme="minorHAnsi"/>
                <w:b/>
                <w:noProof/>
                <w:webHidden/>
              </w:rPr>
              <w:tab/>
            </w:r>
            <w:r w:rsidR="001249E2" w:rsidRPr="009C1F72">
              <w:rPr>
                <w:rFonts w:cstheme="minorHAnsi"/>
                <w:b/>
                <w:noProof/>
              </w:rPr>
              <w:t>Appendix D</w:t>
            </w:r>
          </w:hyperlink>
        </w:p>
        <w:p w14:paraId="091BCA71"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07" w:history="1">
            <w:r w:rsidR="001249E2" w:rsidRPr="009C1F72">
              <w:rPr>
                <w:rStyle w:val="Hyperlink"/>
                <w:rFonts w:cstheme="minorHAnsi"/>
                <w:b/>
                <w:noProof/>
                <w:color w:val="auto"/>
                <w:u w:val="none"/>
              </w:rPr>
              <w:t>Work Breakdown Schedule</w:t>
            </w:r>
            <w:r w:rsidR="001249E2" w:rsidRPr="009C1F72">
              <w:rPr>
                <w:rFonts w:cstheme="minorHAnsi"/>
                <w:b/>
                <w:noProof/>
                <w:webHidden/>
              </w:rPr>
              <w:tab/>
            </w:r>
            <w:r w:rsidR="001249E2" w:rsidRPr="009C1F72">
              <w:rPr>
                <w:rFonts w:cstheme="minorHAnsi"/>
                <w:b/>
                <w:noProof/>
              </w:rPr>
              <w:t>Appendix D</w:t>
            </w:r>
          </w:hyperlink>
        </w:p>
        <w:p w14:paraId="0A3206B4" w14:textId="77777777" w:rsidR="001249E2" w:rsidRPr="009C1F72" w:rsidRDefault="001B4A3B" w:rsidP="001249E2">
          <w:pPr>
            <w:pStyle w:val="TOC3"/>
            <w:spacing w:after="0" w:line="240" w:lineRule="auto"/>
            <w:rPr>
              <w:rFonts w:eastAsiaTheme="minorEastAsia" w:cstheme="minorHAnsi"/>
              <w:b/>
              <w:noProof/>
            </w:rPr>
          </w:pPr>
          <w:hyperlink w:anchor="_Toc463632408" w:history="1">
            <w:r w:rsidR="001249E2" w:rsidRPr="009C1F72">
              <w:rPr>
                <w:rStyle w:val="Hyperlink"/>
                <w:rFonts w:cstheme="minorHAnsi"/>
                <w:b/>
                <w:noProof/>
                <w:color w:val="auto"/>
                <w:u w:val="none"/>
              </w:rPr>
              <w:t>Economic feasibility analysis</w:t>
            </w:r>
            <w:r w:rsidR="001249E2" w:rsidRPr="009C1F72">
              <w:rPr>
                <w:rFonts w:cstheme="minorHAnsi"/>
                <w:b/>
                <w:noProof/>
                <w:webHidden/>
              </w:rPr>
              <w:tab/>
            </w:r>
            <w:r w:rsidR="001249E2" w:rsidRPr="009C1F72">
              <w:rPr>
                <w:rFonts w:cstheme="minorHAnsi"/>
                <w:b/>
                <w:noProof/>
              </w:rPr>
              <w:t>Appendix E</w:t>
            </w:r>
          </w:hyperlink>
        </w:p>
        <w:p w14:paraId="3C37DCF7"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09" w:history="1">
            <w:r w:rsidR="001249E2" w:rsidRPr="009C1F72">
              <w:rPr>
                <w:rStyle w:val="Hyperlink"/>
                <w:rFonts w:cstheme="minorHAnsi"/>
                <w:b/>
                <w:noProof/>
                <w:color w:val="auto"/>
                <w:u w:val="none"/>
              </w:rPr>
              <w:t>Summary Worksheet</w:t>
            </w:r>
            <w:r w:rsidR="001249E2" w:rsidRPr="009C1F72">
              <w:rPr>
                <w:rFonts w:cstheme="minorHAnsi"/>
                <w:b/>
                <w:noProof/>
                <w:webHidden/>
              </w:rPr>
              <w:tab/>
            </w:r>
            <w:r w:rsidR="001249E2" w:rsidRPr="009C1F72">
              <w:rPr>
                <w:rFonts w:cstheme="minorHAnsi"/>
                <w:b/>
                <w:noProof/>
              </w:rPr>
              <w:t xml:space="preserve">Appendix </w:t>
            </w:r>
          </w:hyperlink>
          <w:r w:rsidR="001249E2" w:rsidRPr="009C1F72">
            <w:rPr>
              <w:rFonts w:cstheme="minorHAnsi"/>
              <w:b/>
              <w:noProof/>
            </w:rPr>
            <w:t>E</w:t>
          </w:r>
        </w:p>
        <w:p w14:paraId="4624C4B3"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10" w:history="1">
            <w:r w:rsidR="001249E2" w:rsidRPr="009C1F72">
              <w:rPr>
                <w:rStyle w:val="Hyperlink"/>
                <w:rFonts w:cstheme="minorHAnsi"/>
                <w:b/>
                <w:noProof/>
                <w:color w:val="auto"/>
                <w:u w:val="none"/>
              </w:rPr>
              <w:t>NPV, ROI, BEP</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0B9AE01F"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11" w:history="1">
            <w:r w:rsidR="001249E2" w:rsidRPr="009C1F72">
              <w:rPr>
                <w:rStyle w:val="Hyperlink"/>
                <w:rFonts w:cstheme="minorHAnsi"/>
                <w:b/>
                <w:noProof/>
                <w:color w:val="auto"/>
                <w:u w:val="none"/>
              </w:rPr>
              <w:t>One-time costs</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4F94B79D"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12" w:history="1">
            <w:r w:rsidR="001249E2" w:rsidRPr="009C1F72">
              <w:rPr>
                <w:rStyle w:val="Hyperlink"/>
                <w:rFonts w:cstheme="minorHAnsi"/>
                <w:b/>
                <w:noProof/>
                <w:color w:val="auto"/>
                <w:u w:val="none"/>
              </w:rPr>
              <w:t>Recurring costs</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1754DE46"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13" w:history="1">
            <w:r w:rsidR="001249E2" w:rsidRPr="009C1F72">
              <w:rPr>
                <w:rStyle w:val="Hyperlink"/>
                <w:rFonts w:cstheme="minorHAnsi"/>
                <w:b/>
                <w:noProof/>
                <w:color w:val="auto"/>
                <w:u w:val="none"/>
              </w:rPr>
              <w:t>Tangible benefits</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2DDFEDE9" w14:textId="77777777" w:rsidR="001249E2" w:rsidRPr="009C1F72" w:rsidRDefault="001B4A3B" w:rsidP="001249E2">
          <w:pPr>
            <w:pStyle w:val="TOC4"/>
            <w:tabs>
              <w:tab w:val="right" w:leader="dot" w:pos="9350"/>
            </w:tabs>
            <w:spacing w:after="0" w:line="240" w:lineRule="auto"/>
            <w:rPr>
              <w:rFonts w:eastAsiaTheme="minorEastAsia" w:cstheme="minorHAnsi"/>
              <w:b/>
              <w:noProof/>
            </w:rPr>
          </w:pPr>
          <w:hyperlink w:anchor="_Toc463632414" w:history="1">
            <w:r w:rsidR="001249E2" w:rsidRPr="009C1F72">
              <w:rPr>
                <w:rStyle w:val="Hyperlink"/>
                <w:rFonts w:cstheme="minorHAnsi"/>
                <w:b/>
                <w:noProof/>
                <w:color w:val="auto"/>
                <w:u w:val="none"/>
              </w:rPr>
              <w:t>Breakeven chart</w:t>
            </w:r>
            <w:r w:rsidR="001249E2" w:rsidRPr="009C1F72">
              <w:rPr>
                <w:rFonts w:cstheme="minorHAnsi"/>
                <w:b/>
                <w:noProof/>
                <w:webHidden/>
              </w:rPr>
              <w:tab/>
            </w:r>
            <w:r w:rsidR="001249E2" w:rsidRPr="009C1F72">
              <w:rPr>
                <w:rFonts w:cstheme="minorHAnsi"/>
                <w:b/>
                <w:noProof/>
              </w:rPr>
              <w:t xml:space="preserve">Appendix </w:t>
            </w:r>
            <w:r w:rsidR="001249E2" w:rsidRPr="009C1F72">
              <w:rPr>
                <w:rFonts w:cstheme="minorHAnsi"/>
                <w:b/>
                <w:noProof/>
                <w:webHidden/>
              </w:rPr>
              <w:t>E</w:t>
            </w:r>
          </w:hyperlink>
        </w:p>
        <w:p w14:paraId="30B4DAA1" w14:textId="33854D83" w:rsidR="0042455A" w:rsidRPr="0066253C" w:rsidRDefault="001B4A3B" w:rsidP="009C1F72">
          <w:pPr>
            <w:pStyle w:val="TOC4"/>
            <w:tabs>
              <w:tab w:val="right" w:leader="dot" w:pos="9350"/>
            </w:tabs>
            <w:spacing w:after="0" w:line="240" w:lineRule="auto"/>
            <w:rPr>
              <w:rFonts w:ascii="Times New Roman" w:hAnsi="Times New Roman" w:cs="Times New Roman"/>
              <w:b/>
              <w:bCs/>
              <w:noProof/>
              <w:sz w:val="24"/>
              <w:szCs w:val="24"/>
            </w:rPr>
          </w:pPr>
          <w:hyperlink w:anchor="_Toc463632415" w:history="1">
            <w:r w:rsidR="001249E2" w:rsidRPr="009C1F72">
              <w:rPr>
                <w:rStyle w:val="Hyperlink"/>
                <w:rFonts w:cstheme="minorHAnsi"/>
                <w:b/>
                <w:noProof/>
                <w:color w:val="auto"/>
                <w:u w:val="none"/>
              </w:rPr>
              <w:t>Assumption worksheet</w:t>
            </w:r>
            <w:r w:rsidR="001249E2" w:rsidRPr="009C1F72">
              <w:rPr>
                <w:rFonts w:cstheme="minorHAnsi"/>
                <w:b/>
                <w:noProof/>
                <w:webHidden/>
              </w:rPr>
              <w:tab/>
            </w:r>
            <w:r w:rsidR="001249E2" w:rsidRPr="009C1F72">
              <w:rPr>
                <w:rFonts w:cstheme="minorHAnsi"/>
                <w:b/>
                <w:noProof/>
              </w:rPr>
              <w:t xml:space="preserve">Appendix </w:t>
            </w:r>
          </w:hyperlink>
          <w:r w:rsidR="001249E2">
            <w:rPr>
              <w:rFonts w:cstheme="minorHAnsi"/>
              <w:b/>
              <w:noProof/>
            </w:rPr>
            <w:t>E</w:t>
          </w:r>
        </w:p>
      </w:sdtContent>
    </w:sdt>
    <w:p w14:paraId="13A6F9ED" w14:textId="198DAD3A" w:rsidR="000A1F29" w:rsidRPr="009C1F72" w:rsidRDefault="00703F30" w:rsidP="009C1F72">
      <w:pPr>
        <w:rPr>
          <w:rFonts w:cstheme="minorHAnsi"/>
          <w:b/>
          <w:sz w:val="24"/>
        </w:rPr>
      </w:pPr>
      <w:r>
        <w:rPr>
          <w:rStyle w:val="Strong"/>
          <w:rFonts w:ascii="Times New Roman" w:hAnsi="Times New Roman" w:cs="Times New Roman"/>
          <w:b w:val="0"/>
          <w:sz w:val="24"/>
          <w:szCs w:val="24"/>
        </w:rPr>
        <w:br w:type="page"/>
      </w:r>
      <w:bookmarkStart w:id="60" w:name="_Toc462927555"/>
      <w:bookmarkStart w:id="61" w:name="_Toc462927875"/>
      <w:bookmarkStart w:id="62" w:name="_Toc463632381"/>
      <w:r w:rsidR="000A1F29" w:rsidRPr="009C1F72">
        <w:rPr>
          <w:rFonts w:cstheme="minorHAnsi"/>
          <w:b/>
          <w:sz w:val="24"/>
        </w:rPr>
        <w:lastRenderedPageBreak/>
        <w:t>Control Documents</w:t>
      </w:r>
      <w:bookmarkEnd w:id="60"/>
      <w:bookmarkEnd w:id="61"/>
      <w:bookmarkEnd w:id="62"/>
    </w:p>
    <w:p w14:paraId="5B397E3B" w14:textId="77777777" w:rsidR="00703F30" w:rsidRPr="00703F30" w:rsidRDefault="00703F30" w:rsidP="00E56676">
      <w:pPr>
        <w:pStyle w:val="Heading4"/>
        <w:spacing w:before="0" w:line="240" w:lineRule="auto"/>
        <w:rPr>
          <w:rFonts w:asciiTheme="minorHAnsi" w:hAnsiTheme="minorHAnsi" w:cstheme="minorHAnsi"/>
          <w:color w:val="auto"/>
          <w:szCs w:val="24"/>
        </w:rPr>
      </w:pPr>
      <w:bookmarkStart w:id="63" w:name="_Toc463632382"/>
    </w:p>
    <w:p w14:paraId="6675AFBA" w14:textId="5726B153" w:rsidR="001E6D70" w:rsidRPr="00703F30" w:rsidRDefault="00526456" w:rsidP="00E56676">
      <w:pPr>
        <w:pStyle w:val="Heading4"/>
        <w:spacing w:before="0" w:line="240" w:lineRule="auto"/>
        <w:ind w:left="0"/>
        <w:rPr>
          <w:rFonts w:asciiTheme="minorHAnsi" w:hAnsiTheme="minorHAnsi" w:cstheme="minorHAnsi"/>
          <w:i w:val="0"/>
          <w:color w:val="auto"/>
          <w:szCs w:val="24"/>
        </w:rPr>
      </w:pPr>
      <w:r w:rsidRPr="00703F30">
        <w:rPr>
          <w:rFonts w:asciiTheme="minorHAnsi" w:hAnsiTheme="minorHAnsi" w:cstheme="minorHAnsi"/>
          <w:i w:val="0"/>
          <w:color w:val="auto"/>
          <w:szCs w:val="24"/>
        </w:rPr>
        <w:t xml:space="preserve">Milestone 2 </w:t>
      </w:r>
      <w:r w:rsidR="00611F61" w:rsidRPr="00703F30">
        <w:rPr>
          <w:rFonts w:asciiTheme="minorHAnsi" w:hAnsiTheme="minorHAnsi" w:cstheme="minorHAnsi"/>
          <w:i w:val="0"/>
          <w:color w:val="auto"/>
          <w:szCs w:val="24"/>
        </w:rPr>
        <w:t>Change log</w:t>
      </w:r>
      <w:bookmarkEnd w:id="63"/>
    </w:p>
    <w:p w14:paraId="026D9A71" w14:textId="77777777" w:rsidR="00703F30" w:rsidRPr="00703F30" w:rsidRDefault="00703F30" w:rsidP="00E56676">
      <w:pPr>
        <w:spacing w:after="0" w:line="240" w:lineRule="auto"/>
      </w:pPr>
    </w:p>
    <w:tbl>
      <w:tblPr>
        <w:tblStyle w:val="TableGrid"/>
        <w:tblW w:w="9516" w:type="dxa"/>
        <w:tblLook w:val="04A0" w:firstRow="1" w:lastRow="0" w:firstColumn="1" w:lastColumn="0" w:noHBand="0" w:noVBand="1"/>
      </w:tblPr>
      <w:tblGrid>
        <w:gridCol w:w="2379"/>
        <w:gridCol w:w="2379"/>
        <w:gridCol w:w="2379"/>
        <w:gridCol w:w="2379"/>
      </w:tblGrid>
      <w:tr w:rsidR="001E6D70" w:rsidRPr="003714BD" w14:paraId="3EFE25DA" w14:textId="77777777" w:rsidTr="00073390">
        <w:trPr>
          <w:trHeight w:val="269"/>
        </w:trPr>
        <w:tc>
          <w:tcPr>
            <w:tcW w:w="2379" w:type="dxa"/>
          </w:tcPr>
          <w:p w14:paraId="4BE36270"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Version</w:t>
            </w:r>
          </w:p>
        </w:tc>
        <w:tc>
          <w:tcPr>
            <w:tcW w:w="2379" w:type="dxa"/>
          </w:tcPr>
          <w:p w14:paraId="6D4443C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Date</w:t>
            </w:r>
          </w:p>
        </w:tc>
        <w:tc>
          <w:tcPr>
            <w:tcW w:w="2379" w:type="dxa"/>
          </w:tcPr>
          <w:p w14:paraId="6EE9AC2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 xml:space="preserve">Change </w:t>
            </w:r>
          </w:p>
        </w:tc>
        <w:tc>
          <w:tcPr>
            <w:tcW w:w="2379" w:type="dxa"/>
          </w:tcPr>
          <w:p w14:paraId="157EDD58"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Section</w:t>
            </w:r>
          </w:p>
        </w:tc>
      </w:tr>
      <w:tr w:rsidR="001E6D70" w:rsidRPr="003714BD" w14:paraId="1BA3D2DB" w14:textId="77777777" w:rsidTr="00073390">
        <w:trPr>
          <w:trHeight w:val="822"/>
        </w:trPr>
        <w:tc>
          <w:tcPr>
            <w:tcW w:w="2379" w:type="dxa"/>
          </w:tcPr>
          <w:p w14:paraId="36FEEE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D0F360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9/15/16</w:t>
            </w:r>
          </w:p>
        </w:tc>
        <w:tc>
          <w:tcPr>
            <w:tcW w:w="2379" w:type="dxa"/>
          </w:tcPr>
          <w:p w14:paraId="7B9797F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01AE6D4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Roles and Responsibilities Matrix </w:t>
            </w:r>
          </w:p>
        </w:tc>
      </w:tr>
      <w:tr w:rsidR="001E6D70" w:rsidRPr="003714BD" w14:paraId="1C079436" w14:textId="77777777" w:rsidTr="00073390">
        <w:trPr>
          <w:trHeight w:val="538"/>
        </w:trPr>
        <w:tc>
          <w:tcPr>
            <w:tcW w:w="2379" w:type="dxa"/>
          </w:tcPr>
          <w:p w14:paraId="76DCD1A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064106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69D6B26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C87424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Statement of Work</w:t>
            </w:r>
          </w:p>
        </w:tc>
      </w:tr>
      <w:tr w:rsidR="001E6D70" w:rsidRPr="003714BD" w14:paraId="2515242A" w14:textId="77777777" w:rsidTr="00073390">
        <w:trPr>
          <w:trHeight w:val="553"/>
        </w:trPr>
        <w:tc>
          <w:tcPr>
            <w:tcW w:w="2379" w:type="dxa"/>
          </w:tcPr>
          <w:p w14:paraId="69CDA86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1C2F1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EBE6DC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6A85AB9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Client Documents </w:t>
            </w:r>
          </w:p>
        </w:tc>
      </w:tr>
      <w:tr w:rsidR="001E6D70" w:rsidRPr="003714BD" w14:paraId="1D7BF1F9" w14:textId="77777777" w:rsidTr="00073390">
        <w:trPr>
          <w:trHeight w:val="538"/>
        </w:trPr>
        <w:tc>
          <w:tcPr>
            <w:tcW w:w="2379" w:type="dxa"/>
          </w:tcPr>
          <w:p w14:paraId="3719245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A94099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C4042C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484F18E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Scope Statement</w:t>
            </w:r>
          </w:p>
        </w:tc>
      </w:tr>
      <w:tr w:rsidR="001E6D70" w:rsidRPr="003714BD" w14:paraId="62BB111A" w14:textId="77777777" w:rsidTr="00073390">
        <w:trPr>
          <w:trHeight w:val="553"/>
        </w:trPr>
        <w:tc>
          <w:tcPr>
            <w:tcW w:w="2379" w:type="dxa"/>
          </w:tcPr>
          <w:p w14:paraId="36FEA7F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27D6AC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0076C7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7E1F68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Management Documents</w:t>
            </w:r>
          </w:p>
        </w:tc>
      </w:tr>
      <w:tr w:rsidR="001E6D70" w:rsidRPr="003714BD" w14:paraId="49B4EEC8" w14:textId="77777777" w:rsidTr="00073390">
        <w:trPr>
          <w:trHeight w:val="538"/>
        </w:trPr>
        <w:tc>
          <w:tcPr>
            <w:tcW w:w="2379" w:type="dxa"/>
          </w:tcPr>
          <w:p w14:paraId="3D8BEE0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3C369B3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15ED7A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28815B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Economic Feasibility Analysis</w:t>
            </w:r>
          </w:p>
        </w:tc>
      </w:tr>
      <w:tr w:rsidR="001E6D70" w:rsidRPr="003714BD" w14:paraId="275E6B42" w14:textId="77777777" w:rsidTr="00073390">
        <w:trPr>
          <w:trHeight w:val="553"/>
        </w:trPr>
        <w:tc>
          <w:tcPr>
            <w:tcW w:w="2379" w:type="dxa"/>
          </w:tcPr>
          <w:p w14:paraId="3D39536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B42AEE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283D9FA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F219BA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Meeting Communication</w:t>
            </w:r>
          </w:p>
        </w:tc>
      </w:tr>
      <w:tr w:rsidR="001E6D70" w:rsidRPr="003714BD" w14:paraId="3B782A23" w14:textId="77777777" w:rsidTr="00073390">
        <w:trPr>
          <w:trHeight w:val="269"/>
        </w:trPr>
        <w:tc>
          <w:tcPr>
            <w:tcW w:w="2379" w:type="dxa"/>
          </w:tcPr>
          <w:p w14:paraId="6C457EE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4122E33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9/22/16</w:t>
            </w:r>
          </w:p>
        </w:tc>
        <w:tc>
          <w:tcPr>
            <w:tcW w:w="2379" w:type="dxa"/>
          </w:tcPr>
          <w:p w14:paraId="7272EFA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3E6172A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Issue Log</w:t>
            </w:r>
          </w:p>
        </w:tc>
      </w:tr>
      <w:tr w:rsidR="001E6D70" w:rsidRPr="003714BD" w14:paraId="3C3B7FC6" w14:textId="77777777" w:rsidTr="00073390">
        <w:trPr>
          <w:trHeight w:val="1360"/>
        </w:trPr>
        <w:tc>
          <w:tcPr>
            <w:tcW w:w="2379" w:type="dxa"/>
          </w:tcPr>
          <w:p w14:paraId="0BF566C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2.0</w:t>
            </w:r>
          </w:p>
        </w:tc>
        <w:tc>
          <w:tcPr>
            <w:tcW w:w="2379" w:type="dxa"/>
          </w:tcPr>
          <w:p w14:paraId="6074562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9/24/16</w:t>
            </w:r>
          </w:p>
        </w:tc>
        <w:tc>
          <w:tcPr>
            <w:tcW w:w="2379" w:type="dxa"/>
          </w:tcPr>
          <w:p w14:paraId="6A1AE88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Review and suggestions made by the Project Manager Dr. Pietron</w:t>
            </w:r>
          </w:p>
        </w:tc>
        <w:tc>
          <w:tcPr>
            <w:tcW w:w="2379" w:type="dxa"/>
          </w:tcPr>
          <w:p w14:paraId="255801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1E6D70" w:rsidRPr="003714BD" w14:paraId="743D0D80" w14:textId="77777777" w:rsidTr="00073390">
        <w:trPr>
          <w:trHeight w:val="553"/>
        </w:trPr>
        <w:tc>
          <w:tcPr>
            <w:tcW w:w="2379" w:type="dxa"/>
          </w:tcPr>
          <w:p w14:paraId="51A1AC3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2.1</w:t>
            </w:r>
          </w:p>
        </w:tc>
        <w:tc>
          <w:tcPr>
            <w:tcW w:w="2379" w:type="dxa"/>
          </w:tcPr>
          <w:p w14:paraId="4258994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9/25/16</w:t>
            </w:r>
          </w:p>
        </w:tc>
        <w:tc>
          <w:tcPr>
            <w:tcW w:w="2379" w:type="dxa"/>
          </w:tcPr>
          <w:p w14:paraId="5BFD87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Suggestions corrected</w:t>
            </w:r>
          </w:p>
        </w:tc>
        <w:tc>
          <w:tcPr>
            <w:tcW w:w="2379" w:type="dxa"/>
          </w:tcPr>
          <w:p w14:paraId="2844D8C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A42C46" w:rsidRPr="003714BD" w14:paraId="28F872BD" w14:textId="77777777" w:rsidTr="00073390">
        <w:trPr>
          <w:trHeight w:val="269"/>
        </w:trPr>
        <w:tc>
          <w:tcPr>
            <w:tcW w:w="2379" w:type="dxa"/>
          </w:tcPr>
          <w:p w14:paraId="653BE514" w14:textId="74FDC51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5D01A97" w14:textId="467EFE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5B98E307" w14:textId="10F4DF7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Update</w:t>
            </w:r>
          </w:p>
        </w:tc>
        <w:tc>
          <w:tcPr>
            <w:tcW w:w="2379" w:type="dxa"/>
          </w:tcPr>
          <w:p w14:paraId="134A6B06" w14:textId="1D2EAA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Change Log</w:t>
            </w:r>
          </w:p>
        </w:tc>
      </w:tr>
      <w:tr w:rsidR="00A42C46" w:rsidRPr="003714BD" w14:paraId="16A062EE" w14:textId="77777777" w:rsidTr="00073390">
        <w:trPr>
          <w:trHeight w:val="538"/>
        </w:trPr>
        <w:tc>
          <w:tcPr>
            <w:tcW w:w="2379" w:type="dxa"/>
          </w:tcPr>
          <w:p w14:paraId="5E5680EB" w14:textId="224E217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379CA36B" w14:textId="2A67DA8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0F3616DE" w14:textId="6D38561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2917F1B5" w14:textId="254CC99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Responsibilities Matrix</w:t>
            </w:r>
          </w:p>
        </w:tc>
      </w:tr>
      <w:tr w:rsidR="00A42C46" w:rsidRPr="003714BD" w14:paraId="27FBC842" w14:textId="77777777" w:rsidTr="00073390">
        <w:trPr>
          <w:trHeight w:val="553"/>
        </w:trPr>
        <w:tc>
          <w:tcPr>
            <w:tcW w:w="2379" w:type="dxa"/>
          </w:tcPr>
          <w:p w14:paraId="22000474" w14:textId="0DDF6AAC"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5B78E42" w14:textId="4F0C0BC5"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D97C0E" w14:textId="1C2C62C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3B78E526" w14:textId="6DD545F3"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34BB1479" w14:textId="77777777" w:rsidTr="00073390">
        <w:trPr>
          <w:trHeight w:val="538"/>
        </w:trPr>
        <w:tc>
          <w:tcPr>
            <w:tcW w:w="2379" w:type="dxa"/>
          </w:tcPr>
          <w:p w14:paraId="013E6392" w14:textId="29E9723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379" w:type="dxa"/>
          </w:tcPr>
          <w:p w14:paraId="517E987A" w14:textId="7BCE7F7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0AC6242" w14:textId="3BFCE4E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70422610" w14:textId="6FE54DE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589BC18F" w14:textId="77777777" w:rsidTr="00073390">
        <w:trPr>
          <w:trHeight w:val="553"/>
        </w:trPr>
        <w:tc>
          <w:tcPr>
            <w:tcW w:w="2379" w:type="dxa"/>
          </w:tcPr>
          <w:p w14:paraId="3249B8FE" w14:textId="6A5D5E3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514AB1A1" w14:textId="1AF3767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98D40A9" w14:textId="09136B1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7AF65EB2" w14:textId="490071B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1E6DB774" w14:textId="77777777" w:rsidTr="00073390">
        <w:trPr>
          <w:trHeight w:val="538"/>
        </w:trPr>
        <w:tc>
          <w:tcPr>
            <w:tcW w:w="2379" w:type="dxa"/>
          </w:tcPr>
          <w:p w14:paraId="401C9941" w14:textId="7223A3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24303179" w14:textId="5C35CF2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67E6C725" w14:textId="1757EA0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1B72CEA1" w14:textId="22B8C0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4592A36C" w14:textId="77777777" w:rsidTr="00073390">
        <w:trPr>
          <w:trHeight w:val="553"/>
        </w:trPr>
        <w:tc>
          <w:tcPr>
            <w:tcW w:w="2379" w:type="dxa"/>
          </w:tcPr>
          <w:p w14:paraId="1E155FE2" w14:textId="2594443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350C2211" w14:textId="4409037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D83C32A" w14:textId="28D6A2C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2E2E5B2" w14:textId="4D2F8F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423B4638" w14:textId="77777777" w:rsidTr="00073390">
        <w:trPr>
          <w:trHeight w:val="538"/>
        </w:trPr>
        <w:tc>
          <w:tcPr>
            <w:tcW w:w="2379" w:type="dxa"/>
          </w:tcPr>
          <w:p w14:paraId="75E77740" w14:textId="77019D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4BD6D41A" w14:textId="140C91B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B93BB0C" w14:textId="413E9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3D7B676B" w14:textId="19F1B94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6E88D882" w14:textId="77777777" w:rsidTr="00073390">
        <w:trPr>
          <w:trHeight w:val="269"/>
        </w:trPr>
        <w:tc>
          <w:tcPr>
            <w:tcW w:w="2379" w:type="dxa"/>
          </w:tcPr>
          <w:p w14:paraId="59C23728" w14:textId="12E6EB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0ACAD4DF" w14:textId="3FEAA22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2553299" w14:textId="275BBF7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982EB47" w14:textId="05CDC18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WBS</w:t>
            </w:r>
          </w:p>
        </w:tc>
      </w:tr>
      <w:tr w:rsidR="00A42C46" w:rsidRPr="003714BD" w14:paraId="407C5ED6" w14:textId="77777777" w:rsidTr="00073390">
        <w:trPr>
          <w:trHeight w:val="269"/>
        </w:trPr>
        <w:tc>
          <w:tcPr>
            <w:tcW w:w="2379" w:type="dxa"/>
          </w:tcPr>
          <w:p w14:paraId="0744BE4C" w14:textId="7E4F116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1.0</w:t>
            </w:r>
          </w:p>
        </w:tc>
        <w:tc>
          <w:tcPr>
            <w:tcW w:w="2379" w:type="dxa"/>
          </w:tcPr>
          <w:p w14:paraId="734529AC" w14:textId="3A5C930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F5C90F0" w14:textId="0C82881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5D311EED" w14:textId="06AB5B1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Pert Diagram</w:t>
            </w:r>
          </w:p>
        </w:tc>
      </w:tr>
      <w:tr w:rsidR="00A42C46" w:rsidRPr="003714BD" w14:paraId="5CBC4FD3" w14:textId="77777777" w:rsidTr="00073390">
        <w:trPr>
          <w:trHeight w:val="269"/>
        </w:trPr>
        <w:tc>
          <w:tcPr>
            <w:tcW w:w="2379" w:type="dxa"/>
          </w:tcPr>
          <w:p w14:paraId="0BADBF8A" w14:textId="3F4F450B"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2399C97B" w14:textId="5F18865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5DD33DF0" w14:textId="4AE6C58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BFBFA41" w14:textId="12345A3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r>
      <w:tr w:rsidR="00A42C46" w:rsidRPr="003714BD" w14:paraId="32726BE4" w14:textId="77777777" w:rsidTr="00073390">
        <w:trPr>
          <w:trHeight w:val="822"/>
        </w:trPr>
        <w:tc>
          <w:tcPr>
            <w:tcW w:w="2379" w:type="dxa"/>
          </w:tcPr>
          <w:p w14:paraId="4E59F19E" w14:textId="6AA1C9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6B970F84" w14:textId="5BAE6213"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3B21FB" w14:textId="4BF55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0936ABC" w14:textId="1ED56C7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Assessment</w:t>
            </w:r>
          </w:p>
        </w:tc>
      </w:tr>
      <w:tr w:rsidR="00A42C46" w:rsidRPr="003714BD" w14:paraId="4FB4732B" w14:textId="77777777" w:rsidTr="00073390">
        <w:trPr>
          <w:trHeight w:val="538"/>
        </w:trPr>
        <w:tc>
          <w:tcPr>
            <w:tcW w:w="2379" w:type="dxa"/>
          </w:tcPr>
          <w:p w14:paraId="3392B00C" w14:textId="58B30D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1D788A96" w14:textId="680BF3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3469683F" w14:textId="2D91CB4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Pre-walkthrough updates</w:t>
            </w:r>
          </w:p>
        </w:tc>
        <w:tc>
          <w:tcPr>
            <w:tcW w:w="2379" w:type="dxa"/>
          </w:tcPr>
          <w:p w14:paraId="4AD104DD" w14:textId="4D30898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Study</w:t>
            </w:r>
          </w:p>
        </w:tc>
      </w:tr>
      <w:tr w:rsidR="00A42C46" w:rsidRPr="003714BD" w14:paraId="600B9F8C" w14:textId="77777777" w:rsidTr="00073390">
        <w:trPr>
          <w:trHeight w:val="269"/>
        </w:trPr>
        <w:tc>
          <w:tcPr>
            <w:tcW w:w="2379" w:type="dxa"/>
          </w:tcPr>
          <w:p w14:paraId="417F34FD" w14:textId="38F4A79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820B28A" w14:textId="1CCDFB4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96E2FCD" w14:textId="252DF88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032C92E2" w14:textId="6FA4718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Issues Log</w:t>
            </w:r>
          </w:p>
        </w:tc>
      </w:tr>
      <w:tr w:rsidR="00A42C46" w:rsidRPr="003714BD" w14:paraId="79BB6C6C" w14:textId="77777777" w:rsidTr="00073390">
        <w:trPr>
          <w:trHeight w:val="553"/>
        </w:trPr>
        <w:tc>
          <w:tcPr>
            <w:tcW w:w="2379" w:type="dxa"/>
          </w:tcPr>
          <w:p w14:paraId="416B80F0" w14:textId="263B5EA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543E4689" w14:textId="4EA9EF7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7424DD51" w14:textId="6854DC8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Concatenated A-E</w:t>
            </w:r>
          </w:p>
        </w:tc>
        <w:tc>
          <w:tcPr>
            <w:tcW w:w="2379" w:type="dxa"/>
          </w:tcPr>
          <w:p w14:paraId="454B6DAD" w14:textId="1A9C42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Appendices Document</w:t>
            </w:r>
          </w:p>
        </w:tc>
      </w:tr>
      <w:tr w:rsidR="00A42C46" w:rsidRPr="003714BD" w14:paraId="0E0763B2" w14:textId="77777777" w:rsidTr="00073390">
        <w:trPr>
          <w:trHeight w:val="269"/>
        </w:trPr>
        <w:tc>
          <w:tcPr>
            <w:tcW w:w="2379" w:type="dxa"/>
          </w:tcPr>
          <w:p w14:paraId="2E3BA032" w14:textId="4C8868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07D6F29" w14:textId="282FF2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10/6/2016</w:t>
            </w:r>
          </w:p>
        </w:tc>
        <w:tc>
          <w:tcPr>
            <w:tcW w:w="2379" w:type="dxa"/>
          </w:tcPr>
          <w:p w14:paraId="271E5F4C" w14:textId="5288FE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533AB38F" w14:textId="6C899F8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AA: Email Log</w:t>
            </w:r>
          </w:p>
        </w:tc>
      </w:tr>
      <w:tr w:rsidR="00A42C46" w:rsidRPr="003714BD" w14:paraId="29092524" w14:textId="77777777" w:rsidTr="00073390">
        <w:trPr>
          <w:trHeight w:val="538"/>
        </w:trPr>
        <w:tc>
          <w:tcPr>
            <w:tcW w:w="2379" w:type="dxa"/>
          </w:tcPr>
          <w:p w14:paraId="58C4500A" w14:textId="5EE29D0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E3F81F8" w14:textId="36AF3CA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656A0E56" w14:textId="7BB5EEE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30B4F433" w14:textId="0D9C501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AB: Meeting Minutes</w:t>
            </w:r>
          </w:p>
        </w:tc>
      </w:tr>
      <w:tr w:rsidR="00A42C46" w:rsidRPr="003714BD" w14:paraId="73C30CBA" w14:textId="77777777" w:rsidTr="00073390">
        <w:trPr>
          <w:trHeight w:val="553"/>
        </w:trPr>
        <w:tc>
          <w:tcPr>
            <w:tcW w:w="2379" w:type="dxa"/>
          </w:tcPr>
          <w:p w14:paraId="014A7A2B" w14:textId="1CCC31B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213D7A9F" w14:textId="609CBE0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9/29/2016</w:t>
            </w:r>
          </w:p>
        </w:tc>
        <w:tc>
          <w:tcPr>
            <w:tcW w:w="2379" w:type="dxa"/>
          </w:tcPr>
          <w:p w14:paraId="4E95E5AD" w14:textId="78321BD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touch up</w:t>
            </w:r>
          </w:p>
        </w:tc>
        <w:tc>
          <w:tcPr>
            <w:tcW w:w="2379" w:type="dxa"/>
          </w:tcPr>
          <w:p w14:paraId="679900DD" w14:textId="3563853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AC: Analysis Diagrams</w:t>
            </w:r>
          </w:p>
        </w:tc>
      </w:tr>
      <w:tr w:rsidR="00A42C46" w:rsidRPr="003714BD" w14:paraId="593F92BC" w14:textId="77777777" w:rsidTr="00073390">
        <w:trPr>
          <w:trHeight w:val="538"/>
        </w:trPr>
        <w:tc>
          <w:tcPr>
            <w:tcW w:w="2379" w:type="dxa"/>
          </w:tcPr>
          <w:p w14:paraId="2FD1A755" w14:textId="76ED2E07"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190D355C" w14:textId="040BCCC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2AC4B6DB" w14:textId="53BC19C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Appendix Stubs</w:t>
            </w:r>
          </w:p>
        </w:tc>
        <w:tc>
          <w:tcPr>
            <w:tcW w:w="2379" w:type="dxa"/>
          </w:tcPr>
          <w:p w14:paraId="57A7BE62" w14:textId="7236C50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AD and AE entries</w:t>
            </w:r>
          </w:p>
        </w:tc>
      </w:tr>
    </w:tbl>
    <w:p w14:paraId="3E98E35F" w14:textId="77777777" w:rsidR="006260AD" w:rsidRDefault="006260AD" w:rsidP="00E56676">
      <w:pPr>
        <w:pStyle w:val="Heading4"/>
        <w:spacing w:before="0" w:line="240" w:lineRule="auto"/>
        <w:rPr>
          <w:rFonts w:ascii="Times New Roman" w:hAnsi="Times New Roman" w:cs="Times New Roman"/>
          <w:szCs w:val="24"/>
        </w:rPr>
      </w:pPr>
      <w:bookmarkStart w:id="64" w:name="_Toc463632383"/>
    </w:p>
    <w:p w14:paraId="5DB971A4" w14:textId="77777777" w:rsidR="006260AD" w:rsidRDefault="006260AD" w:rsidP="00E56676">
      <w:pPr>
        <w:spacing w:after="0" w:line="240" w:lineRule="auto"/>
        <w:rPr>
          <w:rFonts w:eastAsiaTheme="majorEastAsia"/>
          <w:color w:val="8EAADB" w:themeColor="accent5" w:themeTint="99"/>
          <w:sz w:val="24"/>
        </w:rPr>
      </w:pPr>
      <w:r>
        <w:br w:type="page"/>
      </w:r>
    </w:p>
    <w:p w14:paraId="5F5D9C62" w14:textId="102A453A" w:rsidR="00611F61" w:rsidRDefault="006260AD" w:rsidP="00E56676">
      <w:pPr>
        <w:pStyle w:val="Heading4"/>
        <w:spacing w:before="0" w:line="240" w:lineRule="auto"/>
        <w:ind w:left="0"/>
        <w:rPr>
          <w:rFonts w:asciiTheme="minorHAnsi" w:hAnsiTheme="minorHAnsi" w:cstheme="minorHAnsi"/>
          <w:i w:val="0"/>
          <w:color w:val="auto"/>
          <w:szCs w:val="24"/>
        </w:rPr>
      </w:pPr>
      <w:r w:rsidRPr="006260AD">
        <w:rPr>
          <w:rFonts w:asciiTheme="minorHAnsi" w:hAnsiTheme="minorHAnsi" w:cstheme="minorHAnsi"/>
          <w:i w:val="0"/>
          <w:color w:val="auto"/>
          <w:szCs w:val="24"/>
        </w:rPr>
        <w:lastRenderedPageBreak/>
        <w:t xml:space="preserve">Roles and </w:t>
      </w:r>
      <w:r w:rsidR="00611F61" w:rsidRPr="006260AD">
        <w:rPr>
          <w:rFonts w:asciiTheme="minorHAnsi" w:hAnsiTheme="minorHAnsi" w:cstheme="minorHAnsi"/>
          <w:i w:val="0"/>
          <w:color w:val="auto"/>
          <w:szCs w:val="24"/>
        </w:rPr>
        <w:t>Responsibilities matrix</w:t>
      </w:r>
      <w:bookmarkEnd w:id="64"/>
    </w:p>
    <w:p w14:paraId="40AE7F97" w14:textId="609CA1A7" w:rsidR="006260AD" w:rsidRDefault="006260AD" w:rsidP="00E56676">
      <w:pPr>
        <w:spacing w:after="0" w:line="240" w:lineRule="auto"/>
      </w:pP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2840"/>
        <w:gridCol w:w="3731"/>
      </w:tblGrid>
      <w:tr w:rsidR="006260AD" w:rsidRPr="00FC6D8D" w14:paraId="16341182" w14:textId="77777777" w:rsidTr="00E10E36">
        <w:trPr>
          <w:cantSplit/>
        </w:trPr>
        <w:tc>
          <w:tcPr>
            <w:tcW w:w="1997" w:type="dxa"/>
            <w:tcMar>
              <w:top w:w="43" w:type="dxa"/>
              <w:left w:w="72" w:type="dxa"/>
              <w:bottom w:w="43" w:type="dxa"/>
              <w:right w:w="43" w:type="dxa"/>
            </w:tcMar>
          </w:tcPr>
          <w:p w14:paraId="7B4279B3" w14:textId="651CBAD8"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Name</w:t>
            </w:r>
          </w:p>
        </w:tc>
        <w:tc>
          <w:tcPr>
            <w:tcW w:w="2840" w:type="dxa"/>
            <w:tcMar>
              <w:top w:w="43" w:type="dxa"/>
              <w:bottom w:w="43" w:type="dxa"/>
              <w:right w:w="43" w:type="dxa"/>
            </w:tcMar>
          </w:tcPr>
          <w:p w14:paraId="4043C323" w14:textId="73A30382"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Role</w:t>
            </w:r>
          </w:p>
        </w:tc>
        <w:tc>
          <w:tcPr>
            <w:tcW w:w="3731" w:type="dxa"/>
            <w:tcMar>
              <w:top w:w="43" w:type="dxa"/>
              <w:bottom w:w="43" w:type="dxa"/>
              <w:right w:w="43" w:type="dxa"/>
            </w:tcMar>
          </w:tcPr>
          <w:p w14:paraId="02A1D9FB" w14:textId="0213A191" w:rsidR="006260AD" w:rsidRP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Responsibilities</w:t>
            </w:r>
          </w:p>
        </w:tc>
      </w:tr>
      <w:tr w:rsidR="006260AD" w:rsidRPr="00FC6D8D" w14:paraId="4045212A" w14:textId="77777777" w:rsidTr="00E10E36">
        <w:trPr>
          <w:cantSplit/>
        </w:trPr>
        <w:tc>
          <w:tcPr>
            <w:tcW w:w="1997" w:type="dxa"/>
            <w:tcMar>
              <w:top w:w="43" w:type="dxa"/>
              <w:left w:w="72" w:type="dxa"/>
              <w:bottom w:w="43" w:type="dxa"/>
              <w:right w:w="43" w:type="dxa"/>
            </w:tcMar>
          </w:tcPr>
          <w:p w14:paraId="3F1D63E9"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Dr. Leah Pietron</w:t>
            </w:r>
          </w:p>
          <w:p w14:paraId="1A8B25BD" w14:textId="658EBB42"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Project Manager</w:t>
            </w:r>
          </w:p>
        </w:tc>
        <w:tc>
          <w:tcPr>
            <w:tcW w:w="2840" w:type="dxa"/>
            <w:tcMar>
              <w:top w:w="43" w:type="dxa"/>
              <w:bottom w:w="43" w:type="dxa"/>
              <w:right w:w="43" w:type="dxa"/>
            </w:tcMar>
          </w:tcPr>
          <w:p w14:paraId="673376E9" w14:textId="76010F8F"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Project Manager is responsible for working with the project sponsor to see that the project is developed on time, within budget, and meets the class standards.</w:t>
            </w:r>
          </w:p>
        </w:tc>
        <w:tc>
          <w:tcPr>
            <w:tcW w:w="3731" w:type="dxa"/>
            <w:tcMar>
              <w:top w:w="43" w:type="dxa"/>
              <w:bottom w:w="43" w:type="dxa"/>
              <w:right w:w="43" w:type="dxa"/>
            </w:tcMar>
          </w:tcPr>
          <w:p w14:paraId="30E7BCE7" w14:textId="77777777" w:rsidR="006260A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Lead the team</w:t>
            </w:r>
          </w:p>
          <w:p w14:paraId="4546ADF4" w14:textId="77777777" w:rsidR="006260A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Manage team logistics in respect to deadlines</w:t>
            </w:r>
          </w:p>
          <w:p w14:paraId="5B35F6AD" w14:textId="438C40C8" w:rsidR="006260AD" w:rsidRPr="00FC6D8D" w:rsidRDefault="006260AD" w:rsidP="00EA6698">
            <w:pPr>
              <w:pStyle w:val="ListParagraph"/>
              <w:numPr>
                <w:ilvl w:val="0"/>
                <w:numId w:val="13"/>
              </w:numPr>
              <w:tabs>
                <w:tab w:val="left" w:pos="2093"/>
                <w:tab w:val="left" w:pos="3053"/>
                <w:tab w:val="left" w:pos="4013"/>
                <w:tab w:val="left" w:pos="4973"/>
                <w:tab w:val="left" w:pos="5933"/>
              </w:tabs>
              <w:spacing w:after="0" w:line="240" w:lineRule="auto"/>
              <w:rPr>
                <w:rFonts w:cs="Arial"/>
              </w:rPr>
            </w:pPr>
            <w:r>
              <w:rPr>
                <w:rFonts w:cs="Arial"/>
              </w:rPr>
              <w:t>Develop and maintain a detailed project plan</w:t>
            </w:r>
          </w:p>
        </w:tc>
      </w:tr>
      <w:tr w:rsidR="006260AD" w:rsidRPr="00832782" w14:paraId="360DC09C" w14:textId="77777777" w:rsidTr="00E10E36">
        <w:trPr>
          <w:cantSplit/>
        </w:trPr>
        <w:tc>
          <w:tcPr>
            <w:tcW w:w="1997" w:type="dxa"/>
            <w:tcMar>
              <w:top w:w="43" w:type="dxa"/>
              <w:left w:w="72" w:type="dxa"/>
              <w:bottom w:w="43" w:type="dxa"/>
              <w:right w:w="43" w:type="dxa"/>
            </w:tcMar>
          </w:tcPr>
          <w:p w14:paraId="37162BB0"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Doug Nichols</w:t>
            </w:r>
          </w:p>
          <w:p w14:paraId="6896DA33"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Milestone Manager</w:t>
            </w:r>
          </w:p>
        </w:tc>
        <w:tc>
          <w:tcPr>
            <w:tcW w:w="2840" w:type="dxa"/>
            <w:tcMar>
              <w:top w:w="43" w:type="dxa"/>
              <w:bottom w:w="43" w:type="dxa"/>
              <w:right w:w="43" w:type="dxa"/>
            </w:tcMar>
          </w:tcPr>
          <w:p w14:paraId="7E3DB981"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sidRPr="002D6B40">
              <w:rPr>
                <w:rFonts w:cs="Arial"/>
              </w:rPr>
              <w:t>The Milestone Manager is responsible for submitting the completed milestone, the appendicies, milestone edits, the change log, roles and responsibilities mat</w:t>
            </w:r>
            <w:r>
              <w:rPr>
                <w:rFonts w:cs="Arial"/>
              </w:rPr>
              <w:t>r</w:t>
            </w:r>
            <w:r w:rsidRPr="002D6B40">
              <w:rPr>
                <w:rFonts w:cs="Arial"/>
              </w:rPr>
              <w:t>ix, and issues log.</w:t>
            </w:r>
          </w:p>
        </w:tc>
        <w:tc>
          <w:tcPr>
            <w:tcW w:w="3731" w:type="dxa"/>
            <w:tcMar>
              <w:top w:w="43" w:type="dxa"/>
              <w:bottom w:w="43" w:type="dxa"/>
              <w:right w:w="43" w:type="dxa"/>
            </w:tcMar>
          </w:tcPr>
          <w:p w14:paraId="2102880B" w14:textId="77777777" w:rsidR="006260AD"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Creation and management of running master document</w:t>
            </w:r>
          </w:p>
          <w:p w14:paraId="7929E356" w14:textId="77777777" w:rsidR="006260AD"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Review and edit all documentation</w:t>
            </w:r>
          </w:p>
          <w:p w14:paraId="5703562C" w14:textId="77777777" w:rsidR="006260AD" w:rsidRPr="00832782" w:rsidRDefault="006260AD" w:rsidP="00EA6698">
            <w:pPr>
              <w:pStyle w:val="ListParagraph"/>
              <w:numPr>
                <w:ilvl w:val="0"/>
                <w:numId w:val="14"/>
              </w:numPr>
              <w:tabs>
                <w:tab w:val="left" w:pos="2093"/>
                <w:tab w:val="left" w:pos="3053"/>
                <w:tab w:val="left" w:pos="4013"/>
                <w:tab w:val="left" w:pos="4973"/>
                <w:tab w:val="left" w:pos="5933"/>
              </w:tabs>
              <w:spacing w:after="0" w:line="240" w:lineRule="auto"/>
              <w:rPr>
                <w:rFonts w:cs="Arial"/>
              </w:rPr>
            </w:pPr>
            <w:r>
              <w:rPr>
                <w:rFonts w:cs="Arial"/>
              </w:rPr>
              <w:t>Submit the final running master document</w:t>
            </w:r>
          </w:p>
        </w:tc>
      </w:tr>
      <w:tr w:rsidR="006260AD" w:rsidRPr="00E55DB0" w14:paraId="6489057D" w14:textId="77777777" w:rsidTr="00E10E36">
        <w:trPr>
          <w:cantSplit/>
        </w:trPr>
        <w:tc>
          <w:tcPr>
            <w:tcW w:w="1997" w:type="dxa"/>
            <w:tcMar>
              <w:top w:w="43" w:type="dxa"/>
              <w:left w:w="72" w:type="dxa"/>
              <w:bottom w:w="43" w:type="dxa"/>
              <w:right w:w="43" w:type="dxa"/>
            </w:tcMar>
          </w:tcPr>
          <w:p w14:paraId="48A2E65B"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Brevan Jorgenson</w:t>
            </w:r>
          </w:p>
          <w:p w14:paraId="2C6C080D" w14:textId="77777777" w:rsidR="006260AD" w:rsidRDefault="006260AD" w:rsidP="00E56676">
            <w:pPr>
              <w:tabs>
                <w:tab w:val="left" w:pos="2093"/>
                <w:tab w:val="left" w:pos="3053"/>
                <w:tab w:val="left" w:pos="4013"/>
                <w:tab w:val="left" w:pos="4973"/>
                <w:tab w:val="left" w:pos="5933"/>
              </w:tabs>
              <w:spacing w:after="0" w:line="240" w:lineRule="auto"/>
              <w:rPr>
                <w:rFonts w:cs="Arial"/>
              </w:rPr>
            </w:pPr>
            <w:r>
              <w:rPr>
                <w:rFonts w:cs="Arial"/>
              </w:rPr>
              <w:t>Documentation Manager</w:t>
            </w:r>
          </w:p>
        </w:tc>
        <w:tc>
          <w:tcPr>
            <w:tcW w:w="2840" w:type="dxa"/>
            <w:tcMar>
              <w:top w:w="43" w:type="dxa"/>
              <w:bottom w:w="43" w:type="dxa"/>
              <w:right w:w="43" w:type="dxa"/>
            </w:tcMar>
          </w:tcPr>
          <w:p w14:paraId="477DB024"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sidRPr="00B72E33">
              <w:rPr>
                <w:rFonts w:cs="Arial"/>
              </w:rPr>
              <w:t>The Documentation Manager is responsible for milestone executive summary, system service request, and meeting minutes.</w:t>
            </w:r>
          </w:p>
        </w:tc>
        <w:tc>
          <w:tcPr>
            <w:tcW w:w="3731" w:type="dxa"/>
            <w:tcMar>
              <w:top w:w="43" w:type="dxa"/>
              <w:bottom w:w="43" w:type="dxa"/>
              <w:right w:w="43" w:type="dxa"/>
            </w:tcMar>
          </w:tcPr>
          <w:p w14:paraId="3BDB319D" w14:textId="77777777" w:rsidR="006260AD"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Communication log</w:t>
            </w:r>
          </w:p>
          <w:p w14:paraId="630B3A63" w14:textId="77777777" w:rsidR="006260AD"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Analysis diagrams</w:t>
            </w:r>
          </w:p>
          <w:p w14:paraId="40CBC673" w14:textId="77777777" w:rsidR="006260AD" w:rsidRPr="00E55DB0" w:rsidRDefault="006260AD" w:rsidP="00EA6698">
            <w:pPr>
              <w:pStyle w:val="ListParagraph"/>
              <w:numPr>
                <w:ilvl w:val="0"/>
                <w:numId w:val="15"/>
              </w:numPr>
              <w:tabs>
                <w:tab w:val="left" w:pos="2093"/>
                <w:tab w:val="left" w:pos="3053"/>
                <w:tab w:val="left" w:pos="4013"/>
                <w:tab w:val="left" w:pos="4973"/>
                <w:tab w:val="left" w:pos="5933"/>
              </w:tabs>
              <w:spacing w:after="0" w:line="240" w:lineRule="auto"/>
              <w:rPr>
                <w:rFonts w:cs="Arial"/>
              </w:rPr>
            </w:pPr>
            <w:r>
              <w:rPr>
                <w:rFonts w:cs="Arial"/>
              </w:rPr>
              <w:t>Meeting minutes</w:t>
            </w:r>
          </w:p>
        </w:tc>
      </w:tr>
      <w:tr w:rsidR="006260AD" w:rsidRPr="008A2B6D" w14:paraId="1FB128EC" w14:textId="77777777" w:rsidTr="00E10E36">
        <w:trPr>
          <w:cantSplit/>
        </w:trPr>
        <w:tc>
          <w:tcPr>
            <w:tcW w:w="1997" w:type="dxa"/>
            <w:tcMar>
              <w:top w:w="43" w:type="dxa"/>
              <w:left w:w="72" w:type="dxa"/>
              <w:bottom w:w="43" w:type="dxa"/>
              <w:right w:w="43" w:type="dxa"/>
            </w:tcMar>
          </w:tcPr>
          <w:p w14:paraId="77A472D6" w14:textId="6F63F837" w:rsidR="006260AD" w:rsidRDefault="00BE3721" w:rsidP="00E56676">
            <w:pPr>
              <w:tabs>
                <w:tab w:val="left" w:pos="2093"/>
                <w:tab w:val="left" w:pos="3053"/>
                <w:tab w:val="left" w:pos="4013"/>
                <w:tab w:val="left" w:pos="4973"/>
                <w:tab w:val="left" w:pos="5933"/>
              </w:tabs>
              <w:spacing w:after="0" w:line="240" w:lineRule="auto"/>
              <w:rPr>
                <w:rFonts w:cs="Arial"/>
              </w:rPr>
            </w:pPr>
            <w:r>
              <w:rPr>
                <w:rFonts w:cs="Arial"/>
              </w:rPr>
              <w:t>Brendan</w:t>
            </w:r>
            <w:r w:rsidR="006260AD">
              <w:rPr>
                <w:rFonts w:cs="Arial"/>
              </w:rPr>
              <w:t xml:space="preserve"> Murray</w:t>
            </w:r>
          </w:p>
          <w:p w14:paraId="7AD66131"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Customer Outreach and User Experience Manager</w:t>
            </w:r>
          </w:p>
        </w:tc>
        <w:tc>
          <w:tcPr>
            <w:tcW w:w="2840" w:type="dxa"/>
            <w:tcMar>
              <w:top w:w="43" w:type="dxa"/>
              <w:bottom w:w="43" w:type="dxa"/>
              <w:right w:w="43" w:type="dxa"/>
            </w:tcMar>
          </w:tcPr>
          <w:p w14:paraId="0D5B92E9" w14:textId="77777777" w:rsidR="006260AD" w:rsidRPr="00B753AB" w:rsidRDefault="006260AD" w:rsidP="00E56676">
            <w:pPr>
              <w:tabs>
                <w:tab w:val="left" w:pos="2093"/>
                <w:tab w:val="left" w:pos="3053"/>
                <w:tab w:val="left" w:pos="4013"/>
                <w:tab w:val="left" w:pos="4973"/>
                <w:tab w:val="left" w:pos="5933"/>
              </w:tabs>
              <w:spacing w:after="0" w:line="240" w:lineRule="auto"/>
              <w:rPr>
                <w:rFonts w:cs="Arial"/>
              </w:rPr>
            </w:pPr>
            <w:r>
              <w:rPr>
                <w:rFonts w:cs="Arial"/>
              </w:rPr>
              <w:t>The Customer Outreach and User Experience Manager is responsible for assuring the project is in line with the needs of the client.</w:t>
            </w:r>
          </w:p>
        </w:tc>
        <w:tc>
          <w:tcPr>
            <w:tcW w:w="3731" w:type="dxa"/>
            <w:tcMar>
              <w:top w:w="43" w:type="dxa"/>
              <w:bottom w:w="43" w:type="dxa"/>
              <w:right w:w="43" w:type="dxa"/>
            </w:tcMar>
          </w:tcPr>
          <w:p w14:paraId="0D1F9CBC"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Client documents</w:t>
            </w:r>
          </w:p>
          <w:p w14:paraId="10CC9298"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Implications for the client</w:t>
            </w:r>
          </w:p>
          <w:p w14:paraId="132090D6" w14:textId="77777777" w:rsidR="006260A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Project deliverables</w:t>
            </w:r>
          </w:p>
          <w:p w14:paraId="63611D62" w14:textId="77777777" w:rsidR="006260AD" w:rsidRPr="008A2B6D" w:rsidRDefault="006260AD" w:rsidP="00EA6698">
            <w:pPr>
              <w:pStyle w:val="ListParagraph"/>
              <w:numPr>
                <w:ilvl w:val="0"/>
                <w:numId w:val="16"/>
              </w:numPr>
              <w:tabs>
                <w:tab w:val="left" w:pos="2093"/>
                <w:tab w:val="left" w:pos="3053"/>
                <w:tab w:val="left" w:pos="4013"/>
                <w:tab w:val="left" w:pos="4973"/>
                <w:tab w:val="left" w:pos="5933"/>
              </w:tabs>
              <w:spacing w:after="0" w:line="240" w:lineRule="auto"/>
              <w:rPr>
                <w:rFonts w:cs="Arial"/>
              </w:rPr>
            </w:pPr>
            <w:r>
              <w:rPr>
                <w:rFonts w:cs="Arial"/>
              </w:rPr>
              <w:t>Project scope statement</w:t>
            </w:r>
          </w:p>
        </w:tc>
      </w:tr>
    </w:tbl>
    <w:p w14:paraId="0B5368E6" w14:textId="77777777" w:rsidR="006260AD" w:rsidRDefault="006260AD" w:rsidP="00E56676">
      <w:pPr>
        <w:spacing w:after="0" w:line="240" w:lineRule="auto"/>
      </w:pPr>
    </w:p>
    <w:p w14:paraId="0AF155ED" w14:textId="77777777" w:rsidR="006260AD" w:rsidRDefault="006260AD" w:rsidP="00E56676">
      <w:pPr>
        <w:spacing w:after="0" w:line="240" w:lineRule="auto"/>
      </w:pPr>
      <w:r>
        <w:br w:type="page"/>
      </w:r>
    </w:p>
    <w:p w14:paraId="3BFC9807" w14:textId="36B9A7C7" w:rsidR="000A1F29" w:rsidRPr="00E56676" w:rsidRDefault="000A1F29" w:rsidP="00E56676">
      <w:pPr>
        <w:pStyle w:val="Heading3"/>
        <w:spacing w:before="0" w:line="240" w:lineRule="auto"/>
        <w:rPr>
          <w:rFonts w:asciiTheme="minorHAnsi" w:hAnsiTheme="minorHAnsi" w:cstheme="minorHAnsi"/>
          <w:color w:val="auto"/>
          <w:sz w:val="22"/>
          <w:szCs w:val="22"/>
        </w:rPr>
      </w:pPr>
      <w:bookmarkStart w:id="65" w:name="_Toc462927556"/>
      <w:bookmarkStart w:id="66" w:name="_Toc462927876"/>
      <w:bookmarkStart w:id="67" w:name="_Toc463632384"/>
      <w:r w:rsidRPr="00E56676">
        <w:rPr>
          <w:rFonts w:asciiTheme="minorHAnsi" w:hAnsiTheme="minorHAnsi" w:cstheme="minorHAnsi"/>
          <w:color w:val="auto"/>
          <w:sz w:val="22"/>
          <w:szCs w:val="22"/>
        </w:rPr>
        <w:lastRenderedPageBreak/>
        <w:t>Client Documents</w:t>
      </w:r>
      <w:bookmarkEnd w:id="65"/>
      <w:bookmarkEnd w:id="66"/>
      <w:bookmarkEnd w:id="67"/>
    </w:p>
    <w:p w14:paraId="1EBFA804" w14:textId="6CA6CF0D" w:rsidR="00DF3570" w:rsidRPr="00DF3570" w:rsidRDefault="00DF3570" w:rsidP="00E56676">
      <w:pPr>
        <w:spacing w:after="0" w:line="240" w:lineRule="auto"/>
        <w:rPr>
          <w:rFonts w:cstheme="minorHAnsi"/>
        </w:rPr>
      </w:pPr>
    </w:p>
    <w:p w14:paraId="0AC5025C" w14:textId="7EC1CDF9" w:rsidR="001E6D70" w:rsidRPr="00DF3570" w:rsidRDefault="001E6D70" w:rsidP="00E56676">
      <w:pPr>
        <w:pStyle w:val="Heading4"/>
        <w:spacing w:before="0" w:line="240" w:lineRule="auto"/>
        <w:ind w:left="0"/>
        <w:rPr>
          <w:rFonts w:asciiTheme="minorHAnsi" w:hAnsiTheme="minorHAnsi" w:cstheme="minorHAnsi"/>
          <w:i w:val="0"/>
          <w:color w:val="auto"/>
          <w:sz w:val="22"/>
        </w:rPr>
      </w:pPr>
      <w:bookmarkStart w:id="68" w:name="_Toc463632385"/>
      <w:r w:rsidRPr="00DF3570">
        <w:rPr>
          <w:rFonts w:asciiTheme="minorHAnsi" w:hAnsiTheme="minorHAnsi" w:cstheme="minorHAnsi"/>
          <w:i w:val="0"/>
          <w:color w:val="auto"/>
          <w:sz w:val="22"/>
        </w:rPr>
        <w:t>Opening Statement</w:t>
      </w:r>
      <w:bookmarkEnd w:id="68"/>
    </w:p>
    <w:p w14:paraId="063BF380" w14:textId="77777777" w:rsidR="00DF3570" w:rsidRDefault="00DF3570" w:rsidP="00E56676">
      <w:pPr>
        <w:spacing w:after="0" w:line="240" w:lineRule="auto"/>
        <w:rPr>
          <w:rFonts w:ascii="Times New Roman" w:hAnsi="Times New Roman" w:cs="Times New Roman"/>
          <w:sz w:val="24"/>
          <w:szCs w:val="24"/>
        </w:rPr>
      </w:pPr>
    </w:p>
    <w:p w14:paraId="42F83EFD" w14:textId="44F922E8" w:rsidR="001E6D70"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Milestone 2 of the SpaceMen Project has been completed. The project is to remain on time and on budget.</w:t>
      </w:r>
    </w:p>
    <w:p w14:paraId="24BCFAF8" w14:textId="77777777" w:rsidR="00DF3570" w:rsidRPr="003714BD" w:rsidRDefault="00DF3570" w:rsidP="00E56676">
      <w:pPr>
        <w:spacing w:after="0" w:line="240" w:lineRule="auto"/>
        <w:rPr>
          <w:rFonts w:ascii="Times New Roman" w:hAnsi="Times New Roman" w:cs="Times New Roman"/>
          <w:sz w:val="24"/>
          <w:szCs w:val="24"/>
        </w:rPr>
      </w:pPr>
    </w:p>
    <w:p w14:paraId="48955942" w14:textId="7E916F97" w:rsidR="001E6D70" w:rsidRPr="00DF3570" w:rsidRDefault="001E6D70" w:rsidP="00DF3570">
      <w:pPr>
        <w:pStyle w:val="Heading4"/>
        <w:spacing w:before="0" w:line="240" w:lineRule="auto"/>
        <w:ind w:left="0"/>
        <w:rPr>
          <w:rFonts w:asciiTheme="minorHAnsi" w:hAnsiTheme="minorHAnsi" w:cstheme="minorHAnsi"/>
          <w:i w:val="0"/>
          <w:color w:val="auto"/>
          <w:sz w:val="22"/>
        </w:rPr>
      </w:pPr>
      <w:bookmarkStart w:id="69" w:name="_Toc463632386"/>
      <w:r w:rsidRPr="00DF3570">
        <w:rPr>
          <w:rFonts w:asciiTheme="minorHAnsi" w:hAnsiTheme="minorHAnsi" w:cstheme="minorHAnsi"/>
          <w:i w:val="0"/>
          <w:color w:val="auto"/>
          <w:sz w:val="22"/>
        </w:rPr>
        <w:t>Executive Summary</w:t>
      </w:r>
      <w:bookmarkEnd w:id="69"/>
    </w:p>
    <w:p w14:paraId="36369274" w14:textId="77777777" w:rsidR="00DF3570" w:rsidRDefault="00DF3570" w:rsidP="00E56676">
      <w:pPr>
        <w:spacing w:after="0" w:line="240" w:lineRule="auto"/>
        <w:rPr>
          <w:rFonts w:ascii="Times New Roman" w:hAnsi="Times New Roman" w:cs="Times New Roman"/>
          <w:sz w:val="24"/>
          <w:szCs w:val="24"/>
        </w:rPr>
      </w:pPr>
    </w:p>
    <w:p w14:paraId="248E21A7" w14:textId="265E7538"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purpose for Milestone 2 was to provide the scope and the feasibility of the project. Milestone 2 includes the development of the Project Scope Statement, Statement of Work, Project Management Documents, Project Management Plan, Economic Feasibility Analysis, I</w:t>
      </w:r>
      <w:r w:rsidR="000858FE">
        <w:rPr>
          <w:rFonts w:ascii="Times New Roman" w:hAnsi="Times New Roman" w:cs="Times New Roman"/>
          <w:sz w:val="24"/>
          <w:szCs w:val="24"/>
        </w:rPr>
        <w:t>mplications for the C</w:t>
      </w:r>
      <w:r w:rsidR="00E34434">
        <w:rPr>
          <w:rFonts w:ascii="Times New Roman" w:hAnsi="Times New Roman" w:cs="Times New Roman"/>
          <w:sz w:val="24"/>
          <w:szCs w:val="24"/>
        </w:rPr>
        <w:t>lient</w:t>
      </w:r>
      <w:r w:rsidRPr="003714BD">
        <w:rPr>
          <w:rFonts w:ascii="Times New Roman" w:hAnsi="Times New Roman" w:cs="Times New Roman"/>
          <w:sz w:val="24"/>
          <w:szCs w:val="24"/>
        </w:rPr>
        <w:t xml:space="preserve">, and </w:t>
      </w:r>
      <w:r w:rsidR="000858FE">
        <w:rPr>
          <w:rFonts w:ascii="Times New Roman" w:hAnsi="Times New Roman" w:cs="Times New Roman"/>
          <w:sz w:val="24"/>
          <w:szCs w:val="24"/>
        </w:rPr>
        <w:t>Items for Approval</w:t>
      </w:r>
      <w:r w:rsidRPr="003714BD">
        <w:rPr>
          <w:rFonts w:ascii="Times New Roman" w:hAnsi="Times New Roman" w:cs="Times New Roman"/>
          <w:sz w:val="24"/>
          <w:szCs w:val="24"/>
        </w:rPr>
        <w:t xml:space="preserve">. The Milestone Manager for Milestone 2 is Doug Nichols. </w:t>
      </w:r>
    </w:p>
    <w:p w14:paraId="55001E03" w14:textId="77777777" w:rsidR="00F54BC6" w:rsidRDefault="00F54BC6" w:rsidP="00E56676">
      <w:pPr>
        <w:spacing w:after="0" w:line="240" w:lineRule="auto"/>
        <w:rPr>
          <w:rFonts w:ascii="Times New Roman" w:hAnsi="Times New Roman" w:cs="Times New Roman"/>
          <w:sz w:val="24"/>
          <w:szCs w:val="24"/>
        </w:rPr>
      </w:pPr>
    </w:p>
    <w:p w14:paraId="7BADD3FD" w14:textId="1DBF7534"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The Milestone 2 documents are: </w:t>
      </w:r>
    </w:p>
    <w:p w14:paraId="753DC09C" w14:textId="77777777" w:rsidR="00DF3570" w:rsidRPr="003714BD" w:rsidRDefault="00DF3570" w:rsidP="00E56676">
      <w:pPr>
        <w:spacing w:after="0" w:line="240" w:lineRule="auto"/>
        <w:rPr>
          <w:rFonts w:ascii="Times New Roman" w:hAnsi="Times New Roman" w:cs="Times New Roman"/>
          <w:sz w:val="24"/>
          <w:szCs w:val="24"/>
        </w:rPr>
      </w:pPr>
    </w:p>
    <w:p w14:paraId="56AA8652" w14:textId="55EAA355" w:rsidR="001E6D70" w:rsidRPr="00DF3570" w:rsidRDefault="001E6D70" w:rsidP="00F54BC6">
      <w:pPr>
        <w:pStyle w:val="Heading4"/>
        <w:spacing w:before="0" w:line="240" w:lineRule="auto"/>
        <w:ind w:left="0" w:firstLine="720"/>
        <w:rPr>
          <w:rFonts w:asciiTheme="minorHAnsi" w:hAnsiTheme="minorHAnsi" w:cstheme="minorHAnsi"/>
          <w:i w:val="0"/>
          <w:color w:val="auto"/>
          <w:sz w:val="22"/>
        </w:rPr>
      </w:pPr>
      <w:bookmarkStart w:id="70" w:name="_Toc463632387"/>
      <w:r w:rsidRPr="00DF3570">
        <w:rPr>
          <w:rFonts w:asciiTheme="minorHAnsi" w:hAnsiTheme="minorHAnsi" w:cstheme="minorHAnsi"/>
          <w:i w:val="0"/>
          <w:color w:val="auto"/>
          <w:sz w:val="22"/>
        </w:rPr>
        <w:t>Project Scope Statement</w:t>
      </w:r>
      <w:bookmarkEnd w:id="70"/>
      <w:r w:rsidRPr="00DF3570">
        <w:rPr>
          <w:rFonts w:asciiTheme="minorHAnsi" w:hAnsiTheme="minorHAnsi" w:cstheme="minorHAnsi"/>
          <w:i w:val="0"/>
          <w:color w:val="auto"/>
          <w:sz w:val="22"/>
        </w:rPr>
        <w:t xml:space="preserve"> </w:t>
      </w:r>
    </w:p>
    <w:p w14:paraId="18C33D8A" w14:textId="77777777" w:rsidR="00DF3570" w:rsidRPr="00DF3570" w:rsidRDefault="00DF3570" w:rsidP="00DF3570">
      <w:pPr>
        <w:spacing w:after="0"/>
      </w:pPr>
    </w:p>
    <w:p w14:paraId="66EFE9E7" w14:textId="6B19A803"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524F6470" w14:textId="77777777" w:rsidR="00DF3570" w:rsidRDefault="00DF3570" w:rsidP="00E56676">
      <w:pPr>
        <w:spacing w:after="0" w:line="240" w:lineRule="auto"/>
        <w:rPr>
          <w:rFonts w:ascii="Times New Roman" w:hAnsi="Times New Roman" w:cs="Times New Roman"/>
          <w:sz w:val="24"/>
          <w:szCs w:val="24"/>
        </w:rPr>
      </w:pPr>
    </w:p>
    <w:p w14:paraId="1CED3543" w14:textId="3B3E0073" w:rsidR="001E6D70" w:rsidRPr="00DF3570" w:rsidRDefault="001E6D70" w:rsidP="00F54BC6">
      <w:pPr>
        <w:pStyle w:val="Heading4"/>
        <w:spacing w:before="0" w:line="240" w:lineRule="auto"/>
        <w:ind w:left="0" w:firstLine="720"/>
        <w:rPr>
          <w:rFonts w:asciiTheme="minorHAnsi" w:hAnsiTheme="minorHAnsi" w:cstheme="minorHAnsi"/>
          <w:i w:val="0"/>
          <w:color w:val="auto"/>
          <w:sz w:val="22"/>
        </w:rPr>
      </w:pPr>
      <w:bookmarkStart w:id="71" w:name="_Toc463632388"/>
      <w:r w:rsidRPr="00DF3570">
        <w:rPr>
          <w:rFonts w:asciiTheme="minorHAnsi" w:hAnsiTheme="minorHAnsi" w:cstheme="minorHAnsi"/>
          <w:i w:val="0"/>
          <w:color w:val="auto"/>
          <w:sz w:val="22"/>
        </w:rPr>
        <w:t>Statement of Work</w:t>
      </w:r>
      <w:bookmarkEnd w:id="71"/>
    </w:p>
    <w:p w14:paraId="51E2F762" w14:textId="77777777" w:rsidR="00DF3570" w:rsidRDefault="00DF3570" w:rsidP="00E56676">
      <w:pPr>
        <w:spacing w:after="0" w:line="240" w:lineRule="auto"/>
        <w:rPr>
          <w:rFonts w:ascii="Times New Roman" w:hAnsi="Times New Roman" w:cs="Times New Roman"/>
          <w:color w:val="222222"/>
          <w:sz w:val="24"/>
          <w:szCs w:val="24"/>
          <w:shd w:val="clear" w:color="auto" w:fill="FFFFFF"/>
        </w:rPr>
      </w:pPr>
    </w:p>
    <w:p w14:paraId="532105DC" w14:textId="12E225B7" w:rsidR="001E6D70" w:rsidRDefault="001E6D70" w:rsidP="008463DA">
      <w:pPr>
        <w:spacing w:after="0" w:line="240" w:lineRule="auto"/>
        <w:ind w:firstLine="720"/>
        <w:rPr>
          <w:rFonts w:ascii="Times New Roman" w:hAnsi="Times New Roman" w:cs="Times New Roman"/>
          <w:color w:val="222222"/>
          <w:sz w:val="24"/>
          <w:szCs w:val="24"/>
          <w:shd w:val="clear" w:color="auto" w:fill="FFFFFF"/>
        </w:rPr>
      </w:pPr>
      <w:r w:rsidRPr="003714BD">
        <w:rPr>
          <w:rFonts w:ascii="Times New Roman" w:hAnsi="Times New Roman" w:cs="Times New Roman"/>
          <w:color w:val="222222"/>
          <w:sz w:val="24"/>
          <w:szCs w:val="24"/>
          <w:shd w:val="clear" w:color="auto" w:fill="FFFFFF"/>
        </w:rPr>
        <w:t xml:space="preserve">The Statement of Work provides the project specific activities, description, objectives, and of documents for each of the milestones. The due dates for each milestone are also included in the document.  </w:t>
      </w:r>
    </w:p>
    <w:p w14:paraId="08CD9947" w14:textId="77777777" w:rsidR="00DF3570" w:rsidRPr="003714BD" w:rsidRDefault="00DF3570" w:rsidP="00E56676">
      <w:pPr>
        <w:spacing w:after="0" w:line="240" w:lineRule="auto"/>
        <w:rPr>
          <w:rFonts w:ascii="Times New Roman" w:hAnsi="Times New Roman" w:cs="Times New Roman"/>
          <w:color w:val="222222"/>
          <w:sz w:val="24"/>
          <w:szCs w:val="24"/>
          <w:shd w:val="clear" w:color="auto" w:fill="FFFFFF"/>
        </w:rPr>
      </w:pPr>
    </w:p>
    <w:p w14:paraId="34EA9D71" w14:textId="42EAF382" w:rsidR="001E6D70" w:rsidRPr="005F70B3" w:rsidRDefault="001E6D70" w:rsidP="00F54BC6">
      <w:pPr>
        <w:pStyle w:val="Heading4"/>
        <w:spacing w:before="0" w:line="240" w:lineRule="auto"/>
        <w:ind w:left="0" w:firstLine="720"/>
        <w:rPr>
          <w:rFonts w:asciiTheme="minorHAnsi" w:hAnsiTheme="minorHAnsi" w:cstheme="minorHAnsi"/>
          <w:i w:val="0"/>
          <w:sz w:val="22"/>
        </w:rPr>
      </w:pPr>
      <w:bookmarkStart w:id="72" w:name="_Toc463632389"/>
      <w:r w:rsidRPr="005F70B3">
        <w:rPr>
          <w:rFonts w:asciiTheme="minorHAnsi" w:hAnsiTheme="minorHAnsi" w:cstheme="minorHAnsi"/>
          <w:i w:val="0"/>
          <w:color w:val="auto"/>
          <w:sz w:val="22"/>
        </w:rPr>
        <w:t>Project Management Documents</w:t>
      </w:r>
      <w:bookmarkEnd w:id="72"/>
    </w:p>
    <w:p w14:paraId="1B447317" w14:textId="77777777" w:rsidR="005F70B3" w:rsidRDefault="005F70B3" w:rsidP="00E56676">
      <w:pPr>
        <w:spacing w:after="0" w:line="240" w:lineRule="auto"/>
        <w:rPr>
          <w:rFonts w:ascii="Times New Roman" w:hAnsi="Times New Roman" w:cs="Times New Roman"/>
          <w:bCs/>
          <w:color w:val="222222"/>
          <w:sz w:val="24"/>
          <w:szCs w:val="24"/>
          <w:shd w:val="clear" w:color="auto" w:fill="FFFFFF"/>
        </w:rPr>
      </w:pPr>
    </w:p>
    <w:p w14:paraId="4A1DB83A" w14:textId="77777777" w:rsidR="00156490" w:rsidRDefault="00156490" w:rsidP="008463DA">
      <w:pPr>
        <w:spacing w:after="0" w:line="240" w:lineRule="auto"/>
        <w:ind w:firstLine="720"/>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The Project Management D</w:t>
      </w:r>
      <w:r>
        <w:rPr>
          <w:rFonts w:ascii="Times New Roman" w:hAnsi="Times New Roman" w:cs="Times New Roman"/>
          <w:bCs/>
          <w:color w:val="222222"/>
          <w:sz w:val="24"/>
          <w:szCs w:val="24"/>
          <w:shd w:val="clear" w:color="auto" w:fill="FFFFFF"/>
        </w:rPr>
        <w:t>ocuments include</w:t>
      </w:r>
      <w:r w:rsidRPr="003714BD">
        <w:rPr>
          <w:rFonts w:ascii="Times New Roman" w:hAnsi="Times New Roman" w:cs="Times New Roman"/>
          <w:bCs/>
          <w:color w:val="222222"/>
          <w:sz w:val="24"/>
          <w:szCs w:val="24"/>
          <w:shd w:val="clear" w:color="auto" w:fill="FFFFFF"/>
        </w:rPr>
        <w:t xml:space="preserve"> the Gantt Char</w:t>
      </w:r>
      <w:r>
        <w:rPr>
          <w:rFonts w:ascii="Times New Roman" w:hAnsi="Times New Roman" w:cs="Times New Roman"/>
          <w:bCs/>
          <w:color w:val="222222"/>
          <w:sz w:val="24"/>
          <w:szCs w:val="24"/>
          <w:shd w:val="clear" w:color="auto" w:fill="FFFFFF"/>
        </w:rPr>
        <w:t>t, Network diagram, Work Breakdown Structure, and a Resources List.</w:t>
      </w:r>
      <w:r w:rsidRPr="003714BD">
        <w:rPr>
          <w:rFonts w:ascii="Times New Roman" w:hAnsi="Times New Roman" w:cs="Times New Roman"/>
          <w:bCs/>
          <w:color w:val="222222"/>
          <w:sz w:val="24"/>
          <w:szCs w:val="24"/>
          <w:shd w:val="clear" w:color="auto" w:fill="FFFFFF"/>
        </w:rPr>
        <w:t xml:space="preserve"> </w:t>
      </w:r>
    </w:p>
    <w:p w14:paraId="71315891"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Gantt Chart</w:t>
      </w:r>
      <w:r>
        <w:rPr>
          <w:rFonts w:ascii="Times New Roman" w:hAnsi="Times New Roman" w:cs="Times New Roman"/>
          <w:bCs/>
          <w:color w:val="222222"/>
          <w:sz w:val="24"/>
          <w:szCs w:val="24"/>
          <w:shd w:val="clear" w:color="auto" w:fill="FFFFFF"/>
        </w:rPr>
        <w:t>: I</w:t>
      </w:r>
      <w:r w:rsidRPr="00BA21B2">
        <w:rPr>
          <w:rFonts w:ascii="Times New Roman" w:hAnsi="Times New Roman" w:cs="Times New Roman"/>
          <w:bCs/>
          <w:color w:val="222222"/>
          <w:sz w:val="24"/>
          <w:szCs w:val="24"/>
          <w:shd w:val="clear" w:color="auto" w:fill="FFFFFF"/>
        </w:rPr>
        <w:t xml:space="preserve">ncludes a graphical overview of the project, which includes a timeline and task of duration of the project. </w:t>
      </w:r>
    </w:p>
    <w:p w14:paraId="0D1FA82B"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Network Diagram</w:t>
      </w:r>
      <w:r w:rsidRPr="00BA21B2">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an overview of the entire system and a visual representation of the network architecture. </w:t>
      </w:r>
    </w:p>
    <w:p w14:paraId="128325E8" w14:textId="77777777" w:rsidR="00156490"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Work Breakdown Structure</w:t>
      </w:r>
      <w:r w:rsidRPr="00AD097E">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 decomposition of the project into phases, deliverables and work packages. </w:t>
      </w:r>
    </w:p>
    <w:p w14:paraId="054CA70B" w14:textId="77777777" w:rsidR="0040201F"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Resources List</w:t>
      </w:r>
      <w:r>
        <w:rPr>
          <w:rFonts w:ascii="Times New Roman" w:hAnsi="Times New Roman" w:cs="Times New Roman"/>
          <w:bCs/>
          <w:color w:val="222222"/>
          <w:sz w:val="24"/>
          <w:szCs w:val="24"/>
          <w:shd w:val="clear" w:color="auto" w:fill="FFFFFF"/>
        </w:rPr>
        <w:t xml:space="preserve"> P</w:t>
      </w:r>
      <w:r w:rsidRPr="00BA21B2">
        <w:rPr>
          <w:rFonts w:ascii="Times New Roman" w:hAnsi="Times New Roman" w:cs="Times New Roman"/>
          <w:bCs/>
          <w:color w:val="222222"/>
          <w:sz w:val="24"/>
          <w:szCs w:val="24"/>
          <w:shd w:val="clear" w:color="auto" w:fill="FFFFFF"/>
        </w:rPr>
        <w:t xml:space="preserve">rovides a list of the resources involved with the project; analysis, team members that were involved with the overall design, and the development of the project. </w:t>
      </w:r>
    </w:p>
    <w:p w14:paraId="4C51F62B" w14:textId="6DE50062" w:rsidR="00156490" w:rsidRPr="00BA21B2" w:rsidRDefault="00156490" w:rsidP="00EA6698">
      <w:pPr>
        <w:pStyle w:val="ListParagraph"/>
        <w:numPr>
          <w:ilvl w:val="1"/>
          <w:numId w:val="17"/>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Cs/>
          <w:color w:val="222222"/>
          <w:sz w:val="24"/>
          <w:szCs w:val="24"/>
          <w:shd w:val="clear" w:color="auto" w:fill="FFFFFF"/>
        </w:rPr>
        <w:t xml:space="preserve"> </w:t>
      </w:r>
    </w:p>
    <w:p w14:paraId="0E798304" w14:textId="48F5919F" w:rsidR="001E6D70" w:rsidRDefault="00156490" w:rsidP="00156490">
      <w:pPr>
        <w:spacing w:after="0" w:line="240" w:lineRule="auto"/>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 xml:space="preserve">Please refer to the Appendix </w:t>
      </w:r>
      <w:r>
        <w:rPr>
          <w:rFonts w:ascii="Times New Roman" w:hAnsi="Times New Roman" w:cs="Times New Roman"/>
          <w:bCs/>
          <w:color w:val="222222"/>
          <w:sz w:val="24"/>
          <w:szCs w:val="24"/>
          <w:shd w:val="clear" w:color="auto" w:fill="FFFFFF"/>
        </w:rPr>
        <w:t>D for additional details.</w:t>
      </w:r>
    </w:p>
    <w:p w14:paraId="0FE06BB0" w14:textId="77777777" w:rsidR="00156490" w:rsidRPr="003714BD" w:rsidRDefault="00156490" w:rsidP="00156490">
      <w:pPr>
        <w:spacing w:after="0" w:line="240" w:lineRule="auto"/>
        <w:rPr>
          <w:rFonts w:ascii="Times New Roman" w:hAnsi="Times New Roman" w:cs="Times New Roman"/>
          <w:b/>
          <w:sz w:val="24"/>
          <w:szCs w:val="24"/>
        </w:rPr>
      </w:pPr>
    </w:p>
    <w:p w14:paraId="0291B8E3" w14:textId="77777777" w:rsidR="005F70B3" w:rsidRPr="003714BD" w:rsidRDefault="005F70B3" w:rsidP="00E56676">
      <w:pPr>
        <w:spacing w:after="0" w:line="240" w:lineRule="auto"/>
        <w:rPr>
          <w:rFonts w:ascii="Times New Roman" w:hAnsi="Times New Roman" w:cs="Times New Roman"/>
          <w:sz w:val="24"/>
          <w:szCs w:val="24"/>
        </w:rPr>
      </w:pPr>
    </w:p>
    <w:p w14:paraId="5AEF50BC" w14:textId="438391B2" w:rsidR="00602523" w:rsidRDefault="001E6D70" w:rsidP="00602523">
      <w:pPr>
        <w:pStyle w:val="Heading4"/>
        <w:spacing w:before="0" w:line="240" w:lineRule="auto"/>
        <w:ind w:left="0" w:firstLine="720"/>
        <w:rPr>
          <w:rFonts w:asciiTheme="minorHAnsi" w:hAnsiTheme="minorHAnsi" w:cstheme="minorHAnsi"/>
          <w:i w:val="0"/>
          <w:color w:val="auto"/>
          <w:sz w:val="22"/>
        </w:rPr>
      </w:pPr>
      <w:bookmarkStart w:id="73" w:name="_Toc463632391"/>
      <w:r w:rsidRPr="005F70B3">
        <w:rPr>
          <w:rFonts w:asciiTheme="minorHAnsi" w:hAnsiTheme="minorHAnsi" w:cstheme="minorHAnsi"/>
          <w:i w:val="0"/>
          <w:color w:val="auto"/>
          <w:sz w:val="22"/>
        </w:rPr>
        <w:lastRenderedPageBreak/>
        <w:t>Economic Feasibility Analysis</w:t>
      </w:r>
      <w:bookmarkEnd w:id="73"/>
    </w:p>
    <w:p w14:paraId="7CC869E3" w14:textId="77777777"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p>
    <w:p w14:paraId="29F92CC4" w14:textId="2CFB9DB4"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document provides a economic overview of the benefits and cost</w:t>
      </w:r>
      <w:r w:rsidR="001A1F4D">
        <w:rPr>
          <w:rFonts w:ascii="Times New Roman" w:hAnsi="Times New Roman" w:cs="Times New Roman"/>
          <w:color w:val="222222"/>
          <w:sz w:val="24"/>
          <w:szCs w:val="24"/>
          <w:shd w:val="clear" w:color="auto" w:fill="FFFFFF"/>
        </w:rPr>
        <w:t>s of the DOspace Database for the first five years of use.</w:t>
      </w:r>
      <w:r>
        <w:rPr>
          <w:rFonts w:ascii="Times New Roman" w:hAnsi="Times New Roman" w:cs="Times New Roman"/>
          <w:color w:val="222222"/>
          <w:sz w:val="24"/>
          <w:szCs w:val="24"/>
          <w:shd w:val="clear" w:color="auto" w:fill="FFFFFF"/>
        </w:rPr>
        <w:t xml:space="preserve"> </w:t>
      </w:r>
    </w:p>
    <w:p w14:paraId="57372754" w14:textId="7AB2F20A"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Net Present Value : </w:t>
      </w:r>
      <w:r w:rsidRPr="001A1F4D">
        <w:rPr>
          <w:rFonts w:ascii="Times New Roman" w:hAnsi="Times New Roman" w:cs="Times New Roman"/>
          <w:color w:val="222222"/>
          <w:sz w:val="24"/>
          <w:szCs w:val="24"/>
          <w:shd w:val="clear" w:color="auto" w:fill="FFFFFF"/>
        </w:rPr>
        <w:t>Is the present value over the course of a given point in time. The overall net present value for the project is</w:t>
      </w:r>
      <w:r w:rsidRPr="001A1F4D">
        <w:rPr>
          <w:rFonts w:ascii="Times New Roman" w:hAnsi="Times New Roman" w:cs="Times New Roman"/>
          <w:b/>
          <w:color w:val="222222"/>
          <w:sz w:val="24"/>
          <w:szCs w:val="24"/>
          <w:shd w:val="clear" w:color="auto" w:fill="FFFFFF"/>
        </w:rPr>
        <w:t xml:space="preserve"> </w:t>
      </w:r>
      <w:r w:rsidR="00F9465B" w:rsidRPr="00F9465B">
        <w:rPr>
          <w:rFonts w:ascii="Times New Roman" w:hAnsi="Times New Roman" w:cs="Times New Roman"/>
          <w:color w:val="222222"/>
          <w:sz w:val="24"/>
          <w:szCs w:val="24"/>
          <w:shd w:val="clear" w:color="auto" w:fill="FFFFFF"/>
        </w:rPr>
        <w:t>$147,841</w:t>
      </w:r>
      <w:r w:rsidR="00BF4B1E">
        <w:rPr>
          <w:rFonts w:ascii="Times New Roman" w:hAnsi="Times New Roman" w:cs="Times New Roman"/>
          <w:color w:val="222222"/>
          <w:sz w:val="24"/>
          <w:szCs w:val="24"/>
          <w:shd w:val="clear" w:color="auto" w:fill="FFFFFF"/>
        </w:rPr>
        <w:t>.</w:t>
      </w:r>
    </w:p>
    <w:p w14:paraId="79ECB055" w14:textId="049BE1A7"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The Return on Investment: </w:t>
      </w:r>
      <w:r w:rsidRPr="001A1F4D">
        <w:rPr>
          <w:rFonts w:ascii="Times New Roman" w:hAnsi="Times New Roman" w:cs="Times New Roman"/>
          <w:color w:val="222222"/>
          <w:sz w:val="24"/>
          <w:szCs w:val="24"/>
          <w:shd w:val="clear" w:color="auto" w:fill="FFFFFF"/>
        </w:rPr>
        <w:t>The Return on Investment (ROI) is an amount calculated to show the overall gain of money back on an investment. The RO</w:t>
      </w:r>
      <w:r w:rsidR="00BF4B1E">
        <w:rPr>
          <w:rFonts w:ascii="Times New Roman" w:hAnsi="Times New Roman" w:cs="Times New Roman"/>
          <w:color w:val="222222"/>
          <w:sz w:val="24"/>
          <w:szCs w:val="24"/>
          <w:shd w:val="clear" w:color="auto" w:fill="FFFFFF"/>
        </w:rPr>
        <w:t>I of the DOspace Database is 9471</w:t>
      </w:r>
      <w:r w:rsidRPr="001A1F4D">
        <w:rPr>
          <w:rFonts w:ascii="Times New Roman" w:hAnsi="Times New Roman" w:cs="Times New Roman"/>
          <w:color w:val="222222"/>
          <w:sz w:val="24"/>
          <w:szCs w:val="24"/>
          <w:shd w:val="clear" w:color="auto" w:fill="FFFFFF"/>
        </w:rPr>
        <w:t>%.</w:t>
      </w:r>
    </w:p>
    <w:p w14:paraId="08359F86" w14:textId="4F7FC356"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Break Even Point : </w:t>
      </w:r>
      <w:r w:rsidRPr="001A1F4D">
        <w:rPr>
          <w:rFonts w:ascii="Times New Roman" w:hAnsi="Times New Roman" w:cs="Times New Roman"/>
          <w:color w:val="222222"/>
          <w:sz w:val="24"/>
          <w:szCs w:val="24"/>
          <w:shd w:val="clear" w:color="auto" w:fill="FFFFFF"/>
        </w:rPr>
        <w:t xml:space="preserve">The Break Even Point (BEP) is when the return from the project equals to the cost of the project. The break-even point for the DOspace Database is </w:t>
      </w:r>
      <w:r w:rsidR="00BF4B1E">
        <w:rPr>
          <w:rFonts w:ascii="Times New Roman" w:hAnsi="Times New Roman" w:cs="Times New Roman"/>
          <w:color w:val="222222"/>
          <w:sz w:val="24"/>
          <w:szCs w:val="24"/>
          <w:shd w:val="clear" w:color="auto" w:fill="FFFFFF"/>
        </w:rPr>
        <w:t>.01 year or 4 days</w:t>
      </w:r>
      <w:r w:rsidRPr="001A1F4D">
        <w:rPr>
          <w:rFonts w:ascii="Times New Roman" w:hAnsi="Times New Roman" w:cs="Times New Roman"/>
          <w:color w:val="222222"/>
          <w:sz w:val="24"/>
          <w:szCs w:val="24"/>
          <w:shd w:val="clear" w:color="auto" w:fill="FFFFFF"/>
        </w:rPr>
        <w:t>.</w:t>
      </w:r>
    </w:p>
    <w:p w14:paraId="0C3587DD" w14:textId="5ED8152A" w:rsidR="00602523" w:rsidRPr="001A1F4D" w:rsidRDefault="00602523"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Tangibile Benefits: </w:t>
      </w:r>
      <w:r w:rsidRPr="001A1F4D">
        <w:rPr>
          <w:rFonts w:ascii="Times New Roman" w:hAnsi="Times New Roman" w:cs="Times New Roman"/>
          <w:color w:val="222222"/>
          <w:sz w:val="24"/>
          <w:szCs w:val="24"/>
          <w:shd w:val="clear" w:color="auto" w:fill="FFFFFF"/>
        </w:rPr>
        <w:t>Tangible benefits are benefits the client gets from using the project. In our project that would be less time spent each week organizing meetings</w:t>
      </w:r>
      <w:r w:rsidR="009400A3">
        <w:rPr>
          <w:rFonts w:ascii="Times New Roman" w:hAnsi="Times New Roman" w:cs="Times New Roman"/>
          <w:color w:val="222222"/>
          <w:sz w:val="24"/>
          <w:szCs w:val="24"/>
          <w:shd w:val="clear" w:color="auto" w:fill="FFFFFF"/>
        </w:rPr>
        <w:t xml:space="preserve"> totaling $40,000 in saved labor costs over the course of 5 years</w:t>
      </w:r>
      <w:r w:rsidRPr="001A1F4D">
        <w:rPr>
          <w:rFonts w:ascii="Times New Roman" w:hAnsi="Times New Roman" w:cs="Times New Roman"/>
          <w:color w:val="222222"/>
          <w:sz w:val="24"/>
          <w:szCs w:val="24"/>
          <w:shd w:val="clear" w:color="auto" w:fill="FFFFFF"/>
        </w:rPr>
        <w:t>.</w:t>
      </w:r>
    </w:p>
    <w:p w14:paraId="7CA9D4E4" w14:textId="50C4B3B2" w:rsidR="00602523" w:rsidRPr="001A1F4D" w:rsidRDefault="00F31B1E"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One-Time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00602523" w:rsidRPr="001A1F4D">
        <w:rPr>
          <w:rFonts w:ascii="Times New Roman" w:hAnsi="Times New Roman" w:cs="Times New Roman"/>
          <w:color w:val="222222"/>
          <w:sz w:val="24"/>
          <w:szCs w:val="24"/>
          <w:shd w:val="clear" w:color="auto" w:fill="FFFFFF"/>
        </w:rPr>
        <w:t xml:space="preserve">One-time costs are costs that are only need once and typically happen </w:t>
      </w:r>
      <w:r w:rsidR="003973F7">
        <w:rPr>
          <w:rFonts w:ascii="Times New Roman" w:hAnsi="Times New Roman" w:cs="Times New Roman"/>
          <w:color w:val="222222"/>
          <w:sz w:val="24"/>
          <w:szCs w:val="24"/>
          <w:shd w:val="clear" w:color="auto" w:fill="FFFFFF"/>
        </w:rPr>
        <w:t>at the beginning of the project, our one time costs total $180.</w:t>
      </w:r>
    </w:p>
    <w:p w14:paraId="1A592418" w14:textId="6327A817" w:rsidR="00602523" w:rsidRPr="001A1F4D" w:rsidRDefault="00F31B1E" w:rsidP="00EA6698">
      <w:pPr>
        <w:pStyle w:val="ListParagraph"/>
        <w:numPr>
          <w:ilvl w:val="0"/>
          <w:numId w:val="18"/>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Recurring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Pr="00F31B1E">
        <w:rPr>
          <w:rFonts w:ascii="Times New Roman" w:hAnsi="Times New Roman" w:cs="Times New Roman"/>
          <w:sz w:val="24"/>
          <w:szCs w:val="24"/>
        </w:rPr>
        <w:t xml:space="preserve">Recurring costs </w:t>
      </w:r>
      <w:r w:rsidR="009400A3" w:rsidRPr="00F31B1E">
        <w:rPr>
          <w:rFonts w:ascii="Times New Roman" w:hAnsi="Times New Roman" w:cs="Times New Roman"/>
          <w:color w:val="000000"/>
          <w:sz w:val="24"/>
          <w:szCs w:val="24"/>
        </w:rPr>
        <w:t>are costs that will be charged multiple times throughout a projects lifecycle. We calculated reoccurring costs on an annual basis our recurring costs total $360.</w:t>
      </w:r>
    </w:p>
    <w:p w14:paraId="68CA6A88"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p>
    <w:p w14:paraId="3865DDFD"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refer to Appendix E for detail on the information. </w:t>
      </w:r>
    </w:p>
    <w:p w14:paraId="016F5503" w14:textId="252E9ED0" w:rsidR="001E6D70" w:rsidRPr="003714BD" w:rsidRDefault="001E6D70" w:rsidP="00E56676">
      <w:pPr>
        <w:spacing w:after="0" w:line="240" w:lineRule="auto"/>
        <w:rPr>
          <w:rFonts w:ascii="Times New Roman" w:hAnsi="Times New Roman" w:cs="Times New Roman"/>
          <w:b/>
          <w:sz w:val="24"/>
          <w:szCs w:val="24"/>
        </w:rPr>
      </w:pPr>
    </w:p>
    <w:p w14:paraId="271D0B9D" w14:textId="32F8484B" w:rsidR="001E6D70" w:rsidRDefault="001E6D70" w:rsidP="001B78F4">
      <w:pPr>
        <w:pStyle w:val="Heading4"/>
        <w:spacing w:before="0" w:line="240" w:lineRule="auto"/>
        <w:ind w:left="0"/>
        <w:rPr>
          <w:rFonts w:asciiTheme="minorHAnsi" w:hAnsiTheme="minorHAnsi" w:cstheme="minorHAnsi"/>
          <w:i w:val="0"/>
          <w:color w:val="auto"/>
          <w:sz w:val="22"/>
        </w:rPr>
      </w:pPr>
      <w:bookmarkStart w:id="74" w:name="_Toc463632392"/>
      <w:r w:rsidRPr="001B78F4">
        <w:rPr>
          <w:rFonts w:asciiTheme="minorHAnsi" w:hAnsiTheme="minorHAnsi" w:cstheme="minorHAnsi"/>
          <w:i w:val="0"/>
          <w:color w:val="auto"/>
          <w:sz w:val="22"/>
        </w:rPr>
        <w:t>Implications for the Client</w:t>
      </w:r>
      <w:bookmarkEnd w:id="74"/>
    </w:p>
    <w:p w14:paraId="6A652FC2" w14:textId="77777777" w:rsidR="001B78F4" w:rsidRDefault="001B78F4" w:rsidP="00E56676">
      <w:pPr>
        <w:spacing w:after="0" w:line="240" w:lineRule="auto"/>
        <w:rPr>
          <w:rFonts w:ascii="Times New Roman" w:hAnsi="Times New Roman" w:cs="Times New Roman"/>
          <w:sz w:val="24"/>
          <w:szCs w:val="24"/>
        </w:rPr>
      </w:pPr>
    </w:p>
    <w:p w14:paraId="2053505E" w14:textId="373E418B"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Milestone 2 has no implications for client. No additional resources are needed at this time for the application. </w:t>
      </w:r>
    </w:p>
    <w:p w14:paraId="559049D2" w14:textId="77777777" w:rsidR="00EB27C3" w:rsidRPr="003714BD" w:rsidRDefault="00EB27C3" w:rsidP="00E56676">
      <w:pPr>
        <w:spacing w:after="0" w:line="240" w:lineRule="auto"/>
        <w:rPr>
          <w:rFonts w:ascii="Times New Roman" w:hAnsi="Times New Roman" w:cs="Times New Roman"/>
          <w:sz w:val="24"/>
          <w:szCs w:val="24"/>
        </w:rPr>
      </w:pPr>
    </w:p>
    <w:p w14:paraId="03FCD089" w14:textId="2CF7A89E" w:rsidR="001E6D70" w:rsidRDefault="001E6D70" w:rsidP="001B78F4">
      <w:pPr>
        <w:pStyle w:val="Heading4"/>
        <w:spacing w:before="0" w:line="240" w:lineRule="auto"/>
        <w:ind w:left="0"/>
        <w:rPr>
          <w:rFonts w:asciiTheme="minorHAnsi" w:hAnsiTheme="minorHAnsi" w:cstheme="minorHAnsi"/>
          <w:i w:val="0"/>
          <w:color w:val="auto"/>
          <w:sz w:val="22"/>
        </w:rPr>
      </w:pPr>
      <w:bookmarkStart w:id="75" w:name="_Toc463632393"/>
      <w:r w:rsidRPr="001B78F4">
        <w:rPr>
          <w:rFonts w:asciiTheme="minorHAnsi" w:hAnsiTheme="minorHAnsi" w:cstheme="minorHAnsi"/>
          <w:i w:val="0"/>
          <w:color w:val="auto"/>
          <w:sz w:val="22"/>
        </w:rPr>
        <w:t>Items for Approval</w:t>
      </w:r>
      <w:bookmarkEnd w:id="75"/>
    </w:p>
    <w:p w14:paraId="08B8EC66" w14:textId="77777777" w:rsidR="00CE538E" w:rsidRDefault="00CE538E" w:rsidP="00E56676">
      <w:pPr>
        <w:spacing w:after="0" w:line="240" w:lineRule="auto"/>
        <w:rPr>
          <w:rFonts w:ascii="Times New Roman" w:hAnsi="Times New Roman" w:cs="Times New Roman"/>
          <w:b/>
          <w:sz w:val="24"/>
          <w:szCs w:val="24"/>
        </w:rPr>
      </w:pPr>
    </w:p>
    <w:p w14:paraId="14D8BF2F" w14:textId="6A926C4A" w:rsidR="001E6D70" w:rsidRPr="003714BD" w:rsidRDefault="001E6D70" w:rsidP="008463DA">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The following documents have been submitted for approval:</w:t>
      </w:r>
    </w:p>
    <w:p w14:paraId="5A2B3661"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Project Scope Statement</w:t>
      </w:r>
    </w:p>
    <w:p w14:paraId="46D20BF1"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Statement of Work</w:t>
      </w:r>
    </w:p>
    <w:p w14:paraId="0320FB30"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Project Management Documents </w:t>
      </w:r>
    </w:p>
    <w:p w14:paraId="7AD44E64"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Economic Feasibility Analysis</w:t>
      </w:r>
    </w:p>
    <w:p w14:paraId="3DD04F89" w14:textId="77777777" w:rsidR="001E6D70" w:rsidRPr="003714BD" w:rsidRDefault="001E6D70" w:rsidP="00EA6698">
      <w:pPr>
        <w:pStyle w:val="ListParagraph"/>
        <w:numPr>
          <w:ilvl w:val="0"/>
          <w:numId w:val="4"/>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Issue Logs</w:t>
      </w:r>
    </w:p>
    <w:p w14:paraId="511C9860" w14:textId="1B6CE43E" w:rsidR="000A1F29" w:rsidRDefault="000A1F29" w:rsidP="00E56676">
      <w:pPr>
        <w:spacing w:after="0" w:line="240" w:lineRule="auto"/>
        <w:rPr>
          <w:rFonts w:ascii="Times New Roman" w:hAnsi="Times New Roman" w:cs="Times New Roman"/>
          <w:sz w:val="24"/>
          <w:szCs w:val="24"/>
        </w:rPr>
      </w:pPr>
    </w:p>
    <w:p w14:paraId="3B7CE807" w14:textId="63517136" w:rsidR="00EB27C3" w:rsidRDefault="00EB27C3" w:rsidP="00E56676">
      <w:pPr>
        <w:spacing w:after="0" w:line="240" w:lineRule="auto"/>
        <w:rPr>
          <w:rFonts w:ascii="Times New Roman" w:hAnsi="Times New Roman" w:cs="Times New Roman"/>
          <w:sz w:val="24"/>
          <w:szCs w:val="24"/>
        </w:rPr>
      </w:pPr>
    </w:p>
    <w:p w14:paraId="4671172F" w14:textId="7B93357F" w:rsidR="00EB27C3" w:rsidRDefault="00EB27C3" w:rsidP="00E56676">
      <w:pPr>
        <w:spacing w:after="0" w:line="240" w:lineRule="auto"/>
        <w:rPr>
          <w:rFonts w:ascii="Times New Roman" w:hAnsi="Times New Roman" w:cs="Times New Roman"/>
          <w:sz w:val="24"/>
          <w:szCs w:val="24"/>
        </w:rPr>
      </w:pPr>
    </w:p>
    <w:p w14:paraId="597837A8" w14:textId="73FBFEDF" w:rsidR="00EB27C3" w:rsidRDefault="00EB27C3" w:rsidP="00E56676">
      <w:pPr>
        <w:spacing w:after="0" w:line="240" w:lineRule="auto"/>
        <w:rPr>
          <w:rFonts w:ascii="Times New Roman" w:hAnsi="Times New Roman" w:cs="Times New Roman"/>
          <w:sz w:val="24"/>
          <w:szCs w:val="24"/>
        </w:rPr>
      </w:pPr>
    </w:p>
    <w:p w14:paraId="256D9EDC" w14:textId="79741C7C" w:rsidR="00EB27C3" w:rsidRDefault="00EB27C3" w:rsidP="00E56676">
      <w:pPr>
        <w:spacing w:after="0" w:line="240" w:lineRule="auto"/>
        <w:rPr>
          <w:rFonts w:ascii="Times New Roman" w:hAnsi="Times New Roman" w:cs="Times New Roman"/>
          <w:sz w:val="24"/>
          <w:szCs w:val="24"/>
        </w:rPr>
      </w:pPr>
    </w:p>
    <w:p w14:paraId="7675B495" w14:textId="1C9DBBEE" w:rsidR="00EB27C3" w:rsidRDefault="00EB27C3" w:rsidP="00E56676">
      <w:pPr>
        <w:spacing w:after="0" w:line="240" w:lineRule="auto"/>
        <w:rPr>
          <w:rFonts w:ascii="Times New Roman" w:hAnsi="Times New Roman" w:cs="Times New Roman"/>
          <w:sz w:val="24"/>
          <w:szCs w:val="24"/>
        </w:rPr>
      </w:pPr>
    </w:p>
    <w:p w14:paraId="6A3F606A" w14:textId="1C62C33D" w:rsidR="00EB27C3" w:rsidRDefault="00EB27C3" w:rsidP="00E56676">
      <w:pPr>
        <w:spacing w:after="0" w:line="240" w:lineRule="auto"/>
        <w:rPr>
          <w:rFonts w:ascii="Times New Roman" w:hAnsi="Times New Roman" w:cs="Times New Roman"/>
          <w:sz w:val="24"/>
          <w:szCs w:val="24"/>
        </w:rPr>
      </w:pPr>
    </w:p>
    <w:p w14:paraId="13E8B0E3" w14:textId="60D6B101" w:rsidR="00EB27C3" w:rsidRDefault="00EB27C3" w:rsidP="00E56676">
      <w:pPr>
        <w:spacing w:after="0" w:line="240" w:lineRule="auto"/>
        <w:rPr>
          <w:rFonts w:ascii="Times New Roman" w:hAnsi="Times New Roman" w:cs="Times New Roman"/>
          <w:sz w:val="24"/>
          <w:szCs w:val="24"/>
        </w:rPr>
      </w:pPr>
    </w:p>
    <w:p w14:paraId="41042971" w14:textId="7D691250" w:rsidR="000A1F29" w:rsidRDefault="000A1F29" w:rsidP="00E56676">
      <w:pPr>
        <w:pStyle w:val="Heading3"/>
        <w:spacing w:before="0" w:line="240" w:lineRule="auto"/>
        <w:rPr>
          <w:rFonts w:asciiTheme="minorHAnsi" w:hAnsiTheme="minorHAnsi" w:cstheme="minorHAnsi"/>
          <w:color w:val="auto"/>
          <w:sz w:val="22"/>
          <w:szCs w:val="22"/>
        </w:rPr>
      </w:pPr>
      <w:bookmarkStart w:id="76" w:name="_Toc462927557"/>
      <w:bookmarkStart w:id="77" w:name="_Toc462927877"/>
      <w:bookmarkStart w:id="78" w:name="_Toc463632394"/>
      <w:r w:rsidRPr="00D62F99">
        <w:rPr>
          <w:rFonts w:asciiTheme="minorHAnsi" w:hAnsiTheme="minorHAnsi" w:cstheme="minorHAnsi"/>
          <w:color w:val="auto"/>
          <w:sz w:val="22"/>
          <w:szCs w:val="22"/>
        </w:rPr>
        <w:lastRenderedPageBreak/>
        <w:t>Project Scope Statement</w:t>
      </w:r>
      <w:bookmarkEnd w:id="76"/>
      <w:bookmarkEnd w:id="77"/>
      <w:bookmarkEnd w:id="78"/>
    </w:p>
    <w:p w14:paraId="405A298F" w14:textId="77777777" w:rsidR="00D62F99" w:rsidRDefault="00D62F99" w:rsidP="00E56676">
      <w:pPr>
        <w:pStyle w:val="Standard"/>
        <w:spacing w:after="0" w:line="240" w:lineRule="auto"/>
        <w:rPr>
          <w:rFonts w:ascii="Times New Roman" w:hAnsi="Times New Roman" w:cs="Times New Roman"/>
          <w:b/>
          <w:sz w:val="24"/>
          <w:szCs w:val="24"/>
        </w:rPr>
      </w:pPr>
    </w:p>
    <w:p w14:paraId="75493DB6" w14:textId="1304F5E6" w:rsidR="00526456" w:rsidRPr="00BE2DA1"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SpaceMen</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 xml:space="preserve">Prepared by: </w:t>
      </w:r>
      <w:r w:rsidRPr="00BE2DA1">
        <w:rPr>
          <w:rFonts w:ascii="Times New Roman" w:hAnsi="Times New Roman" w:cs="Times New Roman"/>
          <w:sz w:val="24"/>
          <w:szCs w:val="24"/>
        </w:rPr>
        <w:t>Brendan Murray</w:t>
      </w:r>
    </w:p>
    <w:p w14:paraId="15D1637C" w14:textId="319A3C19" w:rsidR="00526456" w:rsidRPr="003714BD" w:rsidRDefault="00526456" w:rsidP="00E56676">
      <w:pPr>
        <w:pStyle w:val="Standard"/>
        <w:spacing w:after="0" w:line="240" w:lineRule="auto"/>
        <w:rPr>
          <w:rFonts w:ascii="Times New Roman" w:hAnsi="Times New Roman" w:cs="Times New Roman"/>
          <w:sz w:val="24"/>
          <w:szCs w:val="24"/>
        </w:rPr>
      </w:pPr>
      <w:r w:rsidRPr="00BE2DA1">
        <w:rPr>
          <w:rFonts w:ascii="Times New Roman" w:hAnsi="Times New Roman" w:cs="Times New Roman"/>
          <w:sz w:val="24"/>
          <w:szCs w:val="24"/>
        </w:rPr>
        <w:t>Statement of Project Scope</w:t>
      </w:r>
      <w:r w:rsidRPr="003714BD">
        <w:rPr>
          <w:rFonts w:ascii="Times New Roman" w:hAnsi="Times New Roman" w:cs="Times New Roman"/>
          <w:b/>
          <w:i/>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b/>
          <w:sz w:val="24"/>
          <w:szCs w:val="24"/>
        </w:rPr>
        <w:t xml:space="preserve">Date: </w:t>
      </w:r>
      <w:r w:rsidRPr="00BE2DA1">
        <w:rPr>
          <w:rFonts w:ascii="Times New Roman" w:hAnsi="Times New Roman" w:cs="Times New Roman"/>
          <w:sz w:val="24"/>
          <w:szCs w:val="24"/>
        </w:rPr>
        <w:t xml:space="preserve"> October</w:t>
      </w:r>
      <w:r w:rsidR="008118C6">
        <w:rPr>
          <w:rFonts w:ascii="Times New Roman" w:hAnsi="Times New Roman" w:cs="Times New Roman"/>
          <w:sz w:val="24"/>
          <w:szCs w:val="24"/>
        </w:rPr>
        <w:t xml:space="preserve"> 8,</w:t>
      </w:r>
      <w:r w:rsidRPr="00BE2DA1">
        <w:rPr>
          <w:rFonts w:ascii="Times New Roman" w:hAnsi="Times New Roman" w:cs="Times New Roman"/>
          <w:sz w:val="24"/>
          <w:szCs w:val="24"/>
        </w:rPr>
        <w:t xml:space="preserve"> 2016</w:t>
      </w:r>
    </w:p>
    <w:p w14:paraId="1CE242F9"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2F300367" w14:textId="77777777" w:rsidR="00526456" w:rsidRPr="003714BD" w:rsidRDefault="00526456" w:rsidP="00E56676">
      <w:pPr>
        <w:pStyle w:val="Standard"/>
        <w:spacing w:after="0" w:line="240" w:lineRule="auto"/>
        <w:rPr>
          <w:rFonts w:ascii="Times New Roman" w:hAnsi="Times New Roman" w:cs="Times New Roman"/>
          <w:sz w:val="24"/>
          <w:szCs w:val="24"/>
        </w:rPr>
      </w:pPr>
    </w:p>
    <w:p w14:paraId="5FFF620E"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General Project Information</w:t>
      </w:r>
    </w:p>
    <w:p w14:paraId="6361928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13FC812" w14:textId="47A5FAA3"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Name: </w:t>
      </w:r>
      <w:r w:rsidR="00740173">
        <w:rPr>
          <w:rFonts w:ascii="Times New Roman" w:hAnsi="Times New Roman" w:cs="Times New Roman"/>
          <w:b/>
          <w:sz w:val="24"/>
          <w:szCs w:val="24"/>
        </w:rPr>
        <w:tab/>
      </w:r>
      <w:r w:rsidRPr="00BE2DA1">
        <w:rPr>
          <w:rFonts w:ascii="Times New Roman" w:hAnsi="Times New Roman" w:cs="Times New Roman"/>
          <w:sz w:val="24"/>
          <w:szCs w:val="24"/>
        </w:rPr>
        <w:t>DOspace Member and Mentor Database</w:t>
      </w:r>
    </w:p>
    <w:p w14:paraId="76EB31C1" w14:textId="458D0EA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t xml:space="preserve">Project Sponsor: </w:t>
      </w:r>
      <w:r w:rsidR="00740173">
        <w:rPr>
          <w:rFonts w:ascii="Times New Roman" w:hAnsi="Times New Roman" w:cs="Times New Roman"/>
          <w:b/>
          <w:sz w:val="24"/>
          <w:szCs w:val="24"/>
        </w:rPr>
        <w:tab/>
      </w:r>
      <w:r w:rsidRPr="00BE2DA1">
        <w:rPr>
          <w:rFonts w:ascii="Times New Roman" w:hAnsi="Times New Roman" w:cs="Times New Roman"/>
          <w:sz w:val="24"/>
          <w:szCs w:val="24"/>
        </w:rPr>
        <w:t>Cherie Geary</w:t>
      </w:r>
      <w:r w:rsidRPr="003714BD">
        <w:rPr>
          <w:rFonts w:ascii="Times New Roman" w:hAnsi="Times New Roman" w:cs="Times New Roman"/>
          <w:b/>
          <w:sz w:val="24"/>
          <w:szCs w:val="24"/>
        </w:rPr>
        <w:tab/>
      </w:r>
    </w:p>
    <w:p w14:paraId="37E0A370" w14:textId="4F7771BC"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Manager: </w:t>
      </w:r>
      <w:r w:rsidR="00740173">
        <w:rPr>
          <w:rFonts w:ascii="Times New Roman" w:hAnsi="Times New Roman" w:cs="Times New Roman"/>
          <w:b/>
          <w:sz w:val="24"/>
          <w:szCs w:val="24"/>
        </w:rPr>
        <w:tab/>
      </w:r>
      <w:r w:rsidRPr="00BE2DA1">
        <w:rPr>
          <w:rFonts w:ascii="Times New Roman" w:hAnsi="Times New Roman" w:cs="Times New Roman"/>
          <w:sz w:val="24"/>
          <w:szCs w:val="24"/>
        </w:rPr>
        <w:t>Dr. Pietron</w:t>
      </w:r>
    </w:p>
    <w:p w14:paraId="2E37F245" w14:textId="2C734962"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335610D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7D1D949" w14:textId="4F817C35" w:rsidR="00526456" w:rsidRPr="003714BD" w:rsidRDefault="00342772" w:rsidP="00E56676">
      <w:pPr>
        <w:pStyle w:val="Standard"/>
        <w:spacing w:after="0" w:line="240" w:lineRule="auto"/>
        <w:rPr>
          <w:rFonts w:ascii="Times New Roman" w:hAnsi="Times New Roman" w:cs="Times New Roman"/>
          <w:sz w:val="24"/>
          <w:szCs w:val="24"/>
        </w:rPr>
      </w:pPr>
      <w:r>
        <w:rPr>
          <w:rFonts w:ascii="Times New Roman" w:hAnsi="Times New Roman" w:cs="Times New Roman"/>
          <w:b/>
          <w:bCs/>
          <w:sz w:val="24"/>
          <w:szCs w:val="24"/>
        </w:rPr>
        <w:t>Problem/Opportunity Statement</w:t>
      </w:r>
    </w:p>
    <w:p w14:paraId="4414FD5A" w14:textId="77777777" w:rsidR="008118C6" w:rsidRPr="003714BD" w:rsidRDefault="008118C6" w:rsidP="008118C6">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Client, DOspace, needs a more efficient way to match Mentor’s and Member’s for their Mentorship program. They would also like the ability to quickly run reports on past meetings. Currently the matching process for a single meeting can take between 15 and 45 minutes and upto 3 hours in a day for all appointments. Currently there is no efficient way to generate reports on past meetings. The mentorship program is expected to grow significantly in the coming months and as it grows the overhead is expected to increase exponentially as the need for reports will grow along with the need to setup meetings. </w:t>
      </w:r>
    </w:p>
    <w:p w14:paraId="188987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BC43814"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71A81E8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59A7CA8D" w14:textId="61EB64FA"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w:t>
      </w:r>
      <w:r w:rsidR="00FA5A97">
        <w:rPr>
          <w:rFonts w:ascii="Times New Roman" w:hAnsi="Times New Roman" w:cs="Times New Roman"/>
          <w:b/>
          <w:bCs/>
          <w:sz w:val="24"/>
          <w:szCs w:val="24"/>
        </w:rPr>
        <w:t>roject Objectives</w:t>
      </w:r>
    </w:p>
    <w:p w14:paraId="15127557" w14:textId="546C31D8" w:rsidR="00526456" w:rsidRPr="008118C6" w:rsidRDefault="00526456" w:rsidP="00E56676">
      <w:pPr>
        <w:pStyle w:val="Standard"/>
        <w:spacing w:after="0" w:line="240" w:lineRule="auto"/>
        <w:rPr>
          <w:rFonts w:ascii="Times New Roman" w:hAnsi="Times New Roman" w:cs="Times New Roman"/>
          <w:sz w:val="24"/>
          <w:szCs w:val="24"/>
        </w:rPr>
      </w:pPr>
    </w:p>
    <w:p w14:paraId="002C5696" w14:textId="59FFF19D" w:rsidR="00526456" w:rsidRPr="003714BD" w:rsidRDefault="00FA5A97"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w:t>
      </w:r>
      <w:r w:rsidR="00740173">
        <w:rPr>
          <w:rFonts w:ascii="Times New Roman" w:hAnsi="Times New Roman" w:cs="Times New Roman"/>
          <w:b/>
          <w:bCs/>
          <w:sz w:val="24"/>
          <w:szCs w:val="24"/>
        </w:rPr>
        <w:t xml:space="preserve"> include:</w:t>
      </w:r>
    </w:p>
    <w:p w14:paraId="65C5EDA3" w14:textId="77777777" w:rsidR="008118C6" w:rsidRPr="008118C6" w:rsidRDefault="008118C6"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246F95CE" w14:textId="7AE762BC" w:rsidR="00740173" w:rsidRPr="00740173" w:rsidRDefault="008118C6"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Train current staff in the use of the Database so that it's implementation meets DOspace goals</w:t>
      </w:r>
      <w:r w:rsidR="00740173">
        <w:rPr>
          <w:rFonts w:ascii="Times New Roman" w:hAnsi="Times New Roman" w:cs="Times New Roman"/>
          <w:sz w:val="24"/>
          <w:szCs w:val="24"/>
        </w:rPr>
        <w:br/>
      </w:r>
    </w:p>
    <w:p w14:paraId="503CC1BC" w14:textId="1645066B"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r w:rsidR="00740173">
        <w:rPr>
          <w:rFonts w:ascii="Times New Roman" w:hAnsi="Times New Roman" w:cs="Times New Roman"/>
          <w:b/>
          <w:bCs/>
          <w:sz w:val="24"/>
          <w:szCs w:val="24"/>
        </w:rPr>
        <w:t xml:space="preserve"> include:</w:t>
      </w:r>
    </w:p>
    <w:p w14:paraId="6F76801E"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301DE9AC"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069A3F2F"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66769D6D" w14:textId="77777777" w:rsidR="008118C6" w:rsidRPr="008118C6" w:rsidRDefault="008118C6"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Provide training to staff so they can use the system to it’s full extent</w:t>
      </w:r>
    </w:p>
    <w:p w14:paraId="7D7EFE9C" w14:textId="45C56855" w:rsidR="0040201F" w:rsidRPr="0040201F" w:rsidRDefault="0040201F" w:rsidP="008118C6">
      <w:pPr>
        <w:pStyle w:val="Standard"/>
        <w:pBdr>
          <w:bottom w:val="single" w:sz="6" w:space="1" w:color="000001"/>
        </w:pBdr>
        <w:spacing w:after="0" w:line="240" w:lineRule="auto"/>
        <w:rPr>
          <w:rFonts w:ascii="Times New Roman" w:hAnsi="Times New Roman" w:cs="Times New Roman"/>
          <w:sz w:val="24"/>
          <w:szCs w:val="24"/>
        </w:rPr>
      </w:pPr>
    </w:p>
    <w:p w14:paraId="046CF22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29371DA" w14:textId="4BCB3BB2" w:rsidR="00526456" w:rsidRPr="003714BD" w:rsidRDefault="0039348A" w:rsidP="00E56676">
      <w:pPr>
        <w:pStyle w:val="Standard"/>
        <w:spacing w:after="0" w:line="240" w:lineRule="auto"/>
        <w:rPr>
          <w:rFonts w:ascii="Times New Roman" w:hAnsi="Times New Roman" w:cs="Times New Roman"/>
          <w:sz w:val="24"/>
          <w:szCs w:val="24"/>
        </w:rPr>
      </w:pPr>
      <w:r>
        <w:rPr>
          <w:rFonts w:ascii="Times New Roman" w:hAnsi="Times New Roman" w:cs="Times New Roman"/>
          <w:b/>
          <w:sz w:val="24"/>
          <w:szCs w:val="24"/>
        </w:rPr>
        <w:t>Project Description</w:t>
      </w:r>
    </w:p>
    <w:p w14:paraId="4D83994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4C9D0865" w14:textId="347F32CE" w:rsidR="00526456" w:rsidRDefault="00526456" w:rsidP="00E56676">
      <w:pPr>
        <w:pStyle w:val="Standard"/>
        <w:pBdr>
          <w:bottom w:val="single" w:sz="6" w:space="1" w:color="000001"/>
        </w:pBdr>
        <w:spacing w:after="0" w:line="240" w:lineRule="auto"/>
        <w:rPr>
          <w:rFonts w:ascii="Times New Roman" w:hAnsi="Times New Roman" w:cs="Times New Roman"/>
          <w:sz w:val="24"/>
          <w:szCs w:val="24"/>
        </w:rPr>
      </w:pPr>
      <w:r w:rsidRPr="003714BD">
        <w:rPr>
          <w:rFonts w:ascii="Times New Roman" w:hAnsi="Times New Roman" w:cs="Times New Roman"/>
          <w:sz w:val="24"/>
          <w:szCs w:val="24"/>
        </w:rPr>
        <w:tab/>
        <w:t xml:space="preserve">The SpaceMen group will develop a Microsoft Access database for the DOspace mentoring program. This database will track Mentor contact information, skill sets, workload, total meetings, missed meetings, complaints, skill preferences, Member preferences, personal </w:t>
      </w:r>
      <w:r w:rsidRPr="003714BD">
        <w:rPr>
          <w:rFonts w:ascii="Times New Roman" w:hAnsi="Times New Roman" w:cs="Times New Roman"/>
          <w:sz w:val="24"/>
          <w:szCs w:val="24"/>
        </w:rPr>
        <w:lastRenderedPageBreak/>
        <w:t>notes, and anything else deemed useful in matching a Mentor with a Member or improving outcomes. The database will also track Member contact information, previous meetings, subjects of interest, total meetings, successful meetings, missed meetings, and personal notes. Continued meetings with Cherie Geary will determine if the project is on track and identify missing features or features not properly implemented.</w:t>
      </w:r>
    </w:p>
    <w:p w14:paraId="0ECCE30E" w14:textId="77777777" w:rsidR="00BE2DA1" w:rsidRPr="003714BD" w:rsidRDefault="00BE2DA1" w:rsidP="00E56676">
      <w:pPr>
        <w:pStyle w:val="Standard"/>
        <w:pBdr>
          <w:bottom w:val="single" w:sz="6" w:space="1" w:color="000001"/>
        </w:pBdr>
        <w:spacing w:after="0" w:line="240" w:lineRule="auto"/>
        <w:rPr>
          <w:rFonts w:ascii="Times New Roman" w:hAnsi="Times New Roman" w:cs="Times New Roman"/>
          <w:sz w:val="24"/>
          <w:szCs w:val="24"/>
        </w:rPr>
      </w:pPr>
    </w:p>
    <w:p w14:paraId="3F57FA5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6A8ADFE" w14:textId="3B2788BC" w:rsidR="00740173" w:rsidRPr="003714BD" w:rsidRDefault="00740173"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business benefits are:</w:t>
      </w:r>
    </w:p>
    <w:p w14:paraId="7911C1D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C72A011" w14:textId="2AA4AB6B"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Save 8-12 hours or $160-$240 per week organizing meetings</w:t>
      </w:r>
    </w:p>
    <w:p w14:paraId="15D18D07" w14:textId="5A164AC6"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Reduce query posts made to Mentor Chatroom for certain skill sets</w:t>
      </w:r>
    </w:p>
    <w:p w14:paraId="6D5D02F6" w14:textId="05006A8B" w:rsid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Free up time for Cherie to focus on other assigned DOspace projects</w:t>
      </w:r>
    </w:p>
    <w:p w14:paraId="4D2FAFD7" w14:textId="3F28C191" w:rsidR="003215DD" w:rsidRPr="003215DD" w:rsidRDefault="003215DD" w:rsidP="00EA6698">
      <w:pPr>
        <w:pStyle w:val="Standard"/>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Substantial speculated benefits to DOspace sponsor funding if the program is successful and can produce results in the form of satisfied members and accurate reports of program information</w:t>
      </w:r>
    </w:p>
    <w:p w14:paraId="6943D125" w14:textId="77777777" w:rsidR="003215DD" w:rsidRDefault="003215DD" w:rsidP="00E56676">
      <w:pPr>
        <w:pStyle w:val="Standard"/>
        <w:spacing w:after="0" w:line="240" w:lineRule="auto"/>
        <w:rPr>
          <w:rFonts w:ascii="Times New Roman" w:hAnsi="Times New Roman" w:cs="Times New Roman"/>
          <w:sz w:val="24"/>
          <w:szCs w:val="24"/>
        </w:rPr>
      </w:pPr>
    </w:p>
    <w:p w14:paraId="369BB05E" w14:textId="1CA60C0A"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0DC9C564"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0A64C7F" w14:textId="1E52C3CC"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Project Deliverables</w:t>
      </w:r>
      <w:r w:rsidR="00740173">
        <w:rPr>
          <w:rFonts w:ascii="Times New Roman" w:hAnsi="Times New Roman" w:cs="Times New Roman"/>
          <w:b/>
          <w:bCs/>
          <w:sz w:val="24"/>
          <w:szCs w:val="24"/>
        </w:rPr>
        <w:t xml:space="preserve"> include:</w:t>
      </w:r>
    </w:p>
    <w:p w14:paraId="56D15C5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38D00B8F" w14:textId="77777777"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Workbook with Milestones 1-4</w:t>
      </w:r>
    </w:p>
    <w:p w14:paraId="76E55670" w14:textId="1CCEF05D"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A </w:t>
      </w:r>
      <w:r w:rsidR="00474A7E">
        <w:rPr>
          <w:rFonts w:ascii="Times New Roman" w:hAnsi="Times New Roman" w:cs="Times New Roman"/>
          <w:sz w:val="24"/>
          <w:szCs w:val="24"/>
        </w:rPr>
        <w:t xml:space="preserve">working prototype for </w:t>
      </w:r>
      <w:r w:rsidRPr="003714BD">
        <w:rPr>
          <w:rFonts w:ascii="Times New Roman" w:hAnsi="Times New Roman" w:cs="Times New Roman"/>
          <w:sz w:val="24"/>
          <w:szCs w:val="24"/>
        </w:rPr>
        <w:t xml:space="preserve">use </w:t>
      </w:r>
      <w:r w:rsidR="00474A7E">
        <w:rPr>
          <w:rFonts w:ascii="Times New Roman" w:hAnsi="Times New Roman" w:cs="Times New Roman"/>
          <w:sz w:val="24"/>
          <w:szCs w:val="24"/>
        </w:rPr>
        <w:t xml:space="preserve">in </w:t>
      </w:r>
      <w:r w:rsidRPr="003714BD">
        <w:rPr>
          <w:rFonts w:ascii="Times New Roman" w:hAnsi="Times New Roman" w:cs="Times New Roman"/>
          <w:sz w:val="24"/>
          <w:szCs w:val="24"/>
        </w:rPr>
        <w:t>DOspace Mentoring program</w:t>
      </w:r>
    </w:p>
    <w:p w14:paraId="5732011F" w14:textId="77777777" w:rsidR="00526456" w:rsidRPr="003714BD" w:rsidRDefault="00526456"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Technical Documentation on the database for maintenance</w:t>
      </w:r>
    </w:p>
    <w:p w14:paraId="3461D49C" w14:textId="1979DFB4" w:rsidR="00526456" w:rsidRPr="003714BD" w:rsidRDefault="00474A7E" w:rsidP="00EA6698">
      <w:pPr>
        <w:pStyle w:val="Standard"/>
        <w:numPr>
          <w:ilvl w:val="0"/>
          <w:numId w:val="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 user manual</w:t>
      </w:r>
      <w:r w:rsidR="003215DD">
        <w:rPr>
          <w:rFonts w:ascii="Times New Roman" w:hAnsi="Times New Roman" w:cs="Times New Roman"/>
          <w:sz w:val="24"/>
          <w:szCs w:val="24"/>
        </w:rPr>
        <w:t xml:space="preserve"> </w:t>
      </w:r>
      <w:r w:rsidR="00526456" w:rsidRPr="003714BD">
        <w:rPr>
          <w:rFonts w:ascii="Times New Roman" w:hAnsi="Times New Roman" w:cs="Times New Roman"/>
          <w:sz w:val="24"/>
          <w:szCs w:val="24"/>
        </w:rPr>
        <w:t>for DOspace staff</w:t>
      </w:r>
    </w:p>
    <w:p w14:paraId="2826300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5C0E3238"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2551AE6F" w14:textId="273AE965" w:rsidR="00526456"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bCs/>
          <w:sz w:val="24"/>
          <w:szCs w:val="24"/>
        </w:rPr>
        <w:t xml:space="preserve">Estimated Project Duration: </w:t>
      </w:r>
      <w:r w:rsidRPr="003714BD">
        <w:rPr>
          <w:rFonts w:ascii="Times New Roman" w:hAnsi="Times New Roman" w:cs="Times New Roman"/>
          <w:sz w:val="24"/>
          <w:szCs w:val="24"/>
        </w:rPr>
        <w:t>9 Months</w:t>
      </w:r>
    </w:p>
    <w:p w14:paraId="1A18970B" w14:textId="77777777" w:rsidR="00035F3B" w:rsidRPr="00BE2DA1" w:rsidRDefault="00035F3B" w:rsidP="00E56676">
      <w:pPr>
        <w:pStyle w:val="Standard"/>
        <w:spacing w:after="0" w:line="240" w:lineRule="auto"/>
        <w:rPr>
          <w:rFonts w:ascii="Times New Roman" w:hAnsi="Times New Roman" w:cs="Times New Roman"/>
          <w:b/>
          <w:bCs/>
          <w:sz w:val="24"/>
          <w:szCs w:val="24"/>
        </w:rPr>
      </w:pPr>
    </w:p>
    <w:p w14:paraId="50BC5523" w14:textId="28FBAA24" w:rsidR="003215DD" w:rsidRDefault="003215DD" w:rsidP="007E0949">
      <w:pPr>
        <w:pStyle w:val="Standard"/>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Phase 1: Analysis and Planning</w:t>
      </w:r>
      <w:r>
        <w:rPr>
          <w:rFonts w:ascii="Times New Roman" w:hAnsi="Times New Roman" w:cs="Times New Roman"/>
          <w:sz w:val="24"/>
          <w:szCs w:val="24"/>
        </w:rPr>
        <w:tab/>
      </w:r>
      <w:r>
        <w:rPr>
          <w:rFonts w:ascii="Times New Roman" w:hAnsi="Times New Roman" w:cs="Times New Roman"/>
          <w:sz w:val="24"/>
          <w:szCs w:val="24"/>
        </w:rPr>
        <w:tab/>
        <w:t>26 August 2016 – 17 December 2016</w:t>
      </w:r>
      <w:r w:rsidR="00740173">
        <w:rPr>
          <w:rFonts w:ascii="Times New Roman" w:hAnsi="Times New Roman" w:cs="Times New Roman"/>
          <w:sz w:val="24"/>
          <w:szCs w:val="24"/>
        </w:rPr>
        <w:br/>
      </w:r>
    </w:p>
    <w:p w14:paraId="641B11C1" w14:textId="77777777" w:rsidR="003215DD" w:rsidRPr="003714BD" w:rsidRDefault="003215DD" w:rsidP="003215DD">
      <w:pPr>
        <w:pStyle w:val="Standard"/>
        <w:spacing w:after="0" w:line="240" w:lineRule="auto"/>
        <w:rPr>
          <w:rFonts w:ascii="Times New Roman" w:hAnsi="Times New Roman" w:cs="Times New Roman"/>
          <w:b/>
          <w:bCs/>
          <w:sz w:val="24"/>
          <w:szCs w:val="24"/>
        </w:rPr>
      </w:pPr>
      <w:r>
        <w:rPr>
          <w:rFonts w:ascii="Times New Roman" w:hAnsi="Times New Roman" w:cs="Times New Roman"/>
          <w:sz w:val="24"/>
          <w:szCs w:val="24"/>
        </w:rPr>
        <w:tab/>
        <w:t>Phase 2: Design and Implementation</w:t>
      </w:r>
      <w:r>
        <w:rPr>
          <w:rFonts w:ascii="Times New Roman" w:hAnsi="Times New Roman" w:cs="Times New Roman"/>
          <w:sz w:val="24"/>
          <w:szCs w:val="24"/>
        </w:rPr>
        <w:tab/>
      </w:r>
      <w:r>
        <w:rPr>
          <w:rFonts w:ascii="Times New Roman" w:hAnsi="Times New Roman" w:cs="Times New Roman"/>
          <w:sz w:val="24"/>
          <w:szCs w:val="24"/>
        </w:rPr>
        <w:tab/>
        <w:t>12 January 2016 – 08 May 2016</w:t>
      </w:r>
    </w:p>
    <w:p w14:paraId="499D9757"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78ECBB27" w14:textId="288C78EB" w:rsidR="000A1F29" w:rsidRPr="003714BD" w:rsidRDefault="000A1F29" w:rsidP="00E56676">
      <w:pPr>
        <w:spacing w:after="0" w:line="240" w:lineRule="auto"/>
        <w:rPr>
          <w:rFonts w:ascii="Times New Roman" w:hAnsi="Times New Roman" w:cs="Times New Roman"/>
          <w:sz w:val="24"/>
          <w:szCs w:val="24"/>
        </w:rPr>
      </w:pPr>
    </w:p>
    <w:p w14:paraId="2AC59292" w14:textId="77777777" w:rsidR="0040201F" w:rsidRDefault="0040201F">
      <w:pPr>
        <w:rPr>
          <w:rFonts w:eastAsiaTheme="majorEastAsia" w:cstheme="minorHAnsi"/>
          <w:b/>
        </w:rPr>
      </w:pPr>
      <w:bookmarkStart w:id="79" w:name="_Toc462927558"/>
      <w:bookmarkStart w:id="80" w:name="_Toc462927878"/>
      <w:bookmarkStart w:id="81" w:name="_Toc463632395"/>
      <w:r>
        <w:rPr>
          <w:rFonts w:cstheme="minorHAnsi"/>
        </w:rPr>
        <w:br w:type="page"/>
      </w:r>
    </w:p>
    <w:p w14:paraId="14848FDB" w14:textId="3FCCB196" w:rsidR="000A1F29" w:rsidRPr="00E87327" w:rsidRDefault="000A1F29" w:rsidP="00E56676">
      <w:pPr>
        <w:pStyle w:val="Heading3"/>
        <w:spacing w:before="0" w:line="240" w:lineRule="auto"/>
        <w:rPr>
          <w:rFonts w:asciiTheme="minorHAnsi" w:hAnsiTheme="minorHAnsi" w:cstheme="minorHAnsi"/>
          <w:color w:val="auto"/>
          <w:sz w:val="22"/>
          <w:szCs w:val="22"/>
        </w:rPr>
      </w:pPr>
      <w:r w:rsidRPr="00E87327">
        <w:rPr>
          <w:rFonts w:asciiTheme="minorHAnsi" w:hAnsiTheme="minorHAnsi" w:cstheme="minorHAnsi"/>
          <w:color w:val="auto"/>
          <w:sz w:val="22"/>
          <w:szCs w:val="22"/>
        </w:rPr>
        <w:lastRenderedPageBreak/>
        <w:t>Statement of work</w:t>
      </w:r>
      <w:bookmarkEnd w:id="79"/>
      <w:bookmarkEnd w:id="80"/>
      <w:bookmarkEnd w:id="81"/>
    </w:p>
    <w:p w14:paraId="26F0F1A1" w14:textId="77777777" w:rsidR="00D62F99" w:rsidRDefault="00D62F99" w:rsidP="00E56676">
      <w:pPr>
        <w:pStyle w:val="Standard"/>
        <w:spacing w:after="0" w:line="240" w:lineRule="auto"/>
        <w:rPr>
          <w:rFonts w:ascii="Times New Roman" w:hAnsi="Times New Roman" w:cs="Times New Roman"/>
          <w:b/>
          <w:sz w:val="24"/>
          <w:szCs w:val="24"/>
          <w:u w:val="single"/>
        </w:rPr>
      </w:pPr>
    </w:p>
    <w:p w14:paraId="132997A1" w14:textId="620ADCA1" w:rsidR="00526456" w:rsidRPr="003714BD" w:rsidRDefault="00526456" w:rsidP="00E56676">
      <w:pPr>
        <w:pStyle w:val="Standard"/>
        <w:spacing w:after="0" w:line="240" w:lineRule="auto"/>
        <w:rPr>
          <w:rFonts w:ascii="Times New Roman" w:hAnsi="Times New Roman" w:cs="Times New Roman"/>
          <w:sz w:val="24"/>
          <w:szCs w:val="24"/>
        </w:rPr>
      </w:pPr>
      <w:r w:rsidRPr="0039348A">
        <w:rPr>
          <w:rFonts w:ascii="Times New Roman" w:hAnsi="Times New Roman" w:cs="Times New Roman"/>
          <w:b/>
          <w:sz w:val="24"/>
          <w:szCs w:val="24"/>
        </w:rPr>
        <w:t>SpaceMen</w:t>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t xml:space="preserve">Prepared By: </w:t>
      </w:r>
      <w:r w:rsidR="00BE3721" w:rsidRPr="00BE3721">
        <w:rPr>
          <w:rFonts w:ascii="Times New Roman" w:hAnsi="Times New Roman" w:cs="Times New Roman"/>
          <w:sz w:val="24"/>
          <w:szCs w:val="24"/>
        </w:rPr>
        <w:t>Brendan</w:t>
      </w:r>
      <w:r w:rsidRPr="00E87327">
        <w:rPr>
          <w:rFonts w:ascii="Times New Roman" w:hAnsi="Times New Roman" w:cs="Times New Roman"/>
          <w:sz w:val="24"/>
          <w:szCs w:val="24"/>
        </w:rPr>
        <w:t xml:space="preserve"> Murray</w:t>
      </w:r>
    </w:p>
    <w:p w14:paraId="3DAAAE5D" w14:textId="55AA2B7B"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iCs/>
          <w:sz w:val="24"/>
          <w:szCs w:val="24"/>
        </w:rPr>
        <w:t>Statement of Work</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Date:</w:t>
      </w:r>
      <w:r w:rsidRPr="003714BD">
        <w:rPr>
          <w:rFonts w:ascii="Times New Roman" w:hAnsi="Times New Roman" w:cs="Times New Roman"/>
          <w:b/>
          <w:sz w:val="24"/>
          <w:szCs w:val="24"/>
        </w:rPr>
        <w:tab/>
        <w:t xml:space="preserve">  </w:t>
      </w:r>
      <w:r w:rsidR="008D6C39">
        <w:rPr>
          <w:rFonts w:ascii="Times New Roman" w:hAnsi="Times New Roman" w:cs="Times New Roman"/>
          <w:sz w:val="24"/>
          <w:szCs w:val="24"/>
        </w:rPr>
        <w:t xml:space="preserve">08 </w:t>
      </w:r>
      <w:r w:rsidRPr="00E87327">
        <w:rPr>
          <w:rFonts w:ascii="Times New Roman" w:hAnsi="Times New Roman" w:cs="Times New Roman"/>
          <w:sz w:val="24"/>
          <w:szCs w:val="24"/>
        </w:rPr>
        <w:t>October 2016</w:t>
      </w:r>
    </w:p>
    <w:p w14:paraId="57F00C70"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2F19F8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12661CCE"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Name:</w:t>
      </w:r>
      <w:r w:rsidRPr="003714BD">
        <w:rPr>
          <w:rFonts w:ascii="Times New Roman" w:hAnsi="Times New Roman" w:cs="Times New Roman"/>
          <w:b/>
          <w:sz w:val="24"/>
          <w:szCs w:val="24"/>
        </w:rPr>
        <w:tab/>
      </w:r>
      <w:r w:rsidRPr="00E87327">
        <w:rPr>
          <w:rFonts w:ascii="Times New Roman" w:hAnsi="Times New Roman" w:cs="Times New Roman"/>
          <w:sz w:val="24"/>
          <w:szCs w:val="24"/>
        </w:rPr>
        <w:t>Dospace Member and Mentor Database</w:t>
      </w:r>
    </w:p>
    <w:p w14:paraId="2C8D3C6C" w14:textId="43F18AF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Manager:</w:t>
      </w:r>
      <w:r w:rsidRPr="003714BD">
        <w:rPr>
          <w:rFonts w:ascii="Times New Roman" w:hAnsi="Times New Roman" w:cs="Times New Roman"/>
          <w:b/>
          <w:sz w:val="24"/>
          <w:szCs w:val="24"/>
        </w:rPr>
        <w:tab/>
      </w:r>
      <w:r w:rsidRPr="00E87327">
        <w:rPr>
          <w:rFonts w:ascii="Times New Roman" w:hAnsi="Times New Roman" w:cs="Times New Roman"/>
          <w:sz w:val="24"/>
          <w:szCs w:val="24"/>
        </w:rPr>
        <w:t>Dr. Leah Pietron, PH.D.,</w:t>
      </w:r>
    </w:p>
    <w:p w14:paraId="4153CD48"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Customer:</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E87327">
        <w:rPr>
          <w:rFonts w:ascii="Times New Roman" w:hAnsi="Times New Roman" w:cs="Times New Roman"/>
          <w:sz w:val="24"/>
          <w:szCs w:val="24"/>
        </w:rPr>
        <w:t>DOspace</w:t>
      </w:r>
    </w:p>
    <w:p w14:paraId="46F71906"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Sponsor:</w:t>
      </w:r>
      <w:r w:rsidRPr="003714BD">
        <w:rPr>
          <w:rFonts w:ascii="Times New Roman" w:hAnsi="Times New Roman" w:cs="Times New Roman"/>
          <w:b/>
          <w:sz w:val="24"/>
          <w:szCs w:val="24"/>
        </w:rPr>
        <w:tab/>
      </w:r>
      <w:r w:rsidRPr="00E87327">
        <w:rPr>
          <w:rFonts w:ascii="Times New Roman" w:hAnsi="Times New Roman" w:cs="Times New Roman"/>
          <w:sz w:val="24"/>
          <w:szCs w:val="24"/>
        </w:rPr>
        <w:t>Cherie Geary, DOspace Volunteer Coordinator</w:t>
      </w:r>
    </w:p>
    <w:p w14:paraId="1087DB2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46EFA7E2"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Project Start/End Dates (estimate): </w:t>
      </w:r>
      <w:r w:rsidRPr="00E87327">
        <w:rPr>
          <w:rFonts w:ascii="Times New Roman" w:hAnsi="Times New Roman" w:cs="Times New Roman"/>
          <w:sz w:val="24"/>
          <w:szCs w:val="24"/>
        </w:rPr>
        <w:t>22 August 2016 – 10 May 2017</w:t>
      </w:r>
    </w:p>
    <w:p w14:paraId="730869D5"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4D0FD54"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Development Staff Estimates (man-months): </w:t>
      </w:r>
      <w:r w:rsidRPr="00E87327">
        <w:rPr>
          <w:rFonts w:ascii="Times New Roman" w:hAnsi="Times New Roman" w:cs="Times New Roman"/>
          <w:sz w:val="24"/>
          <w:szCs w:val="24"/>
        </w:rPr>
        <w:t>4.5 man-months</w:t>
      </w:r>
    </w:p>
    <w:p w14:paraId="2AB904B4" w14:textId="77777777" w:rsidR="00526456" w:rsidRPr="003714BD" w:rsidRDefault="00526456" w:rsidP="00E56676">
      <w:pPr>
        <w:pStyle w:val="Standard"/>
        <w:pBdr>
          <w:bottom w:val="single" w:sz="4" w:space="1" w:color="00000A"/>
        </w:pBdr>
        <w:spacing w:after="0" w:line="240" w:lineRule="auto"/>
        <w:rPr>
          <w:rFonts w:ascii="Times New Roman" w:hAnsi="Times New Roman" w:cs="Times New Roman"/>
          <w:sz w:val="24"/>
          <w:szCs w:val="24"/>
        </w:rPr>
      </w:pPr>
    </w:p>
    <w:p w14:paraId="16F6462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0EF416C" w14:textId="0C6D4F10" w:rsidR="00526456" w:rsidRPr="00E87327" w:rsidRDefault="00526456" w:rsidP="00E87327">
      <w:pPr>
        <w:pStyle w:val="Heading4"/>
        <w:spacing w:before="0" w:line="240" w:lineRule="auto"/>
        <w:ind w:left="0"/>
        <w:rPr>
          <w:rFonts w:asciiTheme="minorHAnsi" w:hAnsiTheme="minorHAnsi" w:cstheme="minorHAnsi"/>
          <w:i w:val="0"/>
          <w:color w:val="auto"/>
          <w:sz w:val="22"/>
        </w:rPr>
      </w:pPr>
      <w:bookmarkStart w:id="82" w:name="_Toc463632396"/>
      <w:r w:rsidRPr="00E87327">
        <w:rPr>
          <w:rFonts w:asciiTheme="minorHAnsi" w:hAnsiTheme="minorHAnsi" w:cstheme="minorHAnsi"/>
          <w:i w:val="0"/>
          <w:color w:val="auto"/>
          <w:sz w:val="22"/>
        </w:rPr>
        <w:t>Project Description</w:t>
      </w:r>
      <w:bookmarkEnd w:id="82"/>
    </w:p>
    <w:p w14:paraId="75AD7AE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B4FD322" w14:textId="682E1DB5" w:rsidR="00526456"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r>
      <w:r w:rsidRPr="00E87327">
        <w:rPr>
          <w:rFonts w:ascii="Times New Roman" w:hAnsi="Times New Roman" w:cs="Times New Roman"/>
          <w:sz w:val="24"/>
          <w:szCs w:val="24"/>
        </w:rPr>
        <w:t>This project will establish a MS access based database which will store information for various Members and Mentors via webforms. The information will be queried, also using MS access webforms, in order to match compatible DOspace mentors with DOspace members for mentoring sessions.</w:t>
      </w:r>
    </w:p>
    <w:p w14:paraId="4C369639" w14:textId="77777777" w:rsidR="00740173" w:rsidRPr="00E87327" w:rsidRDefault="00740173" w:rsidP="00E56676">
      <w:pPr>
        <w:pStyle w:val="Standard"/>
        <w:spacing w:after="0" w:line="240" w:lineRule="auto"/>
        <w:rPr>
          <w:rFonts w:ascii="Times New Roman" w:hAnsi="Times New Roman" w:cs="Times New Roman"/>
          <w:sz w:val="24"/>
          <w:szCs w:val="24"/>
        </w:rPr>
      </w:pPr>
    </w:p>
    <w:p w14:paraId="60638E66" w14:textId="77777777"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sz w:val="24"/>
          <w:szCs w:val="24"/>
        </w:rPr>
        <w:tab/>
        <w:t>This Database will be hosted locally on the DOspace LAN and will be operated by 1-2 Volunteer coordinators as needed. The prototype will be tested by the SpaceMen team during meetings and will be installed and configured on a local DOspace PC when it has passed all applicable tests. Full Documentation and training will be provided in order to integrate the new solution into the Volunteer Coordinator’s workflow.</w:t>
      </w:r>
    </w:p>
    <w:p w14:paraId="006DF192"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14D920D8"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F563472" w14:textId="77777777" w:rsidR="00740173" w:rsidRPr="003714BD" w:rsidRDefault="00740173" w:rsidP="00740173">
      <w:pPr>
        <w:pStyle w:val="Standard"/>
        <w:spacing w:after="0" w:line="240" w:lineRule="auto"/>
        <w:rPr>
          <w:rFonts w:ascii="Times New Roman" w:hAnsi="Times New Roman" w:cs="Times New Roman"/>
          <w:b/>
          <w:bCs/>
          <w:sz w:val="24"/>
          <w:szCs w:val="24"/>
        </w:rPr>
      </w:pPr>
      <w:bookmarkStart w:id="83" w:name="_Toc463632397"/>
      <w:r>
        <w:rPr>
          <w:rFonts w:ascii="Times New Roman" w:hAnsi="Times New Roman" w:cs="Times New Roman"/>
          <w:b/>
          <w:bCs/>
          <w:sz w:val="24"/>
          <w:szCs w:val="24"/>
        </w:rPr>
        <w:t>Goals include:</w:t>
      </w:r>
    </w:p>
    <w:p w14:paraId="7926C3D1" w14:textId="77777777" w:rsidR="00740173" w:rsidRPr="008118C6" w:rsidRDefault="00740173"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5F3310ED" w14:textId="77777777" w:rsidR="00740173" w:rsidRPr="00740173" w:rsidRDefault="00740173" w:rsidP="00EA6698">
      <w:pPr>
        <w:pStyle w:val="Standard"/>
        <w:numPr>
          <w:ilvl w:val="0"/>
          <w:numId w:val="5"/>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Train current staff in the use of the Database so that it's implementation meets DOspace goals</w:t>
      </w:r>
      <w:r>
        <w:rPr>
          <w:rFonts w:ascii="Times New Roman" w:hAnsi="Times New Roman" w:cs="Times New Roman"/>
          <w:sz w:val="24"/>
          <w:szCs w:val="24"/>
        </w:rPr>
        <w:br/>
      </w:r>
    </w:p>
    <w:p w14:paraId="451D326F" w14:textId="77777777" w:rsidR="00740173" w:rsidRPr="003714BD" w:rsidRDefault="00740173" w:rsidP="00740173">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r>
        <w:rPr>
          <w:rFonts w:ascii="Times New Roman" w:hAnsi="Times New Roman" w:cs="Times New Roman"/>
          <w:b/>
          <w:bCs/>
          <w:sz w:val="24"/>
          <w:szCs w:val="24"/>
        </w:rPr>
        <w:t xml:space="preserve"> include:</w:t>
      </w:r>
    </w:p>
    <w:p w14:paraId="0C249A1A"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73389FC0"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5E556D74"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0E54D9C7" w14:textId="77777777" w:rsidR="00740173" w:rsidRPr="008118C6" w:rsidRDefault="00740173" w:rsidP="00EA6698">
      <w:pPr>
        <w:pStyle w:val="Standard"/>
        <w:numPr>
          <w:ilvl w:val="0"/>
          <w:numId w:val="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Provide training to staff so they can use the system to it’s full extent</w:t>
      </w:r>
    </w:p>
    <w:bookmarkEnd w:id="83"/>
    <w:p w14:paraId="554A7BFF" w14:textId="29362B00" w:rsidR="00526456" w:rsidRPr="00740173" w:rsidRDefault="00526456" w:rsidP="00035F3B">
      <w:pPr>
        <w:pStyle w:val="Standard"/>
        <w:autoSpaceDN w:val="0"/>
        <w:spacing w:after="0" w:line="240" w:lineRule="auto"/>
        <w:textAlignment w:val="baseline"/>
        <w:rPr>
          <w:rFonts w:ascii="Times New Roman" w:hAnsi="Times New Roman" w:cs="Times New Roman"/>
          <w:b/>
          <w:sz w:val="24"/>
          <w:szCs w:val="24"/>
        </w:rPr>
      </w:pPr>
    </w:p>
    <w:p w14:paraId="3756C41E" w14:textId="7C0419B4" w:rsidR="008118C6" w:rsidRDefault="00B71CDC" w:rsidP="007E0949">
      <w:pPr>
        <w:pStyle w:val="Standard"/>
        <w:rPr>
          <w:rFonts w:ascii="Times New Roman" w:hAnsi="Times New Roman" w:cs="Times New Roman"/>
          <w:b/>
          <w:sz w:val="24"/>
          <w:szCs w:val="24"/>
        </w:rPr>
      </w:pPr>
      <w:r w:rsidRPr="007E0949">
        <w:rPr>
          <w:rFonts w:cs="Times New Roman"/>
          <w:b/>
        </w:rPr>
        <w:t>P</w:t>
      </w:r>
      <w:r w:rsidR="00526456" w:rsidRPr="007E0949">
        <w:rPr>
          <w:rFonts w:cs="Times New Roman"/>
          <w:b/>
        </w:rPr>
        <w:t>hases of Work</w:t>
      </w:r>
    </w:p>
    <w:p w14:paraId="11586A0E" w14:textId="77777777" w:rsidR="008118C6" w:rsidRPr="00BE2DA1" w:rsidRDefault="008118C6" w:rsidP="008118C6">
      <w:pPr>
        <w:pStyle w:val="Heading4"/>
        <w:spacing w:before="0" w:line="240" w:lineRule="auto"/>
        <w:rPr>
          <w:rFonts w:ascii="Times New Roman" w:hAnsi="Times New Roman" w:cs="Times New Roman"/>
          <w:i w:val="0"/>
          <w:color w:val="auto"/>
          <w:szCs w:val="24"/>
        </w:rPr>
      </w:pPr>
      <w:r w:rsidRPr="00BE2DA1">
        <w:rPr>
          <w:rFonts w:ascii="Times New Roman" w:hAnsi="Times New Roman" w:cs="Times New Roman"/>
          <w:i w:val="0"/>
          <w:color w:val="auto"/>
          <w:szCs w:val="24"/>
        </w:rPr>
        <w:lastRenderedPageBreak/>
        <w:t>Milestone 1 September, 10, 2016</w:t>
      </w:r>
    </w:p>
    <w:p w14:paraId="07E943B3" w14:textId="77777777" w:rsidR="008118C6" w:rsidRPr="003714BD" w:rsidRDefault="008118C6" w:rsidP="00EA6698">
      <w:pPr>
        <w:pStyle w:val="IndentedText"/>
        <w:numPr>
          <w:ilvl w:val="0"/>
          <w:numId w:val="8"/>
        </w:numPr>
        <w:spacing w:after="0"/>
        <w:rPr>
          <w:szCs w:val="24"/>
        </w:rPr>
      </w:pPr>
      <w:r w:rsidRPr="003714BD">
        <w:rPr>
          <w:szCs w:val="24"/>
        </w:rPr>
        <w:t>Form Group</w:t>
      </w:r>
    </w:p>
    <w:p w14:paraId="1AD6EEBD" w14:textId="77777777" w:rsidR="008118C6" w:rsidRDefault="008118C6" w:rsidP="00EA6698">
      <w:pPr>
        <w:pStyle w:val="IndentedText"/>
        <w:numPr>
          <w:ilvl w:val="0"/>
          <w:numId w:val="8"/>
        </w:numPr>
        <w:spacing w:after="0"/>
        <w:rPr>
          <w:szCs w:val="24"/>
        </w:rPr>
      </w:pPr>
      <w:r w:rsidRPr="003714BD">
        <w:rPr>
          <w:szCs w:val="24"/>
        </w:rPr>
        <w:t>Control Documents</w:t>
      </w:r>
    </w:p>
    <w:p w14:paraId="6592D702" w14:textId="2CB0244E" w:rsidR="008118C6" w:rsidRDefault="008118C6" w:rsidP="00EA6698">
      <w:pPr>
        <w:pStyle w:val="IndentedText"/>
        <w:numPr>
          <w:ilvl w:val="1"/>
          <w:numId w:val="8"/>
        </w:numPr>
        <w:spacing w:after="0"/>
        <w:rPr>
          <w:szCs w:val="24"/>
        </w:rPr>
      </w:pPr>
      <w:r>
        <w:rPr>
          <w:szCs w:val="24"/>
        </w:rPr>
        <w:t>Change log</w:t>
      </w:r>
    </w:p>
    <w:p w14:paraId="7C6D88BE" w14:textId="33B9E07D" w:rsidR="00737951" w:rsidRDefault="00737951" w:rsidP="00EA6698">
      <w:pPr>
        <w:pStyle w:val="IndentedText"/>
        <w:numPr>
          <w:ilvl w:val="1"/>
          <w:numId w:val="8"/>
        </w:numPr>
        <w:spacing w:after="0"/>
        <w:rPr>
          <w:szCs w:val="24"/>
        </w:rPr>
      </w:pPr>
      <w:r>
        <w:rPr>
          <w:szCs w:val="24"/>
        </w:rPr>
        <w:t>RRM</w:t>
      </w:r>
    </w:p>
    <w:p w14:paraId="5B7FDDE9" w14:textId="77777777" w:rsidR="008118C6" w:rsidRPr="00D353E5" w:rsidRDefault="008118C6" w:rsidP="00EA6698">
      <w:pPr>
        <w:pStyle w:val="IndentedText"/>
        <w:numPr>
          <w:ilvl w:val="0"/>
          <w:numId w:val="8"/>
        </w:numPr>
        <w:spacing w:after="0"/>
        <w:rPr>
          <w:szCs w:val="24"/>
        </w:rPr>
      </w:pPr>
      <w:r w:rsidRPr="003714BD">
        <w:rPr>
          <w:szCs w:val="24"/>
        </w:rPr>
        <w:t>Client Documents</w:t>
      </w:r>
    </w:p>
    <w:p w14:paraId="53711D5E" w14:textId="77777777" w:rsidR="008118C6" w:rsidRPr="003714BD" w:rsidRDefault="008118C6" w:rsidP="00EA6698">
      <w:pPr>
        <w:pStyle w:val="IndentedText"/>
        <w:numPr>
          <w:ilvl w:val="0"/>
          <w:numId w:val="8"/>
        </w:numPr>
        <w:spacing w:after="0"/>
        <w:rPr>
          <w:szCs w:val="24"/>
        </w:rPr>
      </w:pPr>
      <w:r w:rsidRPr="003714BD">
        <w:rPr>
          <w:szCs w:val="24"/>
        </w:rPr>
        <w:t>Systems Service Request</w:t>
      </w:r>
    </w:p>
    <w:p w14:paraId="3580844D" w14:textId="77777777" w:rsidR="008118C6" w:rsidRPr="003714BD" w:rsidRDefault="008118C6" w:rsidP="00EA6698">
      <w:pPr>
        <w:pStyle w:val="IndentedText"/>
        <w:numPr>
          <w:ilvl w:val="0"/>
          <w:numId w:val="8"/>
        </w:numPr>
        <w:spacing w:after="0"/>
        <w:rPr>
          <w:szCs w:val="24"/>
        </w:rPr>
      </w:pPr>
      <w:r w:rsidRPr="003714BD">
        <w:rPr>
          <w:szCs w:val="24"/>
        </w:rPr>
        <w:t>Project Charter</w:t>
      </w:r>
    </w:p>
    <w:p w14:paraId="1E60600E" w14:textId="77777777" w:rsidR="008118C6" w:rsidRPr="003714BD" w:rsidRDefault="008118C6" w:rsidP="00EA6698">
      <w:pPr>
        <w:pStyle w:val="IndentedText"/>
        <w:numPr>
          <w:ilvl w:val="0"/>
          <w:numId w:val="8"/>
        </w:numPr>
        <w:spacing w:after="0"/>
        <w:rPr>
          <w:szCs w:val="24"/>
        </w:rPr>
      </w:pPr>
      <w:r w:rsidRPr="003714BD">
        <w:rPr>
          <w:szCs w:val="24"/>
        </w:rPr>
        <w:t>Business Case</w:t>
      </w:r>
    </w:p>
    <w:p w14:paraId="7251CA01" w14:textId="7CE5F0E6" w:rsidR="008118C6" w:rsidRDefault="008118C6" w:rsidP="00EA6698">
      <w:pPr>
        <w:pStyle w:val="IndentedText"/>
        <w:numPr>
          <w:ilvl w:val="0"/>
          <w:numId w:val="8"/>
        </w:numPr>
        <w:spacing w:after="0"/>
        <w:rPr>
          <w:szCs w:val="24"/>
        </w:rPr>
      </w:pPr>
      <w:r w:rsidRPr="003714BD">
        <w:rPr>
          <w:szCs w:val="24"/>
        </w:rPr>
        <w:t>Stakeholder Register</w:t>
      </w:r>
    </w:p>
    <w:p w14:paraId="1C57B16D" w14:textId="0FADAE1E" w:rsidR="00737951" w:rsidRDefault="00737951" w:rsidP="00EA6698">
      <w:pPr>
        <w:pStyle w:val="IndentedText"/>
        <w:numPr>
          <w:ilvl w:val="0"/>
          <w:numId w:val="8"/>
        </w:numPr>
        <w:spacing w:after="0"/>
        <w:rPr>
          <w:szCs w:val="24"/>
        </w:rPr>
      </w:pPr>
      <w:r>
        <w:rPr>
          <w:szCs w:val="24"/>
        </w:rPr>
        <w:t>Appendices</w:t>
      </w:r>
    </w:p>
    <w:p w14:paraId="3A9C3E9F" w14:textId="77777777" w:rsidR="0000099C" w:rsidRDefault="0000099C" w:rsidP="00EA6698">
      <w:pPr>
        <w:pStyle w:val="IndentedText"/>
        <w:numPr>
          <w:ilvl w:val="0"/>
          <w:numId w:val="8"/>
        </w:numPr>
        <w:spacing w:after="0"/>
        <w:rPr>
          <w:szCs w:val="24"/>
        </w:rPr>
      </w:pPr>
      <w:r>
        <w:rPr>
          <w:szCs w:val="24"/>
        </w:rPr>
        <w:t>Appendices</w:t>
      </w:r>
    </w:p>
    <w:p w14:paraId="171B3B9F" w14:textId="77777777" w:rsidR="0000099C" w:rsidRDefault="0000099C" w:rsidP="00EA6698">
      <w:pPr>
        <w:pStyle w:val="IndentedText"/>
        <w:numPr>
          <w:ilvl w:val="1"/>
          <w:numId w:val="8"/>
        </w:numPr>
        <w:spacing w:after="0"/>
        <w:rPr>
          <w:szCs w:val="24"/>
        </w:rPr>
      </w:pPr>
      <w:r>
        <w:rPr>
          <w:szCs w:val="24"/>
        </w:rPr>
        <w:t>Email Log: Appendix A</w:t>
      </w:r>
    </w:p>
    <w:p w14:paraId="0ACAFEC8" w14:textId="77777777" w:rsidR="0000099C" w:rsidRDefault="0000099C" w:rsidP="00EA6698">
      <w:pPr>
        <w:pStyle w:val="IndentedText"/>
        <w:numPr>
          <w:ilvl w:val="1"/>
          <w:numId w:val="8"/>
        </w:numPr>
        <w:spacing w:after="0"/>
        <w:rPr>
          <w:szCs w:val="24"/>
        </w:rPr>
      </w:pPr>
      <w:r>
        <w:rPr>
          <w:szCs w:val="24"/>
        </w:rPr>
        <w:t>Meeting Minutes: Appendix B</w:t>
      </w:r>
    </w:p>
    <w:p w14:paraId="289D0517" w14:textId="31E6FFB6" w:rsidR="0000099C" w:rsidRDefault="0000099C" w:rsidP="00EA6698">
      <w:pPr>
        <w:pStyle w:val="IndentedText"/>
        <w:numPr>
          <w:ilvl w:val="1"/>
          <w:numId w:val="8"/>
        </w:numPr>
        <w:spacing w:after="0"/>
        <w:rPr>
          <w:szCs w:val="24"/>
        </w:rPr>
      </w:pPr>
      <w:r>
        <w:rPr>
          <w:szCs w:val="24"/>
        </w:rPr>
        <w:t>Analysis Diagrams: Appendix C</w:t>
      </w:r>
    </w:p>
    <w:p w14:paraId="05ECB792" w14:textId="77777777" w:rsidR="00EB39E4" w:rsidRDefault="00EB39E4" w:rsidP="00EB39E4">
      <w:pPr>
        <w:pStyle w:val="IndentedText"/>
        <w:spacing w:after="0"/>
        <w:ind w:left="2520"/>
        <w:rPr>
          <w:szCs w:val="24"/>
        </w:rPr>
      </w:pPr>
    </w:p>
    <w:p w14:paraId="65F6F363" w14:textId="77777777" w:rsidR="00526456" w:rsidRPr="00BE2DA1" w:rsidRDefault="00526456" w:rsidP="00E56676">
      <w:pPr>
        <w:pStyle w:val="Heading4"/>
        <w:spacing w:before="0" w:line="240" w:lineRule="auto"/>
        <w:rPr>
          <w:rFonts w:ascii="Times New Roman" w:hAnsi="Times New Roman" w:cs="Times New Roman"/>
          <w:i w:val="0"/>
          <w:color w:val="auto"/>
          <w:szCs w:val="24"/>
        </w:rPr>
      </w:pPr>
      <w:bookmarkStart w:id="84" w:name="_Toc463632400"/>
      <w:r w:rsidRPr="00BE2DA1">
        <w:rPr>
          <w:rFonts w:ascii="Times New Roman" w:hAnsi="Times New Roman" w:cs="Times New Roman"/>
          <w:i w:val="0"/>
          <w:color w:val="auto"/>
          <w:szCs w:val="24"/>
        </w:rPr>
        <w:t>Milestone 2 October 9, 2016</w:t>
      </w:r>
      <w:bookmarkEnd w:id="84"/>
    </w:p>
    <w:p w14:paraId="4DE4033E" w14:textId="223071CE" w:rsidR="00526456" w:rsidRDefault="00526456" w:rsidP="00EA6698">
      <w:pPr>
        <w:pStyle w:val="IndentedText"/>
        <w:numPr>
          <w:ilvl w:val="0"/>
          <w:numId w:val="9"/>
        </w:numPr>
        <w:spacing w:after="0"/>
        <w:rPr>
          <w:szCs w:val="24"/>
        </w:rPr>
      </w:pPr>
      <w:r w:rsidRPr="003714BD">
        <w:rPr>
          <w:szCs w:val="24"/>
        </w:rPr>
        <w:t>Control Documents</w:t>
      </w:r>
    </w:p>
    <w:p w14:paraId="0C93A011" w14:textId="77777777" w:rsidR="00EE10B2" w:rsidRDefault="00EE10B2" w:rsidP="00EA6698">
      <w:pPr>
        <w:pStyle w:val="IndentedText"/>
        <w:numPr>
          <w:ilvl w:val="1"/>
          <w:numId w:val="9"/>
        </w:numPr>
        <w:spacing w:after="0"/>
        <w:rPr>
          <w:szCs w:val="24"/>
        </w:rPr>
      </w:pPr>
      <w:r>
        <w:rPr>
          <w:szCs w:val="24"/>
        </w:rPr>
        <w:t>Change log</w:t>
      </w:r>
    </w:p>
    <w:p w14:paraId="7C82501F" w14:textId="77777777" w:rsidR="007E0949" w:rsidRDefault="00EE10B2" w:rsidP="00EA6698">
      <w:pPr>
        <w:pStyle w:val="IndentedText"/>
        <w:numPr>
          <w:ilvl w:val="1"/>
          <w:numId w:val="9"/>
        </w:numPr>
        <w:spacing w:after="0"/>
        <w:rPr>
          <w:szCs w:val="24"/>
        </w:rPr>
      </w:pPr>
      <w:r>
        <w:rPr>
          <w:szCs w:val="24"/>
        </w:rPr>
        <w:t>Issue log</w:t>
      </w:r>
    </w:p>
    <w:p w14:paraId="3F5D390A" w14:textId="77777777" w:rsidR="00526456" w:rsidRPr="003714BD" w:rsidRDefault="00526456" w:rsidP="00EA6698">
      <w:pPr>
        <w:pStyle w:val="IndentedText"/>
        <w:numPr>
          <w:ilvl w:val="0"/>
          <w:numId w:val="21"/>
        </w:numPr>
        <w:spacing w:after="0"/>
        <w:rPr>
          <w:szCs w:val="24"/>
        </w:rPr>
      </w:pPr>
      <w:r w:rsidRPr="003714BD">
        <w:rPr>
          <w:szCs w:val="24"/>
        </w:rPr>
        <w:t>Client Documents</w:t>
      </w:r>
    </w:p>
    <w:p w14:paraId="76621477" w14:textId="77777777" w:rsidR="00526456" w:rsidRPr="003714BD" w:rsidRDefault="00526456" w:rsidP="00EA6698">
      <w:pPr>
        <w:pStyle w:val="IndentedText"/>
        <w:numPr>
          <w:ilvl w:val="0"/>
          <w:numId w:val="21"/>
        </w:numPr>
        <w:spacing w:after="0"/>
        <w:rPr>
          <w:szCs w:val="24"/>
        </w:rPr>
      </w:pPr>
      <w:r w:rsidRPr="003714BD">
        <w:rPr>
          <w:szCs w:val="24"/>
        </w:rPr>
        <w:t>Project Management Tasks</w:t>
      </w:r>
    </w:p>
    <w:p w14:paraId="2BB7FF49" w14:textId="77777777" w:rsidR="00526456" w:rsidRPr="003714BD" w:rsidRDefault="00526456" w:rsidP="00EA6698">
      <w:pPr>
        <w:pStyle w:val="IndentedText"/>
        <w:numPr>
          <w:ilvl w:val="1"/>
          <w:numId w:val="21"/>
        </w:numPr>
        <w:spacing w:after="0"/>
        <w:rPr>
          <w:szCs w:val="24"/>
        </w:rPr>
      </w:pPr>
      <w:r w:rsidRPr="003714BD">
        <w:rPr>
          <w:szCs w:val="24"/>
        </w:rPr>
        <w:t>Task List,</w:t>
      </w:r>
    </w:p>
    <w:p w14:paraId="4CC95648" w14:textId="77777777" w:rsidR="00526456" w:rsidRPr="003714BD" w:rsidRDefault="00526456" w:rsidP="00EA6698">
      <w:pPr>
        <w:pStyle w:val="IndentedText"/>
        <w:numPr>
          <w:ilvl w:val="1"/>
          <w:numId w:val="21"/>
        </w:numPr>
        <w:spacing w:after="0"/>
        <w:rPr>
          <w:szCs w:val="24"/>
        </w:rPr>
      </w:pPr>
      <w:r w:rsidRPr="003714BD">
        <w:rPr>
          <w:szCs w:val="24"/>
        </w:rPr>
        <w:t>WBS</w:t>
      </w:r>
    </w:p>
    <w:p w14:paraId="62FFDBED" w14:textId="77777777" w:rsidR="00526456" w:rsidRPr="003714BD" w:rsidRDefault="00526456" w:rsidP="00EA6698">
      <w:pPr>
        <w:pStyle w:val="IndentedText"/>
        <w:numPr>
          <w:ilvl w:val="1"/>
          <w:numId w:val="21"/>
        </w:numPr>
        <w:spacing w:after="0"/>
        <w:rPr>
          <w:szCs w:val="24"/>
        </w:rPr>
      </w:pPr>
      <w:r w:rsidRPr="003714BD">
        <w:rPr>
          <w:szCs w:val="24"/>
        </w:rPr>
        <w:t>Gantt chart</w:t>
      </w:r>
    </w:p>
    <w:p w14:paraId="0CA4EFCA" w14:textId="77777777" w:rsidR="00526456" w:rsidRPr="003714BD" w:rsidRDefault="00526456" w:rsidP="00EA6698">
      <w:pPr>
        <w:pStyle w:val="IndentedText"/>
        <w:numPr>
          <w:ilvl w:val="1"/>
          <w:numId w:val="21"/>
        </w:numPr>
        <w:spacing w:after="0"/>
        <w:rPr>
          <w:szCs w:val="24"/>
        </w:rPr>
      </w:pPr>
      <w:r w:rsidRPr="003714BD">
        <w:rPr>
          <w:szCs w:val="24"/>
        </w:rPr>
        <w:t>Network Diagram</w:t>
      </w:r>
    </w:p>
    <w:p w14:paraId="75A543FD" w14:textId="01AB6546" w:rsidR="00526456" w:rsidRDefault="009F6BFE" w:rsidP="00EA6698">
      <w:pPr>
        <w:pStyle w:val="IndentedText"/>
        <w:numPr>
          <w:ilvl w:val="0"/>
          <w:numId w:val="21"/>
        </w:numPr>
        <w:spacing w:after="0"/>
        <w:rPr>
          <w:szCs w:val="24"/>
        </w:rPr>
      </w:pPr>
      <w:r w:rsidRPr="007E0949">
        <w:rPr>
          <w:szCs w:val="24"/>
        </w:rPr>
        <w:t xml:space="preserve">Economic </w:t>
      </w:r>
      <w:r w:rsidR="00526456" w:rsidRPr="007E0949">
        <w:rPr>
          <w:szCs w:val="24"/>
        </w:rPr>
        <w:t xml:space="preserve">Feasibility </w:t>
      </w:r>
      <w:r w:rsidRPr="007E0949">
        <w:rPr>
          <w:szCs w:val="24"/>
        </w:rPr>
        <w:t>Analysis</w:t>
      </w:r>
    </w:p>
    <w:p w14:paraId="4C70F142" w14:textId="48A17143" w:rsidR="00737951" w:rsidRDefault="00737951" w:rsidP="00EA6698">
      <w:pPr>
        <w:pStyle w:val="IndentedText"/>
        <w:numPr>
          <w:ilvl w:val="1"/>
          <w:numId w:val="22"/>
        </w:numPr>
        <w:spacing w:after="0"/>
        <w:rPr>
          <w:szCs w:val="24"/>
        </w:rPr>
      </w:pPr>
      <w:r>
        <w:rPr>
          <w:szCs w:val="24"/>
        </w:rPr>
        <w:t>Summary</w:t>
      </w:r>
    </w:p>
    <w:p w14:paraId="74830242" w14:textId="3622745E" w:rsidR="00737951" w:rsidRDefault="00737951" w:rsidP="00EA6698">
      <w:pPr>
        <w:pStyle w:val="IndentedText"/>
        <w:numPr>
          <w:ilvl w:val="1"/>
          <w:numId w:val="22"/>
        </w:numPr>
        <w:spacing w:after="0"/>
        <w:rPr>
          <w:szCs w:val="24"/>
        </w:rPr>
      </w:pPr>
      <w:r>
        <w:rPr>
          <w:szCs w:val="24"/>
        </w:rPr>
        <w:t>Tangible Benefits</w:t>
      </w:r>
    </w:p>
    <w:p w14:paraId="62D6FEDB" w14:textId="05CC7942" w:rsidR="00737951" w:rsidRDefault="00737951" w:rsidP="00EA6698">
      <w:pPr>
        <w:pStyle w:val="IndentedText"/>
        <w:numPr>
          <w:ilvl w:val="1"/>
          <w:numId w:val="22"/>
        </w:numPr>
        <w:spacing w:after="0"/>
        <w:rPr>
          <w:szCs w:val="24"/>
        </w:rPr>
      </w:pPr>
      <w:r>
        <w:rPr>
          <w:szCs w:val="24"/>
        </w:rPr>
        <w:t>One-Time Costs</w:t>
      </w:r>
    </w:p>
    <w:p w14:paraId="10549E4A" w14:textId="63DBCD7E" w:rsidR="00737951" w:rsidRDefault="00737951" w:rsidP="00EA6698">
      <w:pPr>
        <w:pStyle w:val="IndentedText"/>
        <w:numPr>
          <w:ilvl w:val="1"/>
          <w:numId w:val="22"/>
        </w:numPr>
        <w:spacing w:after="0"/>
        <w:rPr>
          <w:szCs w:val="24"/>
        </w:rPr>
      </w:pPr>
      <w:r>
        <w:rPr>
          <w:szCs w:val="24"/>
        </w:rPr>
        <w:t>Recurring Costs</w:t>
      </w:r>
    </w:p>
    <w:p w14:paraId="02673A29" w14:textId="2D4149DD" w:rsidR="00737951" w:rsidRPr="007E0949" w:rsidRDefault="00737951" w:rsidP="00EA6698">
      <w:pPr>
        <w:pStyle w:val="IndentedText"/>
        <w:numPr>
          <w:ilvl w:val="1"/>
          <w:numId w:val="22"/>
        </w:numPr>
        <w:spacing w:after="0"/>
        <w:rPr>
          <w:szCs w:val="24"/>
        </w:rPr>
      </w:pPr>
      <w:r>
        <w:rPr>
          <w:szCs w:val="24"/>
        </w:rPr>
        <w:t>Chart</w:t>
      </w:r>
    </w:p>
    <w:p w14:paraId="602E46A8" w14:textId="77777777" w:rsidR="00526456" w:rsidRPr="003714BD" w:rsidRDefault="00526456" w:rsidP="00EA6698">
      <w:pPr>
        <w:pStyle w:val="IndentedText"/>
        <w:numPr>
          <w:ilvl w:val="0"/>
          <w:numId w:val="21"/>
        </w:numPr>
        <w:spacing w:after="0"/>
        <w:rPr>
          <w:szCs w:val="24"/>
        </w:rPr>
      </w:pPr>
      <w:r w:rsidRPr="003714BD">
        <w:rPr>
          <w:szCs w:val="24"/>
        </w:rPr>
        <w:t>Project Scope Statement</w:t>
      </w:r>
    </w:p>
    <w:p w14:paraId="6A597DB6" w14:textId="77777777" w:rsidR="00526456" w:rsidRPr="003714BD" w:rsidRDefault="00526456" w:rsidP="00EA6698">
      <w:pPr>
        <w:pStyle w:val="IndentedText"/>
        <w:numPr>
          <w:ilvl w:val="0"/>
          <w:numId w:val="21"/>
        </w:numPr>
        <w:spacing w:after="0"/>
        <w:rPr>
          <w:szCs w:val="24"/>
        </w:rPr>
      </w:pPr>
      <w:r w:rsidRPr="003714BD">
        <w:rPr>
          <w:szCs w:val="24"/>
        </w:rPr>
        <w:t>Statement of Work</w:t>
      </w:r>
    </w:p>
    <w:p w14:paraId="3F696FC0" w14:textId="77777777" w:rsidR="0000099C" w:rsidRDefault="0000099C" w:rsidP="00EA6698">
      <w:pPr>
        <w:pStyle w:val="IndentedText"/>
        <w:numPr>
          <w:ilvl w:val="0"/>
          <w:numId w:val="21"/>
        </w:numPr>
        <w:spacing w:after="0"/>
        <w:rPr>
          <w:szCs w:val="24"/>
        </w:rPr>
      </w:pPr>
      <w:r>
        <w:rPr>
          <w:szCs w:val="24"/>
        </w:rPr>
        <w:t>Appendices</w:t>
      </w:r>
    </w:p>
    <w:p w14:paraId="4AF0FF8D" w14:textId="77777777" w:rsidR="0000099C" w:rsidRDefault="0000099C" w:rsidP="00EA6698">
      <w:pPr>
        <w:pStyle w:val="IndentedText"/>
        <w:numPr>
          <w:ilvl w:val="1"/>
          <w:numId w:val="21"/>
        </w:numPr>
        <w:spacing w:after="0"/>
        <w:rPr>
          <w:szCs w:val="24"/>
        </w:rPr>
      </w:pPr>
      <w:r>
        <w:rPr>
          <w:szCs w:val="24"/>
        </w:rPr>
        <w:t>Email Log: Appendix A</w:t>
      </w:r>
    </w:p>
    <w:p w14:paraId="1A88A628" w14:textId="77777777" w:rsidR="0000099C" w:rsidRDefault="0000099C" w:rsidP="00EA6698">
      <w:pPr>
        <w:pStyle w:val="IndentedText"/>
        <w:numPr>
          <w:ilvl w:val="1"/>
          <w:numId w:val="21"/>
        </w:numPr>
        <w:spacing w:after="0"/>
        <w:rPr>
          <w:szCs w:val="24"/>
        </w:rPr>
      </w:pPr>
      <w:r>
        <w:rPr>
          <w:szCs w:val="24"/>
        </w:rPr>
        <w:t>Meeting Minutes: Appendix B</w:t>
      </w:r>
    </w:p>
    <w:p w14:paraId="075B0F85" w14:textId="77777777" w:rsidR="0000099C" w:rsidRDefault="0000099C" w:rsidP="00EA6698">
      <w:pPr>
        <w:pStyle w:val="IndentedText"/>
        <w:numPr>
          <w:ilvl w:val="1"/>
          <w:numId w:val="21"/>
        </w:numPr>
        <w:spacing w:after="0"/>
        <w:rPr>
          <w:szCs w:val="24"/>
        </w:rPr>
      </w:pPr>
      <w:r>
        <w:rPr>
          <w:szCs w:val="24"/>
        </w:rPr>
        <w:t>Analysis Diagrams: Appendix C</w:t>
      </w:r>
    </w:p>
    <w:p w14:paraId="4B6F23A1" w14:textId="77777777" w:rsidR="0000099C" w:rsidRDefault="0000099C" w:rsidP="00EA6698">
      <w:pPr>
        <w:pStyle w:val="IndentedText"/>
        <w:numPr>
          <w:ilvl w:val="1"/>
          <w:numId w:val="21"/>
        </w:numPr>
        <w:spacing w:after="0"/>
        <w:rPr>
          <w:szCs w:val="24"/>
        </w:rPr>
      </w:pPr>
      <w:r>
        <w:rPr>
          <w:szCs w:val="24"/>
        </w:rPr>
        <w:t>Project Management: Appendix D</w:t>
      </w:r>
    </w:p>
    <w:p w14:paraId="01B6A7D1" w14:textId="77777777" w:rsidR="0000099C" w:rsidRDefault="0000099C" w:rsidP="00EA6698">
      <w:pPr>
        <w:pStyle w:val="IndentedText"/>
        <w:numPr>
          <w:ilvl w:val="1"/>
          <w:numId w:val="21"/>
        </w:numPr>
        <w:spacing w:after="0"/>
        <w:rPr>
          <w:szCs w:val="24"/>
        </w:rPr>
      </w:pPr>
      <w:r>
        <w:rPr>
          <w:szCs w:val="24"/>
        </w:rPr>
        <w:t>Economic Feasibility: Appendix E</w:t>
      </w:r>
    </w:p>
    <w:p w14:paraId="5B04F90D" w14:textId="77777777" w:rsidR="00737951" w:rsidRPr="003714BD" w:rsidRDefault="00737951" w:rsidP="007039E4">
      <w:pPr>
        <w:pStyle w:val="IndentedText"/>
        <w:spacing w:after="0"/>
        <w:rPr>
          <w:szCs w:val="24"/>
        </w:rPr>
      </w:pPr>
    </w:p>
    <w:p w14:paraId="029C77B5" w14:textId="77777777" w:rsidR="00526456" w:rsidRPr="00BE2DA1" w:rsidRDefault="00526456" w:rsidP="00E56676">
      <w:pPr>
        <w:pStyle w:val="Heading4"/>
        <w:spacing w:before="0" w:line="240" w:lineRule="auto"/>
        <w:rPr>
          <w:rFonts w:ascii="Times New Roman" w:hAnsi="Times New Roman" w:cs="Times New Roman"/>
          <w:i w:val="0"/>
          <w:color w:val="auto"/>
          <w:szCs w:val="24"/>
        </w:rPr>
      </w:pPr>
      <w:bookmarkStart w:id="85" w:name="_Toc463632401"/>
      <w:r w:rsidRPr="00BE2DA1">
        <w:rPr>
          <w:rFonts w:ascii="Times New Roman" w:hAnsi="Times New Roman" w:cs="Times New Roman"/>
          <w:i w:val="0"/>
          <w:color w:val="auto"/>
          <w:szCs w:val="24"/>
        </w:rPr>
        <w:t>Milestone 3 November 12, 2016</w:t>
      </w:r>
      <w:bookmarkEnd w:id="85"/>
    </w:p>
    <w:p w14:paraId="47A8FDF8" w14:textId="0BEFDD2B" w:rsidR="00526456" w:rsidRDefault="00526456" w:rsidP="00EA6698">
      <w:pPr>
        <w:pStyle w:val="IndentedText"/>
        <w:numPr>
          <w:ilvl w:val="0"/>
          <w:numId w:val="10"/>
        </w:numPr>
        <w:spacing w:after="0"/>
        <w:rPr>
          <w:szCs w:val="24"/>
        </w:rPr>
      </w:pPr>
      <w:r w:rsidRPr="003714BD">
        <w:rPr>
          <w:szCs w:val="24"/>
        </w:rPr>
        <w:t>Control Documents</w:t>
      </w:r>
    </w:p>
    <w:p w14:paraId="20F50746" w14:textId="77777777" w:rsidR="00B71CDC" w:rsidRDefault="00B71CDC" w:rsidP="00EA6698">
      <w:pPr>
        <w:pStyle w:val="IndentedText"/>
        <w:numPr>
          <w:ilvl w:val="1"/>
          <w:numId w:val="10"/>
        </w:numPr>
        <w:spacing w:after="0"/>
        <w:rPr>
          <w:szCs w:val="24"/>
        </w:rPr>
      </w:pPr>
      <w:r>
        <w:rPr>
          <w:szCs w:val="24"/>
        </w:rPr>
        <w:t>Meeting Minutes: Appendix B</w:t>
      </w:r>
    </w:p>
    <w:p w14:paraId="7324CBF0" w14:textId="77777777" w:rsidR="00B71CDC" w:rsidRDefault="00B71CDC" w:rsidP="00EA6698">
      <w:pPr>
        <w:pStyle w:val="IndentedText"/>
        <w:numPr>
          <w:ilvl w:val="1"/>
          <w:numId w:val="10"/>
        </w:numPr>
        <w:spacing w:after="0"/>
        <w:rPr>
          <w:szCs w:val="24"/>
        </w:rPr>
      </w:pPr>
      <w:r>
        <w:rPr>
          <w:szCs w:val="24"/>
        </w:rPr>
        <w:t>Change log</w:t>
      </w:r>
    </w:p>
    <w:p w14:paraId="65B0A946" w14:textId="77777777" w:rsidR="00B71CDC" w:rsidRDefault="00B71CDC" w:rsidP="00EA6698">
      <w:pPr>
        <w:pStyle w:val="IndentedText"/>
        <w:numPr>
          <w:ilvl w:val="1"/>
          <w:numId w:val="10"/>
        </w:numPr>
        <w:spacing w:after="0"/>
        <w:rPr>
          <w:szCs w:val="24"/>
        </w:rPr>
      </w:pPr>
      <w:r>
        <w:rPr>
          <w:szCs w:val="24"/>
        </w:rPr>
        <w:t>Issue log</w:t>
      </w:r>
    </w:p>
    <w:p w14:paraId="0C046DCD" w14:textId="5954C2C5" w:rsidR="00B71CDC" w:rsidRPr="008118C6" w:rsidRDefault="00B71CDC" w:rsidP="00EA6698">
      <w:pPr>
        <w:pStyle w:val="IndentedText"/>
        <w:numPr>
          <w:ilvl w:val="1"/>
          <w:numId w:val="10"/>
        </w:numPr>
        <w:spacing w:after="0"/>
        <w:rPr>
          <w:szCs w:val="24"/>
        </w:rPr>
      </w:pPr>
      <w:r>
        <w:rPr>
          <w:szCs w:val="24"/>
        </w:rPr>
        <w:lastRenderedPageBreak/>
        <w:t>Email log: Appendix A</w:t>
      </w:r>
    </w:p>
    <w:p w14:paraId="3923FB2C" w14:textId="77777777" w:rsidR="00526456" w:rsidRPr="003714BD" w:rsidRDefault="00526456" w:rsidP="00EA6698">
      <w:pPr>
        <w:pStyle w:val="IndentedText"/>
        <w:numPr>
          <w:ilvl w:val="0"/>
          <w:numId w:val="10"/>
        </w:numPr>
        <w:spacing w:after="0"/>
        <w:rPr>
          <w:szCs w:val="24"/>
        </w:rPr>
      </w:pPr>
      <w:r w:rsidRPr="003714BD">
        <w:rPr>
          <w:szCs w:val="24"/>
        </w:rPr>
        <w:t>Client Documents</w:t>
      </w:r>
    </w:p>
    <w:p w14:paraId="34679CEE" w14:textId="77777777" w:rsidR="00526456" w:rsidRPr="003714BD" w:rsidRDefault="00526456" w:rsidP="00EA6698">
      <w:pPr>
        <w:pStyle w:val="IndentedText"/>
        <w:numPr>
          <w:ilvl w:val="0"/>
          <w:numId w:val="10"/>
        </w:numPr>
        <w:spacing w:after="0"/>
        <w:rPr>
          <w:szCs w:val="24"/>
        </w:rPr>
      </w:pPr>
      <w:r w:rsidRPr="003714BD">
        <w:rPr>
          <w:szCs w:val="24"/>
        </w:rPr>
        <w:t>Tracking Gantt chart</w:t>
      </w:r>
    </w:p>
    <w:p w14:paraId="05FC170E" w14:textId="77777777" w:rsidR="00526456" w:rsidRPr="003714BD" w:rsidRDefault="00526456" w:rsidP="00EA6698">
      <w:pPr>
        <w:pStyle w:val="IndentedText"/>
        <w:numPr>
          <w:ilvl w:val="0"/>
          <w:numId w:val="10"/>
        </w:numPr>
        <w:spacing w:after="0"/>
        <w:rPr>
          <w:szCs w:val="24"/>
        </w:rPr>
      </w:pPr>
      <w:r w:rsidRPr="003714BD">
        <w:rPr>
          <w:szCs w:val="24"/>
        </w:rPr>
        <w:t>Baseline Project Plan</w:t>
      </w:r>
    </w:p>
    <w:p w14:paraId="330D173A" w14:textId="77777777" w:rsidR="00526456" w:rsidRPr="003714BD" w:rsidRDefault="00526456" w:rsidP="00EA6698">
      <w:pPr>
        <w:pStyle w:val="IndentedText"/>
        <w:numPr>
          <w:ilvl w:val="0"/>
          <w:numId w:val="10"/>
        </w:numPr>
        <w:spacing w:after="0"/>
        <w:rPr>
          <w:szCs w:val="24"/>
        </w:rPr>
      </w:pPr>
      <w:r w:rsidRPr="003714BD">
        <w:rPr>
          <w:szCs w:val="24"/>
        </w:rPr>
        <w:t>Requirements Documentation</w:t>
      </w:r>
    </w:p>
    <w:p w14:paraId="290B3536" w14:textId="77777777" w:rsidR="00526456" w:rsidRPr="003714BD" w:rsidRDefault="00526456" w:rsidP="00EA6698">
      <w:pPr>
        <w:pStyle w:val="IndentedText"/>
        <w:numPr>
          <w:ilvl w:val="0"/>
          <w:numId w:val="10"/>
        </w:numPr>
        <w:spacing w:after="0"/>
        <w:rPr>
          <w:szCs w:val="24"/>
        </w:rPr>
      </w:pPr>
      <w:r w:rsidRPr="003714BD">
        <w:rPr>
          <w:szCs w:val="24"/>
        </w:rPr>
        <w:t>Risk Register</w:t>
      </w:r>
    </w:p>
    <w:p w14:paraId="2E0524D2" w14:textId="77777777" w:rsidR="00526456" w:rsidRPr="003714BD" w:rsidRDefault="00526456" w:rsidP="00EA6698">
      <w:pPr>
        <w:pStyle w:val="IndentedText"/>
        <w:numPr>
          <w:ilvl w:val="0"/>
          <w:numId w:val="10"/>
        </w:numPr>
        <w:spacing w:after="0"/>
        <w:rPr>
          <w:szCs w:val="24"/>
        </w:rPr>
      </w:pPr>
      <w:r w:rsidRPr="003714BD">
        <w:rPr>
          <w:szCs w:val="24"/>
        </w:rPr>
        <w:t>Information Systems Security Policies</w:t>
      </w:r>
    </w:p>
    <w:p w14:paraId="16625BB7" w14:textId="77777777" w:rsidR="00526456" w:rsidRPr="003714BD" w:rsidRDefault="00526456" w:rsidP="00EA6698">
      <w:pPr>
        <w:pStyle w:val="IndentedText"/>
        <w:numPr>
          <w:ilvl w:val="0"/>
          <w:numId w:val="10"/>
        </w:numPr>
        <w:spacing w:after="0"/>
        <w:rPr>
          <w:szCs w:val="24"/>
        </w:rPr>
      </w:pPr>
      <w:r w:rsidRPr="003714BD">
        <w:rPr>
          <w:szCs w:val="24"/>
        </w:rPr>
        <w:t>Team Member Status Report</w:t>
      </w:r>
    </w:p>
    <w:p w14:paraId="05E09AFC" w14:textId="77777777" w:rsidR="00526456" w:rsidRPr="003714BD" w:rsidRDefault="00526456" w:rsidP="00EA6698">
      <w:pPr>
        <w:pStyle w:val="IndentedText"/>
        <w:numPr>
          <w:ilvl w:val="0"/>
          <w:numId w:val="10"/>
        </w:numPr>
        <w:spacing w:after="0"/>
        <w:rPr>
          <w:szCs w:val="24"/>
        </w:rPr>
      </w:pPr>
      <w:r w:rsidRPr="003714BD">
        <w:rPr>
          <w:szCs w:val="24"/>
        </w:rPr>
        <w:t>Meeting Communication</w:t>
      </w:r>
    </w:p>
    <w:p w14:paraId="14A67610" w14:textId="7453A6E9" w:rsidR="00526456" w:rsidRDefault="00526456" w:rsidP="00EA6698">
      <w:pPr>
        <w:pStyle w:val="IndentedText"/>
        <w:numPr>
          <w:ilvl w:val="0"/>
          <w:numId w:val="10"/>
        </w:numPr>
        <w:spacing w:after="0"/>
        <w:rPr>
          <w:szCs w:val="24"/>
        </w:rPr>
      </w:pPr>
      <w:r w:rsidRPr="003714BD">
        <w:rPr>
          <w:szCs w:val="24"/>
        </w:rPr>
        <w:t>Running Document</w:t>
      </w:r>
    </w:p>
    <w:p w14:paraId="48372F41" w14:textId="5A66CC49" w:rsidR="00985A61" w:rsidRDefault="0085342B" w:rsidP="00EA6698">
      <w:pPr>
        <w:pStyle w:val="IndentedText"/>
        <w:numPr>
          <w:ilvl w:val="0"/>
          <w:numId w:val="10"/>
        </w:numPr>
        <w:spacing w:after="0"/>
        <w:rPr>
          <w:szCs w:val="24"/>
        </w:rPr>
      </w:pPr>
      <w:r>
        <w:rPr>
          <w:szCs w:val="24"/>
        </w:rPr>
        <w:t>Appendices</w:t>
      </w:r>
    </w:p>
    <w:p w14:paraId="34B7F126" w14:textId="7E93CE58" w:rsidR="0085342B" w:rsidRDefault="00462306" w:rsidP="00EA6698">
      <w:pPr>
        <w:pStyle w:val="IndentedText"/>
        <w:numPr>
          <w:ilvl w:val="1"/>
          <w:numId w:val="10"/>
        </w:numPr>
        <w:spacing w:after="0"/>
        <w:rPr>
          <w:szCs w:val="24"/>
        </w:rPr>
      </w:pPr>
      <w:r>
        <w:rPr>
          <w:szCs w:val="24"/>
        </w:rPr>
        <w:t>Email L</w:t>
      </w:r>
      <w:r w:rsidR="0085342B">
        <w:rPr>
          <w:szCs w:val="24"/>
        </w:rPr>
        <w:t>og: Appendix A</w:t>
      </w:r>
    </w:p>
    <w:p w14:paraId="3A3A6F9B" w14:textId="177B5975" w:rsidR="0085342B" w:rsidRDefault="0085342B" w:rsidP="00EA6698">
      <w:pPr>
        <w:pStyle w:val="IndentedText"/>
        <w:numPr>
          <w:ilvl w:val="1"/>
          <w:numId w:val="10"/>
        </w:numPr>
        <w:spacing w:after="0"/>
        <w:rPr>
          <w:szCs w:val="24"/>
        </w:rPr>
      </w:pPr>
      <w:r>
        <w:rPr>
          <w:szCs w:val="24"/>
        </w:rPr>
        <w:t>Meeting Minutes: Appendix B</w:t>
      </w:r>
    </w:p>
    <w:p w14:paraId="7223AA74" w14:textId="3CE4738D" w:rsidR="0085342B" w:rsidRDefault="0085342B" w:rsidP="00EA6698">
      <w:pPr>
        <w:pStyle w:val="IndentedText"/>
        <w:numPr>
          <w:ilvl w:val="1"/>
          <w:numId w:val="10"/>
        </w:numPr>
        <w:spacing w:after="0"/>
        <w:rPr>
          <w:szCs w:val="24"/>
        </w:rPr>
      </w:pPr>
      <w:r>
        <w:rPr>
          <w:szCs w:val="24"/>
        </w:rPr>
        <w:t>Analysis Diagrams: Appendix C</w:t>
      </w:r>
    </w:p>
    <w:p w14:paraId="2331AF8E" w14:textId="0E8E8613" w:rsidR="0085342B" w:rsidRDefault="0085342B" w:rsidP="00EA6698">
      <w:pPr>
        <w:pStyle w:val="IndentedText"/>
        <w:numPr>
          <w:ilvl w:val="1"/>
          <w:numId w:val="10"/>
        </w:numPr>
        <w:spacing w:after="0"/>
        <w:rPr>
          <w:szCs w:val="24"/>
        </w:rPr>
      </w:pPr>
      <w:r>
        <w:rPr>
          <w:szCs w:val="24"/>
        </w:rPr>
        <w:t>Project Management: Appendix D</w:t>
      </w:r>
    </w:p>
    <w:p w14:paraId="0CBA31D7" w14:textId="4FFAC945" w:rsidR="0085342B" w:rsidRDefault="0085342B" w:rsidP="00EA6698">
      <w:pPr>
        <w:pStyle w:val="IndentedText"/>
        <w:numPr>
          <w:ilvl w:val="1"/>
          <w:numId w:val="10"/>
        </w:numPr>
        <w:spacing w:after="0"/>
        <w:rPr>
          <w:szCs w:val="24"/>
        </w:rPr>
      </w:pPr>
      <w:r>
        <w:rPr>
          <w:szCs w:val="24"/>
        </w:rPr>
        <w:t>Economic Feasibility: Appendix E</w:t>
      </w:r>
    </w:p>
    <w:p w14:paraId="63084E2E" w14:textId="63C6DC72" w:rsidR="00462306" w:rsidRDefault="00462306" w:rsidP="00EA6698">
      <w:pPr>
        <w:pStyle w:val="IndentedText"/>
        <w:numPr>
          <w:ilvl w:val="1"/>
          <w:numId w:val="10"/>
        </w:numPr>
        <w:spacing w:after="0"/>
        <w:rPr>
          <w:szCs w:val="24"/>
        </w:rPr>
      </w:pPr>
      <w:r>
        <w:rPr>
          <w:szCs w:val="24"/>
        </w:rPr>
        <w:t>Tracking Gantt Chart</w:t>
      </w:r>
      <w:r w:rsidR="00BE1E42">
        <w:rPr>
          <w:szCs w:val="24"/>
        </w:rPr>
        <w:t>: Apppendix F</w:t>
      </w:r>
    </w:p>
    <w:p w14:paraId="0A80503C" w14:textId="142641B7" w:rsidR="00462306" w:rsidRDefault="00462306" w:rsidP="00EA6698">
      <w:pPr>
        <w:pStyle w:val="IndentedText"/>
        <w:numPr>
          <w:ilvl w:val="1"/>
          <w:numId w:val="10"/>
        </w:numPr>
        <w:spacing w:after="0"/>
        <w:rPr>
          <w:szCs w:val="24"/>
        </w:rPr>
      </w:pPr>
      <w:r>
        <w:rPr>
          <w:szCs w:val="24"/>
        </w:rPr>
        <w:t>Security Policies</w:t>
      </w:r>
      <w:r w:rsidR="00BE1E42">
        <w:rPr>
          <w:szCs w:val="24"/>
        </w:rPr>
        <w:t>: Appendix G</w:t>
      </w:r>
    </w:p>
    <w:p w14:paraId="46B74E82" w14:textId="77777777" w:rsidR="00BE2DA1" w:rsidRPr="003714BD" w:rsidRDefault="00BE2DA1" w:rsidP="00BE2DA1">
      <w:pPr>
        <w:pStyle w:val="IndentedText"/>
        <w:spacing w:after="0"/>
        <w:ind w:left="2160"/>
        <w:rPr>
          <w:szCs w:val="24"/>
        </w:rPr>
      </w:pPr>
    </w:p>
    <w:p w14:paraId="659AF301" w14:textId="77777777" w:rsidR="00B71CDC" w:rsidRDefault="00526456" w:rsidP="00E56676">
      <w:pPr>
        <w:pStyle w:val="Heading4"/>
        <w:spacing w:before="0" w:line="240" w:lineRule="auto"/>
        <w:rPr>
          <w:rFonts w:ascii="Times New Roman" w:hAnsi="Times New Roman" w:cs="Times New Roman"/>
          <w:i w:val="0"/>
          <w:color w:val="auto"/>
          <w:szCs w:val="24"/>
        </w:rPr>
      </w:pPr>
      <w:bookmarkStart w:id="86" w:name="_Toc463632402"/>
      <w:r w:rsidRPr="00BE2DA1">
        <w:rPr>
          <w:rFonts w:ascii="Times New Roman" w:hAnsi="Times New Roman" w:cs="Times New Roman"/>
          <w:i w:val="0"/>
          <w:color w:val="auto"/>
          <w:szCs w:val="24"/>
        </w:rPr>
        <w:t>Presentation December 8, 2016</w:t>
      </w:r>
      <w:bookmarkEnd w:id="86"/>
      <w:r w:rsidR="00474A7E">
        <w:rPr>
          <w:rFonts w:ascii="Times New Roman" w:hAnsi="Times New Roman" w:cs="Times New Roman"/>
          <w:i w:val="0"/>
          <w:color w:val="auto"/>
          <w:szCs w:val="24"/>
        </w:rPr>
        <w:t xml:space="preserve"> </w:t>
      </w:r>
    </w:p>
    <w:p w14:paraId="638B5BB9" w14:textId="77777777" w:rsidR="00B71CDC" w:rsidRPr="007E0949" w:rsidRDefault="00B71CDC" w:rsidP="00EA6698">
      <w:pPr>
        <w:pStyle w:val="Heading4"/>
        <w:numPr>
          <w:ilvl w:val="0"/>
          <w:numId w:val="19"/>
        </w:numPr>
        <w:spacing w:before="0" w:line="240" w:lineRule="auto"/>
        <w:rPr>
          <w:rFonts w:ascii="Times New Roman" w:hAnsi="Times New Roman" w:cs="Times New Roman"/>
          <w:b w:val="0"/>
          <w:i w:val="0"/>
          <w:color w:val="auto"/>
          <w:szCs w:val="24"/>
        </w:rPr>
      </w:pPr>
      <w:r w:rsidRPr="007E0949">
        <w:rPr>
          <w:rFonts w:ascii="Times New Roman" w:hAnsi="Times New Roman" w:cs="Times New Roman"/>
          <w:b w:val="0"/>
          <w:i w:val="0"/>
          <w:color w:val="auto"/>
          <w:szCs w:val="24"/>
        </w:rPr>
        <w:t>Plan Presentation Roles</w:t>
      </w:r>
    </w:p>
    <w:p w14:paraId="3749D97F" w14:textId="77777777" w:rsidR="00B71CDC" w:rsidRPr="007E0949" w:rsidRDefault="00B71CDC" w:rsidP="00EA6698">
      <w:pPr>
        <w:pStyle w:val="Heading4"/>
        <w:numPr>
          <w:ilvl w:val="0"/>
          <w:numId w:val="19"/>
        </w:numPr>
        <w:spacing w:before="0" w:line="240" w:lineRule="auto"/>
        <w:rPr>
          <w:rFonts w:ascii="Times New Roman" w:hAnsi="Times New Roman" w:cs="Times New Roman"/>
          <w:b w:val="0"/>
          <w:i w:val="0"/>
          <w:color w:val="auto"/>
          <w:szCs w:val="24"/>
        </w:rPr>
      </w:pPr>
      <w:r w:rsidRPr="007E0949">
        <w:rPr>
          <w:rFonts w:ascii="Times New Roman" w:hAnsi="Times New Roman" w:cs="Times New Roman"/>
          <w:b w:val="0"/>
          <w:i w:val="0"/>
          <w:color w:val="auto"/>
          <w:szCs w:val="24"/>
        </w:rPr>
        <w:t>Design Slides</w:t>
      </w:r>
    </w:p>
    <w:p w14:paraId="68E4E60C" w14:textId="17507DD8" w:rsidR="00526456" w:rsidRPr="007E0949" w:rsidRDefault="00B71CDC" w:rsidP="00EA6698">
      <w:pPr>
        <w:pStyle w:val="Heading4"/>
        <w:numPr>
          <w:ilvl w:val="0"/>
          <w:numId w:val="19"/>
        </w:numPr>
        <w:spacing w:before="0" w:line="240" w:lineRule="auto"/>
        <w:rPr>
          <w:rFonts w:ascii="Times New Roman" w:hAnsi="Times New Roman" w:cs="Times New Roman"/>
          <w:b w:val="0"/>
          <w:i w:val="0"/>
          <w:color w:val="auto"/>
          <w:szCs w:val="24"/>
        </w:rPr>
      </w:pPr>
      <w:r w:rsidRPr="007E0949">
        <w:rPr>
          <w:rFonts w:ascii="Times New Roman" w:hAnsi="Times New Roman" w:cs="Times New Roman"/>
          <w:b w:val="0"/>
          <w:i w:val="0"/>
          <w:color w:val="auto"/>
          <w:szCs w:val="24"/>
        </w:rPr>
        <w:t>Rehearsal</w:t>
      </w:r>
    </w:p>
    <w:p w14:paraId="41A5CC32" w14:textId="228ACBDC" w:rsidR="00BC11D8" w:rsidRDefault="00BC11D8" w:rsidP="007E0949">
      <w:pPr>
        <w:pStyle w:val="Heading4"/>
        <w:spacing w:before="0" w:line="240" w:lineRule="auto"/>
        <w:ind w:left="0"/>
        <w:rPr>
          <w:rFonts w:ascii="Times New Roman" w:hAnsi="Times New Roman" w:cs="Times New Roman"/>
          <w:i w:val="0"/>
          <w:color w:val="auto"/>
          <w:szCs w:val="24"/>
        </w:rPr>
      </w:pPr>
      <w:bookmarkStart w:id="87" w:name="_Toc463632403"/>
    </w:p>
    <w:p w14:paraId="305A43DC" w14:textId="4E216CFB" w:rsidR="00526456" w:rsidRPr="00BE2DA1" w:rsidRDefault="00526456" w:rsidP="00E56676">
      <w:pPr>
        <w:pStyle w:val="Heading4"/>
        <w:spacing w:before="0" w:line="240" w:lineRule="auto"/>
        <w:rPr>
          <w:rFonts w:ascii="Times New Roman" w:hAnsi="Times New Roman" w:cs="Times New Roman"/>
          <w:i w:val="0"/>
          <w:color w:val="auto"/>
          <w:szCs w:val="24"/>
        </w:rPr>
      </w:pPr>
      <w:r w:rsidRPr="00BE2DA1">
        <w:rPr>
          <w:rFonts w:ascii="Times New Roman" w:hAnsi="Times New Roman" w:cs="Times New Roman"/>
          <w:i w:val="0"/>
          <w:color w:val="auto"/>
          <w:szCs w:val="24"/>
        </w:rPr>
        <w:t>Milestone 4 December 10, 2016</w:t>
      </w:r>
      <w:bookmarkEnd w:id="87"/>
    </w:p>
    <w:p w14:paraId="4B259F1C" w14:textId="054B39A2" w:rsidR="00B71CDC" w:rsidRDefault="00B71CDC" w:rsidP="00EA6698">
      <w:pPr>
        <w:pStyle w:val="IndentedText"/>
        <w:numPr>
          <w:ilvl w:val="0"/>
          <w:numId w:val="11"/>
        </w:numPr>
        <w:spacing w:after="0"/>
        <w:ind w:left="2160"/>
        <w:rPr>
          <w:szCs w:val="24"/>
        </w:rPr>
      </w:pPr>
      <w:r w:rsidRPr="003714BD">
        <w:rPr>
          <w:szCs w:val="24"/>
        </w:rPr>
        <w:t>Control Documents</w:t>
      </w:r>
    </w:p>
    <w:p w14:paraId="2D1F374F" w14:textId="77777777" w:rsidR="00B71CDC" w:rsidRDefault="00B71CDC" w:rsidP="00EA6698">
      <w:pPr>
        <w:pStyle w:val="IndentedText"/>
        <w:numPr>
          <w:ilvl w:val="1"/>
          <w:numId w:val="11"/>
        </w:numPr>
        <w:spacing w:after="0"/>
        <w:rPr>
          <w:szCs w:val="24"/>
        </w:rPr>
      </w:pPr>
      <w:r>
        <w:rPr>
          <w:szCs w:val="24"/>
        </w:rPr>
        <w:t>Meeting Minutes: Appendix B</w:t>
      </w:r>
    </w:p>
    <w:p w14:paraId="2199A28D" w14:textId="77777777" w:rsidR="00B71CDC" w:rsidRDefault="00B71CDC" w:rsidP="00EA6698">
      <w:pPr>
        <w:pStyle w:val="IndentedText"/>
        <w:numPr>
          <w:ilvl w:val="1"/>
          <w:numId w:val="11"/>
        </w:numPr>
        <w:spacing w:after="0"/>
        <w:rPr>
          <w:szCs w:val="24"/>
        </w:rPr>
      </w:pPr>
      <w:r>
        <w:rPr>
          <w:szCs w:val="24"/>
        </w:rPr>
        <w:t>Change log</w:t>
      </w:r>
    </w:p>
    <w:p w14:paraId="1DFDAE53" w14:textId="77777777" w:rsidR="00B71CDC" w:rsidRDefault="00B71CDC" w:rsidP="00EA6698">
      <w:pPr>
        <w:pStyle w:val="IndentedText"/>
        <w:numPr>
          <w:ilvl w:val="1"/>
          <w:numId w:val="11"/>
        </w:numPr>
        <w:spacing w:after="0"/>
        <w:rPr>
          <w:szCs w:val="24"/>
        </w:rPr>
      </w:pPr>
      <w:r>
        <w:rPr>
          <w:szCs w:val="24"/>
        </w:rPr>
        <w:t>Issue log</w:t>
      </w:r>
    </w:p>
    <w:p w14:paraId="31EEB194" w14:textId="4BFFCE6A" w:rsidR="00B71CDC" w:rsidRPr="008118C6" w:rsidRDefault="00B71CDC" w:rsidP="00EA6698">
      <w:pPr>
        <w:pStyle w:val="IndentedText"/>
        <w:numPr>
          <w:ilvl w:val="1"/>
          <w:numId w:val="11"/>
        </w:numPr>
        <w:spacing w:after="0"/>
        <w:rPr>
          <w:szCs w:val="24"/>
        </w:rPr>
      </w:pPr>
      <w:r>
        <w:rPr>
          <w:szCs w:val="24"/>
        </w:rPr>
        <w:t>Email log: Appendix A</w:t>
      </w:r>
    </w:p>
    <w:p w14:paraId="7D55CEB5" w14:textId="77777777" w:rsidR="00B71CDC" w:rsidRPr="003714BD" w:rsidRDefault="00B71CDC" w:rsidP="00EA6698">
      <w:pPr>
        <w:pStyle w:val="IndentedText"/>
        <w:numPr>
          <w:ilvl w:val="0"/>
          <w:numId w:val="11"/>
        </w:numPr>
        <w:spacing w:after="0"/>
        <w:ind w:left="2160"/>
        <w:rPr>
          <w:szCs w:val="24"/>
        </w:rPr>
      </w:pPr>
      <w:r w:rsidRPr="003714BD">
        <w:rPr>
          <w:szCs w:val="24"/>
        </w:rPr>
        <w:t>Client Documents</w:t>
      </w:r>
    </w:p>
    <w:p w14:paraId="5FE7F847" w14:textId="77777777" w:rsidR="00B71CDC" w:rsidRPr="003714BD" w:rsidRDefault="00B71CDC" w:rsidP="00EA6698">
      <w:pPr>
        <w:pStyle w:val="IndentedText"/>
        <w:numPr>
          <w:ilvl w:val="0"/>
          <w:numId w:val="11"/>
        </w:numPr>
        <w:spacing w:after="0"/>
        <w:ind w:left="2160"/>
        <w:rPr>
          <w:szCs w:val="24"/>
        </w:rPr>
      </w:pPr>
      <w:r>
        <w:rPr>
          <w:szCs w:val="24"/>
        </w:rPr>
        <w:t>Data Flow Diagrams</w:t>
      </w:r>
    </w:p>
    <w:p w14:paraId="612CA5D1" w14:textId="77777777" w:rsidR="00B71CDC" w:rsidRPr="003714BD" w:rsidRDefault="00B71CDC" w:rsidP="00EA6698">
      <w:pPr>
        <w:pStyle w:val="IndentedText"/>
        <w:numPr>
          <w:ilvl w:val="0"/>
          <w:numId w:val="11"/>
        </w:numPr>
        <w:spacing w:after="0"/>
        <w:ind w:left="2160"/>
        <w:rPr>
          <w:szCs w:val="24"/>
        </w:rPr>
      </w:pPr>
      <w:r>
        <w:rPr>
          <w:szCs w:val="24"/>
        </w:rPr>
        <w:t>IDEFO Diagrams</w:t>
      </w:r>
    </w:p>
    <w:p w14:paraId="08E21D98" w14:textId="77777777" w:rsidR="00B71CDC" w:rsidRPr="003714BD" w:rsidRDefault="00B71CDC" w:rsidP="00EA6698">
      <w:pPr>
        <w:pStyle w:val="IndentedText"/>
        <w:numPr>
          <w:ilvl w:val="0"/>
          <w:numId w:val="11"/>
        </w:numPr>
        <w:spacing w:after="0"/>
        <w:ind w:left="2160"/>
        <w:rPr>
          <w:szCs w:val="24"/>
        </w:rPr>
      </w:pPr>
      <w:r>
        <w:rPr>
          <w:szCs w:val="24"/>
        </w:rPr>
        <w:t>OOAD Diagrams</w:t>
      </w:r>
    </w:p>
    <w:p w14:paraId="6595FB73" w14:textId="77777777" w:rsidR="00B71CDC" w:rsidRPr="003714BD" w:rsidRDefault="00B71CDC" w:rsidP="00EA6698">
      <w:pPr>
        <w:pStyle w:val="IndentedText"/>
        <w:numPr>
          <w:ilvl w:val="0"/>
          <w:numId w:val="11"/>
        </w:numPr>
        <w:spacing w:after="0"/>
        <w:ind w:left="2160"/>
        <w:rPr>
          <w:szCs w:val="24"/>
        </w:rPr>
      </w:pPr>
      <w:r>
        <w:rPr>
          <w:szCs w:val="24"/>
        </w:rPr>
        <w:t>Data Dictionary Documentation</w:t>
      </w:r>
    </w:p>
    <w:p w14:paraId="45DC6390" w14:textId="77777777" w:rsidR="00B71CDC" w:rsidRPr="003714BD" w:rsidRDefault="00B71CDC" w:rsidP="00EA6698">
      <w:pPr>
        <w:pStyle w:val="IndentedText"/>
        <w:numPr>
          <w:ilvl w:val="0"/>
          <w:numId w:val="11"/>
        </w:numPr>
        <w:spacing w:after="0"/>
        <w:ind w:left="2160"/>
        <w:rPr>
          <w:szCs w:val="24"/>
        </w:rPr>
      </w:pPr>
      <w:r>
        <w:rPr>
          <w:szCs w:val="24"/>
        </w:rPr>
        <w:t>Enterprise Diagram</w:t>
      </w:r>
    </w:p>
    <w:p w14:paraId="32E45DA9" w14:textId="77777777" w:rsidR="00B71CDC" w:rsidRPr="003714BD" w:rsidRDefault="00B71CDC" w:rsidP="00EA6698">
      <w:pPr>
        <w:pStyle w:val="IndentedText"/>
        <w:numPr>
          <w:ilvl w:val="0"/>
          <w:numId w:val="11"/>
        </w:numPr>
        <w:spacing w:after="0"/>
        <w:ind w:left="2160"/>
        <w:rPr>
          <w:szCs w:val="24"/>
        </w:rPr>
      </w:pPr>
      <w:r>
        <w:rPr>
          <w:szCs w:val="24"/>
        </w:rPr>
        <w:t>Tracking Gantt Chart</w:t>
      </w:r>
    </w:p>
    <w:p w14:paraId="7DE9E7C5" w14:textId="77777777" w:rsidR="00B71CDC" w:rsidRPr="003714BD" w:rsidRDefault="00B71CDC" w:rsidP="00EA6698">
      <w:pPr>
        <w:pStyle w:val="IndentedText"/>
        <w:numPr>
          <w:ilvl w:val="0"/>
          <w:numId w:val="11"/>
        </w:numPr>
        <w:spacing w:after="0"/>
        <w:ind w:left="2160"/>
        <w:rPr>
          <w:szCs w:val="24"/>
        </w:rPr>
      </w:pPr>
      <w:r>
        <w:rPr>
          <w:szCs w:val="24"/>
        </w:rPr>
        <w:t>Updated Milestone Documents</w:t>
      </w:r>
    </w:p>
    <w:p w14:paraId="2CFF5929" w14:textId="75A27872" w:rsidR="00B71CDC" w:rsidRDefault="00B71CDC" w:rsidP="00EA6698">
      <w:pPr>
        <w:pStyle w:val="IndentedText"/>
        <w:numPr>
          <w:ilvl w:val="0"/>
          <w:numId w:val="11"/>
        </w:numPr>
        <w:spacing w:after="0"/>
        <w:ind w:left="2160"/>
        <w:rPr>
          <w:szCs w:val="24"/>
        </w:rPr>
      </w:pPr>
      <w:r>
        <w:rPr>
          <w:szCs w:val="24"/>
        </w:rPr>
        <w:t>Appendices</w:t>
      </w:r>
    </w:p>
    <w:p w14:paraId="16045A9E" w14:textId="77777777" w:rsidR="00651DC8" w:rsidRDefault="00651DC8" w:rsidP="00EA6698">
      <w:pPr>
        <w:pStyle w:val="IndentedText"/>
        <w:numPr>
          <w:ilvl w:val="1"/>
          <w:numId w:val="11"/>
        </w:numPr>
        <w:spacing w:after="0"/>
        <w:rPr>
          <w:szCs w:val="24"/>
        </w:rPr>
      </w:pPr>
      <w:r>
        <w:rPr>
          <w:szCs w:val="24"/>
        </w:rPr>
        <w:t>Email Log: Appendix A</w:t>
      </w:r>
    </w:p>
    <w:p w14:paraId="40152F46" w14:textId="77777777" w:rsidR="00651DC8" w:rsidRDefault="00651DC8" w:rsidP="00EA6698">
      <w:pPr>
        <w:pStyle w:val="IndentedText"/>
        <w:numPr>
          <w:ilvl w:val="1"/>
          <w:numId w:val="11"/>
        </w:numPr>
        <w:spacing w:after="0"/>
        <w:rPr>
          <w:szCs w:val="24"/>
        </w:rPr>
      </w:pPr>
      <w:r>
        <w:rPr>
          <w:szCs w:val="24"/>
        </w:rPr>
        <w:t>Meeting Minutes: Appendix B</w:t>
      </w:r>
    </w:p>
    <w:p w14:paraId="07C35C09" w14:textId="77777777" w:rsidR="00651DC8" w:rsidRDefault="00651DC8" w:rsidP="00EA6698">
      <w:pPr>
        <w:pStyle w:val="IndentedText"/>
        <w:numPr>
          <w:ilvl w:val="1"/>
          <w:numId w:val="11"/>
        </w:numPr>
        <w:spacing w:after="0"/>
        <w:rPr>
          <w:szCs w:val="24"/>
        </w:rPr>
      </w:pPr>
      <w:r>
        <w:rPr>
          <w:szCs w:val="24"/>
        </w:rPr>
        <w:t>Analysis Diagrams: Appendix C</w:t>
      </w:r>
    </w:p>
    <w:p w14:paraId="6CAE834F" w14:textId="77777777" w:rsidR="00651DC8" w:rsidRDefault="00651DC8" w:rsidP="00EA6698">
      <w:pPr>
        <w:pStyle w:val="IndentedText"/>
        <w:numPr>
          <w:ilvl w:val="1"/>
          <w:numId w:val="11"/>
        </w:numPr>
        <w:spacing w:after="0"/>
        <w:rPr>
          <w:szCs w:val="24"/>
        </w:rPr>
      </w:pPr>
      <w:r>
        <w:rPr>
          <w:szCs w:val="24"/>
        </w:rPr>
        <w:t>Project Management: Appendix D</w:t>
      </w:r>
    </w:p>
    <w:p w14:paraId="7DF056D2" w14:textId="77777777" w:rsidR="00651DC8" w:rsidRDefault="00651DC8" w:rsidP="00EA6698">
      <w:pPr>
        <w:pStyle w:val="IndentedText"/>
        <w:numPr>
          <w:ilvl w:val="1"/>
          <w:numId w:val="11"/>
        </w:numPr>
        <w:spacing w:after="0"/>
        <w:rPr>
          <w:szCs w:val="24"/>
        </w:rPr>
      </w:pPr>
      <w:r>
        <w:rPr>
          <w:szCs w:val="24"/>
        </w:rPr>
        <w:t>Economic Feasibility: Appendix E</w:t>
      </w:r>
    </w:p>
    <w:p w14:paraId="36DC00A8" w14:textId="2BEA25CC" w:rsidR="00BE1E42" w:rsidRPr="00BE1E42" w:rsidRDefault="00651DC8" w:rsidP="00EA6698">
      <w:pPr>
        <w:pStyle w:val="IndentedText"/>
        <w:numPr>
          <w:ilvl w:val="1"/>
          <w:numId w:val="11"/>
        </w:numPr>
        <w:spacing w:after="0"/>
        <w:rPr>
          <w:szCs w:val="24"/>
        </w:rPr>
      </w:pPr>
      <w:r>
        <w:rPr>
          <w:szCs w:val="24"/>
        </w:rPr>
        <w:t>Tracking Gantt Chart</w:t>
      </w:r>
      <w:r w:rsidR="00BE1E42">
        <w:rPr>
          <w:szCs w:val="24"/>
        </w:rPr>
        <w:t>: Appendix F</w:t>
      </w:r>
    </w:p>
    <w:p w14:paraId="0E62DBDF" w14:textId="188DCE4E" w:rsidR="00651DC8" w:rsidRDefault="00651DC8" w:rsidP="00EA6698">
      <w:pPr>
        <w:pStyle w:val="IndentedText"/>
        <w:numPr>
          <w:ilvl w:val="1"/>
          <w:numId w:val="11"/>
        </w:numPr>
        <w:spacing w:after="0"/>
        <w:rPr>
          <w:szCs w:val="24"/>
        </w:rPr>
      </w:pPr>
      <w:r>
        <w:rPr>
          <w:szCs w:val="24"/>
        </w:rPr>
        <w:t>Security Policies</w:t>
      </w:r>
      <w:r w:rsidR="00BE1E42">
        <w:rPr>
          <w:szCs w:val="24"/>
        </w:rPr>
        <w:t>: Appendix G</w:t>
      </w:r>
    </w:p>
    <w:p w14:paraId="3FEF66A7" w14:textId="77777777" w:rsidR="006B1B2B" w:rsidRDefault="006B1B2B" w:rsidP="00EA6698">
      <w:pPr>
        <w:pStyle w:val="IndentedText"/>
        <w:numPr>
          <w:ilvl w:val="1"/>
          <w:numId w:val="11"/>
        </w:numPr>
        <w:spacing w:after="0"/>
        <w:rPr>
          <w:szCs w:val="24"/>
        </w:rPr>
      </w:pPr>
      <w:r>
        <w:rPr>
          <w:szCs w:val="24"/>
        </w:rPr>
        <w:lastRenderedPageBreak/>
        <w:t>IDEF0 Diagrams: Appendix H</w:t>
      </w:r>
    </w:p>
    <w:p w14:paraId="74F39E07" w14:textId="22C81527" w:rsidR="00651DC8" w:rsidRPr="003714BD" w:rsidRDefault="006B1B2B" w:rsidP="001A02E1">
      <w:pPr>
        <w:pStyle w:val="IndentedText"/>
        <w:spacing w:after="0"/>
        <w:ind w:left="2160"/>
        <w:rPr>
          <w:szCs w:val="24"/>
        </w:rPr>
      </w:pPr>
      <w:r>
        <w:rPr>
          <w:szCs w:val="24"/>
        </w:rPr>
        <w:t>Use Case Descriptions: Appendix I</w:t>
      </w:r>
    </w:p>
    <w:p w14:paraId="5B0C5382" w14:textId="77777777" w:rsidR="00B71CDC" w:rsidRPr="003714BD" w:rsidRDefault="00B71CDC" w:rsidP="00EA6698">
      <w:pPr>
        <w:pStyle w:val="IndentedText"/>
        <w:numPr>
          <w:ilvl w:val="0"/>
          <w:numId w:val="11"/>
        </w:numPr>
        <w:spacing w:after="0"/>
        <w:ind w:left="2160"/>
        <w:rPr>
          <w:szCs w:val="24"/>
        </w:rPr>
      </w:pPr>
      <w:r>
        <w:rPr>
          <w:szCs w:val="24"/>
        </w:rPr>
        <w:t>Peer Evaluations</w:t>
      </w:r>
    </w:p>
    <w:p w14:paraId="325B7D11" w14:textId="77777777" w:rsidR="00671719" w:rsidRDefault="00C9302A">
      <w:pPr>
        <w:rPr>
          <w:rFonts w:eastAsiaTheme="majorEastAsia" w:cstheme="minorHAnsi"/>
          <w:b/>
        </w:rPr>
        <w:sectPr w:rsidR="00671719" w:rsidSect="007D6B00">
          <w:pgSz w:w="12240" w:h="15840"/>
          <w:pgMar w:top="1440" w:right="1440" w:bottom="1440" w:left="1440" w:header="720" w:footer="720" w:gutter="0"/>
          <w:pgNumType w:start="0"/>
          <w:cols w:space="720"/>
          <w:titlePg/>
          <w:docGrid w:linePitch="326"/>
        </w:sectPr>
      </w:pPr>
      <w:bookmarkStart w:id="88" w:name="_Toc462927561"/>
      <w:bookmarkStart w:id="89" w:name="_Toc462927881"/>
      <w:bookmarkStart w:id="90" w:name="_Toc463632416"/>
      <w:r>
        <w:rPr>
          <w:rFonts w:eastAsiaTheme="majorEastAsia" w:cstheme="minorHAnsi"/>
          <w:b/>
        </w:rPr>
        <w:br w:type="page"/>
      </w:r>
    </w:p>
    <w:p w14:paraId="1E1ADF13" w14:textId="24FBE90B" w:rsidR="001E6D70" w:rsidRPr="00AD2CE7" w:rsidRDefault="000A1F29" w:rsidP="00E56676">
      <w:pPr>
        <w:pStyle w:val="Heading3"/>
        <w:spacing w:before="0" w:line="240" w:lineRule="auto"/>
        <w:rPr>
          <w:rFonts w:asciiTheme="minorHAnsi" w:hAnsiTheme="minorHAnsi" w:cstheme="minorHAnsi"/>
          <w:color w:val="auto"/>
          <w:sz w:val="22"/>
          <w:szCs w:val="22"/>
        </w:rPr>
      </w:pPr>
      <w:r w:rsidRPr="00AD2CE7">
        <w:rPr>
          <w:rFonts w:asciiTheme="minorHAnsi" w:hAnsiTheme="minorHAnsi" w:cstheme="minorHAnsi"/>
          <w:color w:val="auto"/>
          <w:sz w:val="22"/>
          <w:szCs w:val="22"/>
        </w:rPr>
        <w:lastRenderedPageBreak/>
        <w:t>Issue log</w:t>
      </w:r>
      <w:bookmarkEnd w:id="0"/>
      <w:bookmarkEnd w:id="52"/>
      <w:bookmarkEnd w:id="53"/>
      <w:bookmarkEnd w:id="88"/>
      <w:bookmarkEnd w:id="89"/>
      <w:bookmarkEnd w:id="90"/>
    </w:p>
    <w:p w14:paraId="302BD246" w14:textId="77777777" w:rsidR="00AD2CE7" w:rsidRPr="00AD2CE7" w:rsidRDefault="00AD2CE7" w:rsidP="00AD2CE7"/>
    <w:tbl>
      <w:tblPr>
        <w:tblStyle w:val="TableGrid"/>
        <w:tblW w:w="0" w:type="auto"/>
        <w:tblLook w:val="04A0" w:firstRow="1" w:lastRow="0" w:firstColumn="1" w:lastColumn="0" w:noHBand="0" w:noVBand="1"/>
      </w:tblPr>
      <w:tblGrid>
        <w:gridCol w:w="2578"/>
        <w:gridCol w:w="2578"/>
        <w:gridCol w:w="2578"/>
        <w:gridCol w:w="2578"/>
        <w:gridCol w:w="2578"/>
      </w:tblGrid>
      <w:tr w:rsidR="001E6D70" w:rsidRPr="003714BD" w14:paraId="14961B61" w14:textId="77777777" w:rsidTr="00AD2CE7">
        <w:trPr>
          <w:trHeight w:val="561"/>
        </w:trPr>
        <w:tc>
          <w:tcPr>
            <w:tcW w:w="2578" w:type="dxa"/>
          </w:tcPr>
          <w:p w14:paraId="07ECAAF5"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 ID</w:t>
            </w:r>
          </w:p>
        </w:tc>
        <w:tc>
          <w:tcPr>
            <w:tcW w:w="2578" w:type="dxa"/>
          </w:tcPr>
          <w:p w14:paraId="1D671E52"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Category</w:t>
            </w:r>
          </w:p>
        </w:tc>
        <w:tc>
          <w:tcPr>
            <w:tcW w:w="2578" w:type="dxa"/>
          </w:tcPr>
          <w:p w14:paraId="1802F4C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w:t>
            </w:r>
          </w:p>
        </w:tc>
        <w:tc>
          <w:tcPr>
            <w:tcW w:w="2578" w:type="dxa"/>
          </w:tcPr>
          <w:p w14:paraId="44761B1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Impact on Objectives</w:t>
            </w:r>
          </w:p>
        </w:tc>
        <w:tc>
          <w:tcPr>
            <w:tcW w:w="2578" w:type="dxa"/>
          </w:tcPr>
          <w:p w14:paraId="01FAFBAF"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Urgency</w:t>
            </w:r>
          </w:p>
        </w:tc>
      </w:tr>
      <w:tr w:rsidR="001E6D70" w:rsidRPr="003714BD" w14:paraId="332EDA68" w14:textId="77777777" w:rsidTr="00AD2CE7">
        <w:trPr>
          <w:trHeight w:val="1404"/>
        </w:trPr>
        <w:tc>
          <w:tcPr>
            <w:tcW w:w="2578" w:type="dxa"/>
          </w:tcPr>
          <w:p w14:paraId="5DA5118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w:t>
            </w:r>
          </w:p>
        </w:tc>
        <w:tc>
          <w:tcPr>
            <w:tcW w:w="2578" w:type="dxa"/>
          </w:tcPr>
          <w:p w14:paraId="209F8A1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380965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9/22/16- Doug Nichols was unable to attend a group meeting, due to being ill </w:t>
            </w:r>
          </w:p>
        </w:tc>
        <w:tc>
          <w:tcPr>
            <w:tcW w:w="2578" w:type="dxa"/>
          </w:tcPr>
          <w:p w14:paraId="1713DA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 Impact- Still able to work on project</w:t>
            </w:r>
          </w:p>
        </w:tc>
        <w:tc>
          <w:tcPr>
            <w:tcW w:w="2578" w:type="dxa"/>
          </w:tcPr>
          <w:p w14:paraId="6FAF4D2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1D32F057" w14:textId="77777777" w:rsidTr="00AD2CE7">
        <w:trPr>
          <w:trHeight w:val="1404"/>
        </w:trPr>
        <w:tc>
          <w:tcPr>
            <w:tcW w:w="2578" w:type="dxa"/>
          </w:tcPr>
          <w:p w14:paraId="277DA5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w:t>
            </w:r>
          </w:p>
        </w:tc>
        <w:tc>
          <w:tcPr>
            <w:tcW w:w="2578" w:type="dxa"/>
          </w:tcPr>
          <w:p w14:paraId="1A439BB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EB958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9/29/16- Brevan was late to a meeting, due to work. </w:t>
            </w:r>
          </w:p>
        </w:tc>
        <w:tc>
          <w:tcPr>
            <w:tcW w:w="2578" w:type="dxa"/>
          </w:tcPr>
          <w:p w14:paraId="1772E64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Was not a problem we were still able to get a lot done. </w:t>
            </w:r>
          </w:p>
        </w:tc>
        <w:tc>
          <w:tcPr>
            <w:tcW w:w="2578" w:type="dxa"/>
          </w:tcPr>
          <w:p w14:paraId="2DF7F9B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451790D4" w14:textId="77777777" w:rsidTr="00AD2CE7">
        <w:trPr>
          <w:trHeight w:val="1685"/>
        </w:trPr>
        <w:tc>
          <w:tcPr>
            <w:tcW w:w="2578" w:type="dxa"/>
          </w:tcPr>
          <w:p w14:paraId="463B08C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3</w:t>
            </w:r>
          </w:p>
        </w:tc>
        <w:tc>
          <w:tcPr>
            <w:tcW w:w="2578" w:type="dxa"/>
          </w:tcPr>
          <w:p w14:paraId="61CDA0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Software </w:t>
            </w:r>
          </w:p>
        </w:tc>
        <w:tc>
          <w:tcPr>
            <w:tcW w:w="2578" w:type="dxa"/>
          </w:tcPr>
          <w:p w14:paraId="28913EE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10/4/16- Doug was having an issue with the project professional for the Gantt Chart. </w:t>
            </w:r>
          </w:p>
        </w:tc>
        <w:tc>
          <w:tcPr>
            <w:tcW w:w="2578" w:type="dxa"/>
          </w:tcPr>
          <w:p w14:paraId="672730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Medium Impact- Worked on the Gantt Chart at PKI.</w:t>
            </w:r>
          </w:p>
        </w:tc>
        <w:tc>
          <w:tcPr>
            <w:tcW w:w="2578" w:type="dxa"/>
          </w:tcPr>
          <w:p w14:paraId="656A965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Medium </w:t>
            </w:r>
          </w:p>
        </w:tc>
      </w:tr>
      <w:tr w:rsidR="001E6D70" w:rsidRPr="003714BD" w14:paraId="1AC93F47" w14:textId="77777777" w:rsidTr="00AD2CE7">
        <w:trPr>
          <w:trHeight w:val="1965"/>
        </w:trPr>
        <w:tc>
          <w:tcPr>
            <w:tcW w:w="2578" w:type="dxa"/>
          </w:tcPr>
          <w:p w14:paraId="341BF87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4</w:t>
            </w:r>
          </w:p>
        </w:tc>
        <w:tc>
          <w:tcPr>
            <w:tcW w:w="2578" w:type="dxa"/>
          </w:tcPr>
          <w:p w14:paraId="301708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7EB4B7D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10/5/16- Matt ran into some problems, so was not able to work on the material for a couple of days.</w:t>
            </w:r>
          </w:p>
        </w:tc>
        <w:tc>
          <w:tcPr>
            <w:tcW w:w="2578" w:type="dxa"/>
          </w:tcPr>
          <w:p w14:paraId="75FD17D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t>
            </w:r>
          </w:p>
          <w:p w14:paraId="09881BB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Was still able to get done with his part in a couple of days prior to due date. </w:t>
            </w:r>
          </w:p>
        </w:tc>
        <w:tc>
          <w:tcPr>
            <w:tcW w:w="2578" w:type="dxa"/>
          </w:tcPr>
          <w:p w14:paraId="459C5DD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bl>
    <w:p w14:paraId="1AB15BA8" w14:textId="3144C2BA" w:rsidR="000A1F29" w:rsidRDefault="000A1F29" w:rsidP="00E56676">
      <w:pPr>
        <w:spacing w:after="0" w:line="240" w:lineRule="auto"/>
        <w:rPr>
          <w:rFonts w:ascii="Times New Roman" w:hAnsi="Times New Roman" w:cs="Times New Roman"/>
          <w:sz w:val="24"/>
          <w:szCs w:val="24"/>
        </w:rPr>
      </w:pPr>
    </w:p>
    <w:p w14:paraId="35EF1B49" w14:textId="77777777" w:rsidR="007D6B00" w:rsidRPr="003714BD" w:rsidRDefault="007D6B00" w:rsidP="00E5667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85"/>
        <w:gridCol w:w="2585"/>
        <w:gridCol w:w="2585"/>
        <w:gridCol w:w="2585"/>
        <w:gridCol w:w="2585"/>
      </w:tblGrid>
      <w:tr w:rsidR="001E6D70" w:rsidRPr="003714BD" w14:paraId="7FDA2C17" w14:textId="77777777" w:rsidTr="00AD2CE7">
        <w:trPr>
          <w:trHeight w:val="991"/>
        </w:trPr>
        <w:tc>
          <w:tcPr>
            <w:tcW w:w="2585" w:type="dxa"/>
          </w:tcPr>
          <w:p w14:paraId="7362412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lastRenderedPageBreak/>
              <w:t>Responsible Party</w:t>
            </w:r>
          </w:p>
        </w:tc>
        <w:tc>
          <w:tcPr>
            <w:tcW w:w="2585" w:type="dxa"/>
          </w:tcPr>
          <w:p w14:paraId="1B6B3411"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Actions</w:t>
            </w:r>
          </w:p>
        </w:tc>
        <w:tc>
          <w:tcPr>
            <w:tcW w:w="2585" w:type="dxa"/>
          </w:tcPr>
          <w:p w14:paraId="7AB9260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Status</w:t>
            </w:r>
          </w:p>
        </w:tc>
        <w:tc>
          <w:tcPr>
            <w:tcW w:w="2585" w:type="dxa"/>
          </w:tcPr>
          <w:p w14:paraId="2BF58B34"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Due Date</w:t>
            </w:r>
          </w:p>
        </w:tc>
        <w:tc>
          <w:tcPr>
            <w:tcW w:w="2585" w:type="dxa"/>
          </w:tcPr>
          <w:p w14:paraId="05EA12A6"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Comments</w:t>
            </w:r>
          </w:p>
        </w:tc>
      </w:tr>
      <w:tr w:rsidR="001E6D70" w:rsidRPr="003714BD" w14:paraId="17A2F5DB" w14:textId="77777777" w:rsidTr="00AD2CE7">
        <w:trPr>
          <w:trHeight w:val="1486"/>
        </w:trPr>
        <w:tc>
          <w:tcPr>
            <w:tcW w:w="2585" w:type="dxa"/>
          </w:tcPr>
          <w:p w14:paraId="6FDA5AA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26D3981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Established meeting times changes</w:t>
            </w:r>
          </w:p>
        </w:tc>
        <w:tc>
          <w:tcPr>
            <w:tcW w:w="2585" w:type="dxa"/>
          </w:tcPr>
          <w:p w14:paraId="1E7EC72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00AC10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3F70C6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Changed the meeting day for each week to a Thursday </w:t>
            </w:r>
          </w:p>
        </w:tc>
      </w:tr>
      <w:tr w:rsidR="001E6D70" w:rsidRPr="003714BD" w14:paraId="24BA9ECB" w14:textId="77777777" w:rsidTr="00AD2CE7">
        <w:trPr>
          <w:trHeight w:val="259"/>
        </w:trPr>
        <w:tc>
          <w:tcPr>
            <w:tcW w:w="2585" w:type="dxa"/>
          </w:tcPr>
          <w:p w14:paraId="61BE80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6281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Came up with Milestone Leader</w:t>
            </w:r>
          </w:p>
        </w:tc>
        <w:tc>
          <w:tcPr>
            <w:tcW w:w="2585" w:type="dxa"/>
          </w:tcPr>
          <w:p w14:paraId="321CE47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197643C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9134E95" w14:textId="77777777" w:rsidR="001E6D70" w:rsidRPr="003714BD" w:rsidRDefault="001E6D70" w:rsidP="00E56676">
            <w:pPr>
              <w:spacing w:after="0" w:line="240" w:lineRule="auto"/>
              <w:rPr>
                <w:rFonts w:ascii="Times New Roman" w:hAnsi="Times New Roman" w:cs="Times New Roman"/>
                <w:sz w:val="24"/>
                <w:szCs w:val="24"/>
              </w:rPr>
            </w:pPr>
          </w:p>
        </w:tc>
      </w:tr>
      <w:tr w:rsidR="001E6D70" w:rsidRPr="003714BD" w14:paraId="1C2022C3" w14:textId="77777777" w:rsidTr="00AD2CE7">
        <w:trPr>
          <w:trHeight w:val="259"/>
        </w:trPr>
        <w:tc>
          <w:tcPr>
            <w:tcW w:w="2585" w:type="dxa"/>
          </w:tcPr>
          <w:p w14:paraId="266AA4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3457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Split the Milestone up into sections for members to work on individually </w:t>
            </w:r>
          </w:p>
        </w:tc>
        <w:tc>
          <w:tcPr>
            <w:tcW w:w="2585" w:type="dxa"/>
          </w:tcPr>
          <w:p w14:paraId="470BB80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 progress </w:t>
            </w:r>
          </w:p>
        </w:tc>
        <w:tc>
          <w:tcPr>
            <w:tcW w:w="2585" w:type="dxa"/>
          </w:tcPr>
          <w:p w14:paraId="27A0024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10/6/16</w:t>
            </w:r>
          </w:p>
        </w:tc>
        <w:tc>
          <w:tcPr>
            <w:tcW w:w="2585" w:type="dxa"/>
          </w:tcPr>
          <w:p w14:paraId="4083D21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Wanting to have everything completed to send to Dr. Pietron for overview </w:t>
            </w:r>
          </w:p>
        </w:tc>
      </w:tr>
      <w:tr w:rsidR="001E6D70" w:rsidRPr="003714BD" w14:paraId="68FB750A" w14:textId="77777777" w:rsidTr="00AD2CE7">
        <w:trPr>
          <w:trHeight w:val="1983"/>
        </w:trPr>
        <w:tc>
          <w:tcPr>
            <w:tcW w:w="2585" w:type="dxa"/>
          </w:tcPr>
          <w:p w14:paraId="17E25B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Entire Team </w:t>
            </w:r>
          </w:p>
        </w:tc>
        <w:tc>
          <w:tcPr>
            <w:tcW w:w="2585" w:type="dxa"/>
          </w:tcPr>
          <w:p w14:paraId="61D25F0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Come up with Milestone leader for next Milestone </w:t>
            </w:r>
          </w:p>
        </w:tc>
        <w:tc>
          <w:tcPr>
            <w:tcW w:w="2585" w:type="dxa"/>
          </w:tcPr>
          <w:p w14:paraId="5E93F6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 progress</w:t>
            </w:r>
          </w:p>
        </w:tc>
        <w:tc>
          <w:tcPr>
            <w:tcW w:w="2585" w:type="dxa"/>
          </w:tcPr>
          <w:p w14:paraId="6D764BC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E4505C6" w14:textId="77777777" w:rsidR="001E6D70" w:rsidRPr="003714BD" w:rsidRDefault="001E6D70" w:rsidP="00E56676">
            <w:pPr>
              <w:spacing w:after="0" w:line="240" w:lineRule="auto"/>
              <w:rPr>
                <w:rFonts w:ascii="Times New Roman" w:hAnsi="Times New Roman" w:cs="Times New Roman"/>
                <w:sz w:val="24"/>
                <w:szCs w:val="24"/>
              </w:rPr>
            </w:pPr>
          </w:p>
        </w:tc>
      </w:tr>
    </w:tbl>
    <w:p w14:paraId="6DB32A1B" w14:textId="77777777" w:rsidR="00671719" w:rsidRDefault="00671719" w:rsidP="00E64460">
      <w:pPr>
        <w:spacing w:after="0" w:line="240" w:lineRule="auto"/>
        <w:rPr>
          <w:rFonts w:ascii="Times New Roman" w:hAnsi="Times New Roman" w:cs="Times New Roman"/>
          <w:sz w:val="24"/>
          <w:szCs w:val="24"/>
        </w:rPr>
        <w:sectPr w:rsidR="00671719" w:rsidSect="00671719">
          <w:pgSz w:w="15840" w:h="12240" w:orient="landscape"/>
          <w:pgMar w:top="1440" w:right="1440" w:bottom="1440" w:left="1440" w:header="720" w:footer="720" w:gutter="0"/>
          <w:pgNumType w:start="0"/>
          <w:cols w:space="720"/>
          <w:titlePg/>
          <w:docGrid w:linePitch="326"/>
        </w:sectPr>
      </w:pPr>
    </w:p>
    <w:p w14:paraId="13C3EC20" w14:textId="77777777" w:rsidR="00502ECA" w:rsidRDefault="00502ECA" w:rsidP="00502ECA">
      <w:r w:rsidRPr="003714BD">
        <w:rPr>
          <w:rStyle w:val="Strong"/>
          <w:rFonts w:ascii="Times New Roman" w:hAnsi="Times New Roman" w:cs="Times New Roman"/>
          <w:b w:val="0"/>
          <w:noProof/>
          <w:sz w:val="24"/>
          <w:szCs w:val="24"/>
        </w:rPr>
        <w:lastRenderedPageBreak/>
        <w:drawing>
          <wp:anchor distT="0" distB="0" distL="114300" distR="114300" simplePos="0" relativeHeight="251702784" behindDoc="1" locked="0" layoutInCell="1" allowOverlap="1" wp14:anchorId="4D88AF6B" wp14:editId="0FBE7018">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5E464943" w14:textId="77777777" w:rsidR="00502ECA" w:rsidRDefault="00502ECA" w:rsidP="00502ECA">
      <w:pPr>
        <w:spacing w:after="0" w:line="240" w:lineRule="auto"/>
        <w:rPr>
          <w:rStyle w:val="Strong"/>
          <w:rFonts w:ascii="Times New Roman" w:hAnsi="Times New Roman" w:cs="Times New Roman"/>
          <w:b w:val="0"/>
          <w:sz w:val="24"/>
          <w:szCs w:val="24"/>
        </w:rPr>
      </w:pPr>
    </w:p>
    <w:p w14:paraId="49756DAD" w14:textId="77777777" w:rsidR="00502ECA" w:rsidRDefault="00502ECA" w:rsidP="00502ECA">
      <w:pPr>
        <w:spacing w:after="0" w:line="240" w:lineRule="auto"/>
        <w:rPr>
          <w:rStyle w:val="Strong"/>
          <w:rFonts w:ascii="Times New Roman" w:hAnsi="Times New Roman" w:cs="Times New Roman"/>
          <w:b w:val="0"/>
          <w:sz w:val="24"/>
          <w:szCs w:val="24"/>
        </w:rPr>
      </w:pPr>
    </w:p>
    <w:p w14:paraId="38FD53A0" w14:textId="77777777" w:rsidR="00502ECA" w:rsidRDefault="00502ECA" w:rsidP="00502ECA">
      <w:pPr>
        <w:spacing w:after="0" w:line="240" w:lineRule="auto"/>
        <w:rPr>
          <w:rStyle w:val="Strong"/>
          <w:rFonts w:ascii="Times New Roman" w:hAnsi="Times New Roman" w:cs="Times New Roman"/>
          <w:b w:val="0"/>
          <w:sz w:val="24"/>
          <w:szCs w:val="24"/>
        </w:rPr>
      </w:pPr>
    </w:p>
    <w:p w14:paraId="697DE96E" w14:textId="77777777" w:rsidR="00502ECA" w:rsidRDefault="00502ECA" w:rsidP="00502ECA">
      <w:pPr>
        <w:spacing w:after="0" w:line="240" w:lineRule="auto"/>
        <w:rPr>
          <w:rStyle w:val="Strong"/>
          <w:rFonts w:ascii="Times New Roman" w:hAnsi="Times New Roman" w:cs="Times New Roman"/>
          <w:b w:val="0"/>
          <w:sz w:val="24"/>
          <w:szCs w:val="24"/>
        </w:rPr>
      </w:pPr>
    </w:p>
    <w:p w14:paraId="1E7105AB" w14:textId="77777777" w:rsidR="00502ECA" w:rsidRDefault="00502ECA" w:rsidP="00502ECA">
      <w:pPr>
        <w:spacing w:after="0" w:line="240" w:lineRule="auto"/>
        <w:rPr>
          <w:rStyle w:val="Strong"/>
          <w:rFonts w:ascii="Times New Roman" w:hAnsi="Times New Roman" w:cs="Times New Roman"/>
          <w:b w:val="0"/>
          <w:sz w:val="24"/>
          <w:szCs w:val="24"/>
        </w:rPr>
      </w:pPr>
    </w:p>
    <w:p w14:paraId="70F32964" w14:textId="77777777" w:rsidR="00502ECA" w:rsidRPr="003714BD" w:rsidRDefault="00502ECA" w:rsidP="00502ECA">
      <w:pPr>
        <w:spacing w:after="0" w:line="240" w:lineRule="auto"/>
        <w:rPr>
          <w:rStyle w:val="Strong"/>
          <w:rFonts w:ascii="Times New Roman" w:hAnsi="Times New Roman" w:cs="Times New Roman"/>
          <w:b w:val="0"/>
          <w:sz w:val="24"/>
          <w:szCs w:val="24"/>
        </w:rPr>
      </w:pPr>
    </w:p>
    <w:p w14:paraId="3B87CAFA" w14:textId="77777777" w:rsidR="00502ECA" w:rsidRDefault="00502ECA" w:rsidP="00502ECA">
      <w:pPr>
        <w:spacing w:after="0" w:line="240" w:lineRule="auto"/>
        <w:rPr>
          <w:rStyle w:val="Strong"/>
          <w:rFonts w:ascii="Times New Roman" w:hAnsi="Times New Roman" w:cs="Times New Roman"/>
          <w:b w:val="0"/>
          <w:sz w:val="24"/>
          <w:szCs w:val="24"/>
        </w:rPr>
      </w:pPr>
    </w:p>
    <w:p w14:paraId="6382B727" w14:textId="77777777" w:rsidR="00502ECA" w:rsidRDefault="00502ECA" w:rsidP="00502ECA">
      <w:pPr>
        <w:spacing w:after="0" w:line="240" w:lineRule="auto"/>
        <w:rPr>
          <w:rStyle w:val="Strong"/>
          <w:rFonts w:ascii="Times New Roman" w:hAnsi="Times New Roman" w:cs="Times New Roman"/>
          <w:b w:val="0"/>
          <w:sz w:val="24"/>
          <w:szCs w:val="24"/>
        </w:rPr>
      </w:pPr>
    </w:p>
    <w:p w14:paraId="28B9474F" w14:textId="77777777" w:rsidR="00502ECA" w:rsidRDefault="00502ECA" w:rsidP="00502ECA">
      <w:pPr>
        <w:spacing w:after="0" w:line="240" w:lineRule="auto"/>
        <w:rPr>
          <w:rStyle w:val="Strong"/>
          <w:rFonts w:ascii="Times New Roman" w:hAnsi="Times New Roman" w:cs="Times New Roman"/>
          <w:b w:val="0"/>
          <w:sz w:val="24"/>
          <w:szCs w:val="24"/>
        </w:rPr>
      </w:pPr>
    </w:p>
    <w:p w14:paraId="66F16A01" w14:textId="77777777" w:rsidR="00502ECA" w:rsidRDefault="00502ECA" w:rsidP="00502ECA">
      <w:pPr>
        <w:spacing w:after="0" w:line="240" w:lineRule="auto"/>
        <w:rPr>
          <w:rStyle w:val="Strong"/>
          <w:rFonts w:ascii="Times New Roman" w:hAnsi="Times New Roman" w:cs="Times New Roman"/>
          <w:b w:val="0"/>
          <w:sz w:val="24"/>
          <w:szCs w:val="24"/>
        </w:rPr>
      </w:pPr>
    </w:p>
    <w:p w14:paraId="567C8D11" w14:textId="77777777" w:rsidR="00502ECA" w:rsidRDefault="00502ECA" w:rsidP="00502ECA">
      <w:pPr>
        <w:spacing w:after="0" w:line="240" w:lineRule="auto"/>
        <w:rPr>
          <w:rStyle w:val="Strong"/>
          <w:rFonts w:ascii="Times New Roman" w:hAnsi="Times New Roman" w:cs="Times New Roman"/>
          <w:b w:val="0"/>
          <w:sz w:val="24"/>
          <w:szCs w:val="24"/>
        </w:rPr>
      </w:pPr>
    </w:p>
    <w:p w14:paraId="033CA3D0" w14:textId="77777777" w:rsidR="00502ECA" w:rsidRDefault="00502ECA" w:rsidP="00502ECA">
      <w:pPr>
        <w:spacing w:after="0" w:line="240" w:lineRule="auto"/>
        <w:rPr>
          <w:rStyle w:val="Strong"/>
          <w:rFonts w:ascii="Times New Roman" w:hAnsi="Times New Roman" w:cs="Times New Roman"/>
          <w:b w:val="0"/>
          <w:sz w:val="24"/>
          <w:szCs w:val="24"/>
        </w:rPr>
      </w:pPr>
    </w:p>
    <w:p w14:paraId="486525D9" w14:textId="77777777" w:rsidR="00502ECA" w:rsidRPr="003800D8" w:rsidRDefault="00502ECA" w:rsidP="00502ECA">
      <w:pPr>
        <w:spacing w:after="0" w:line="240" w:lineRule="auto"/>
        <w:rPr>
          <w:rStyle w:val="Strong"/>
          <w:rFonts w:ascii="Times New Roman" w:hAnsi="Times New Roman" w:cs="Times New Roman"/>
          <w:b w:val="0"/>
          <w:sz w:val="24"/>
          <w:szCs w:val="24"/>
        </w:rPr>
      </w:pPr>
    </w:p>
    <w:p w14:paraId="6B69D404" w14:textId="77777777" w:rsidR="00502ECA" w:rsidRPr="003800D8" w:rsidRDefault="00502ECA" w:rsidP="00502ECA">
      <w:pPr>
        <w:spacing w:after="0" w:line="240" w:lineRule="auto"/>
        <w:rPr>
          <w:rStyle w:val="Strong"/>
          <w:rFonts w:ascii="Times New Roman" w:hAnsi="Times New Roman" w:cs="Times New Roman"/>
          <w:b w:val="0"/>
          <w:sz w:val="24"/>
          <w:szCs w:val="24"/>
        </w:rPr>
      </w:pPr>
    </w:p>
    <w:p w14:paraId="55F79AA8" w14:textId="2773EB3B" w:rsidR="00502ECA" w:rsidRPr="003800D8" w:rsidRDefault="006C2476" w:rsidP="00502ECA">
      <w:pPr>
        <w:pStyle w:val="Heading1"/>
        <w:spacing w:before="0" w:line="240" w:lineRule="auto"/>
        <w:jc w:val="center"/>
        <w:rPr>
          <w:rStyle w:val="Strong"/>
          <w:rFonts w:ascii="Times New Roman" w:hAnsi="Times New Roman" w:cs="Times New Roman"/>
          <w:bCs w:val="0"/>
          <w:color w:val="auto"/>
          <w:sz w:val="24"/>
          <w:szCs w:val="24"/>
          <w:u w:val="none"/>
        </w:rPr>
      </w:pPr>
      <w:r w:rsidRPr="003800D8">
        <w:rPr>
          <w:rStyle w:val="Strong"/>
          <w:rFonts w:ascii="Times New Roman" w:hAnsi="Times New Roman" w:cs="Times New Roman"/>
          <w:bCs w:val="0"/>
          <w:color w:val="auto"/>
          <w:sz w:val="24"/>
          <w:szCs w:val="24"/>
          <w:u w:val="none"/>
        </w:rPr>
        <w:t>Milestone 3</w:t>
      </w:r>
    </w:p>
    <w:p w14:paraId="16F50CF4"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51FEB206" w14:textId="18B23D6E"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t>October 9th – November 12th, 2016</w:t>
      </w:r>
    </w:p>
    <w:p w14:paraId="330071AA"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3315464C"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t>Mileston Manager:</w:t>
      </w:r>
    </w:p>
    <w:p w14:paraId="5236ACA5" w14:textId="10231888" w:rsidR="006C2476" w:rsidRPr="003800D8" w:rsidRDefault="006C2476" w:rsidP="00502ECA">
      <w:pPr>
        <w:pStyle w:val="Standard"/>
        <w:spacing w:after="0" w:line="240" w:lineRule="auto"/>
        <w:jc w:val="cente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t>Matt Murray</w:t>
      </w:r>
    </w:p>
    <w:p w14:paraId="2D70D4C0" w14:textId="77777777" w:rsidR="006C2476" w:rsidRPr="003800D8" w:rsidRDefault="006C2476">
      <w:pPr>
        <w:rPr>
          <w:rStyle w:val="Strong"/>
          <w:rFonts w:ascii="Times New Roman" w:hAnsi="Times New Roman" w:cs="Times New Roman"/>
          <w:b w:val="0"/>
          <w:sz w:val="24"/>
          <w:szCs w:val="24"/>
        </w:rPr>
      </w:pPr>
      <w:r w:rsidRPr="003800D8">
        <w:rPr>
          <w:rStyle w:val="Strong"/>
          <w:rFonts w:ascii="Times New Roman" w:hAnsi="Times New Roman" w:cs="Times New Roman"/>
          <w:b w:val="0"/>
          <w:sz w:val="24"/>
          <w:szCs w:val="24"/>
        </w:rPr>
        <w:br w:type="page"/>
      </w:r>
    </w:p>
    <w:p w14:paraId="4105F4A0" w14:textId="46985B82" w:rsidR="00034DEE" w:rsidRPr="00A42FFD" w:rsidRDefault="00034DEE" w:rsidP="00034DEE">
      <w:pPr>
        <w:pStyle w:val="Heading2"/>
        <w:spacing w:before="0" w:line="240" w:lineRule="auto"/>
        <w:rPr>
          <w:rStyle w:val="Strong"/>
          <w:rFonts w:ascii="Times New Roman" w:hAnsi="Times New Roman" w:cs="Times New Roman"/>
          <w:b/>
          <w:bCs w:val="0"/>
          <w:color w:val="auto"/>
          <w:sz w:val="24"/>
          <w:szCs w:val="24"/>
        </w:rPr>
      </w:pPr>
      <w:r w:rsidRPr="00A42FFD">
        <w:rPr>
          <w:rStyle w:val="Strong"/>
          <w:rFonts w:ascii="Times New Roman" w:hAnsi="Times New Roman" w:cs="Times New Roman"/>
          <w:b/>
          <w:bCs w:val="0"/>
          <w:color w:val="auto"/>
          <w:sz w:val="24"/>
          <w:szCs w:val="24"/>
        </w:rPr>
        <w:lastRenderedPageBreak/>
        <w:t xml:space="preserve">Milestone </w:t>
      </w:r>
      <w:r w:rsidR="006B4817" w:rsidRPr="00A42FFD">
        <w:rPr>
          <w:rStyle w:val="Strong"/>
          <w:rFonts w:ascii="Times New Roman" w:hAnsi="Times New Roman" w:cs="Times New Roman"/>
          <w:b/>
          <w:bCs w:val="0"/>
          <w:color w:val="auto"/>
          <w:sz w:val="24"/>
          <w:szCs w:val="24"/>
        </w:rPr>
        <w:t>3</w:t>
      </w:r>
      <w:r w:rsidRPr="00A42FFD">
        <w:rPr>
          <w:rStyle w:val="Strong"/>
          <w:rFonts w:ascii="Times New Roman" w:hAnsi="Times New Roman" w:cs="Times New Roman"/>
          <w:b/>
          <w:bCs w:val="0"/>
          <w:color w:val="auto"/>
          <w:sz w:val="24"/>
          <w:szCs w:val="24"/>
        </w:rPr>
        <w:t xml:space="preserve"> Table of Contents</w:t>
      </w:r>
    </w:p>
    <w:sdt>
      <w:sdtPr>
        <w:rPr>
          <w:rFonts w:ascii="Times New Roman" w:eastAsia="Times New Roman" w:hAnsi="Times New Roman" w:cs="Times New Roman"/>
          <w:b/>
          <w:kern w:val="3"/>
          <w:sz w:val="24"/>
          <w:szCs w:val="24"/>
          <w:highlight w:val="yellow"/>
        </w:rPr>
        <w:id w:val="-441921719"/>
        <w:docPartObj>
          <w:docPartGallery w:val="Table of Contents"/>
          <w:docPartUnique/>
        </w:docPartObj>
      </w:sdtPr>
      <w:sdtEndPr>
        <w:rPr>
          <w:rFonts w:eastAsiaTheme="minorHAnsi"/>
          <w:b w:val="0"/>
          <w:bCs/>
          <w:noProof/>
          <w:kern w:val="0"/>
          <w:highlight w:val="none"/>
        </w:rPr>
      </w:sdtEndPr>
      <w:sdtContent>
        <w:p w14:paraId="1C8686E1" w14:textId="6A2AA697" w:rsidR="00034DEE" w:rsidRPr="00A42FFD" w:rsidRDefault="001B4A3B" w:rsidP="00034DEE">
          <w:pPr>
            <w:pStyle w:val="TOC1"/>
            <w:tabs>
              <w:tab w:val="right" w:leader="dot" w:pos="9350"/>
            </w:tabs>
            <w:spacing w:after="0" w:line="240" w:lineRule="auto"/>
            <w:rPr>
              <w:rFonts w:ascii="Times New Roman" w:eastAsiaTheme="minorEastAsia" w:hAnsi="Times New Roman" w:cs="Times New Roman"/>
              <w:b/>
              <w:noProof/>
              <w:sz w:val="24"/>
              <w:szCs w:val="24"/>
            </w:rPr>
          </w:pPr>
          <w:hyperlink w:anchor="_Toc463632379" w:history="1">
            <w:r w:rsidR="006B4817" w:rsidRPr="00A42FFD">
              <w:rPr>
                <w:rStyle w:val="Hyperlink"/>
                <w:rFonts w:ascii="Times New Roman" w:hAnsi="Times New Roman" w:cs="Times New Roman"/>
                <w:b/>
                <w:noProof/>
                <w:color w:val="auto"/>
                <w:sz w:val="24"/>
                <w:szCs w:val="24"/>
                <w:u w:val="none"/>
              </w:rPr>
              <w:t>Milestone 3</w:t>
            </w:r>
            <w:r w:rsidR="00034DEE" w:rsidRPr="00A42FFD">
              <w:rPr>
                <w:rFonts w:ascii="Times New Roman" w:hAnsi="Times New Roman" w:cs="Times New Roman"/>
                <w:b/>
                <w:noProof/>
                <w:webHidden/>
                <w:sz w:val="24"/>
                <w:szCs w:val="24"/>
              </w:rPr>
              <w:tab/>
              <w:t>17</w:t>
            </w:r>
          </w:hyperlink>
        </w:p>
        <w:p w14:paraId="6FF116AA" w14:textId="711C5933" w:rsidR="00034DEE" w:rsidRPr="00A42FFD" w:rsidRDefault="001B4A3B" w:rsidP="00034DEE">
          <w:pPr>
            <w:pStyle w:val="TOC2"/>
            <w:tabs>
              <w:tab w:val="right" w:leader="dot" w:pos="9350"/>
            </w:tabs>
            <w:spacing w:after="0" w:line="240" w:lineRule="auto"/>
            <w:rPr>
              <w:rFonts w:ascii="Times New Roman" w:eastAsiaTheme="minorEastAsia" w:hAnsi="Times New Roman" w:cs="Times New Roman"/>
              <w:b/>
              <w:noProof/>
              <w:sz w:val="24"/>
              <w:szCs w:val="24"/>
            </w:rPr>
          </w:pPr>
          <w:hyperlink w:anchor="_Toc463632380" w:history="1">
            <w:r w:rsidR="00034DEE" w:rsidRPr="00A42FFD">
              <w:rPr>
                <w:rStyle w:val="Hyperlink"/>
                <w:rFonts w:ascii="Times New Roman" w:hAnsi="Times New Roman" w:cs="Times New Roman"/>
                <w:b/>
                <w:noProof/>
                <w:color w:val="auto"/>
                <w:sz w:val="24"/>
                <w:szCs w:val="24"/>
                <w:u w:val="none"/>
              </w:rPr>
              <w:t xml:space="preserve">Milestone </w:t>
            </w:r>
            <w:r w:rsidR="006B4817" w:rsidRPr="00A42FFD">
              <w:rPr>
                <w:rStyle w:val="Hyperlink"/>
                <w:rFonts w:ascii="Times New Roman" w:hAnsi="Times New Roman" w:cs="Times New Roman"/>
                <w:b/>
                <w:noProof/>
                <w:color w:val="auto"/>
                <w:sz w:val="24"/>
                <w:szCs w:val="24"/>
                <w:u w:val="none"/>
              </w:rPr>
              <w:t>3</w:t>
            </w:r>
            <w:r w:rsidR="00034DEE" w:rsidRPr="00A42FFD">
              <w:rPr>
                <w:rStyle w:val="Hyperlink"/>
                <w:rFonts w:ascii="Times New Roman" w:hAnsi="Times New Roman" w:cs="Times New Roman"/>
                <w:b/>
                <w:noProof/>
                <w:color w:val="auto"/>
                <w:sz w:val="24"/>
                <w:szCs w:val="24"/>
                <w:u w:val="none"/>
              </w:rPr>
              <w:t xml:space="preserve"> Table of Contents</w:t>
            </w:r>
            <w:r w:rsidR="00034DEE" w:rsidRPr="00A42FFD">
              <w:rPr>
                <w:rFonts w:ascii="Times New Roman" w:hAnsi="Times New Roman" w:cs="Times New Roman"/>
                <w:b/>
                <w:noProof/>
                <w:webHidden/>
                <w:sz w:val="24"/>
                <w:szCs w:val="24"/>
              </w:rPr>
              <w:tab/>
            </w:r>
            <w:r w:rsidR="00034DEE" w:rsidRPr="00A42FFD">
              <w:rPr>
                <w:rFonts w:ascii="Times New Roman" w:hAnsi="Times New Roman" w:cs="Times New Roman"/>
                <w:b/>
                <w:noProof/>
                <w:webHidden/>
                <w:sz w:val="24"/>
                <w:szCs w:val="24"/>
              </w:rPr>
              <w:fldChar w:fldCharType="begin"/>
            </w:r>
            <w:r w:rsidR="00034DEE" w:rsidRPr="00A42FFD">
              <w:rPr>
                <w:rFonts w:ascii="Times New Roman" w:hAnsi="Times New Roman" w:cs="Times New Roman"/>
                <w:b/>
                <w:noProof/>
                <w:webHidden/>
                <w:sz w:val="24"/>
                <w:szCs w:val="24"/>
              </w:rPr>
              <w:instrText xml:space="preserve"> PAGEREF _Toc463632380 \h </w:instrText>
            </w:r>
            <w:r w:rsidR="00034DEE" w:rsidRPr="00A42FFD">
              <w:rPr>
                <w:rFonts w:ascii="Times New Roman" w:hAnsi="Times New Roman" w:cs="Times New Roman"/>
                <w:b/>
                <w:noProof/>
                <w:webHidden/>
                <w:sz w:val="24"/>
                <w:szCs w:val="24"/>
              </w:rPr>
            </w:r>
            <w:r w:rsidR="00034DEE" w:rsidRPr="00A42FFD">
              <w:rPr>
                <w:rFonts w:ascii="Times New Roman" w:hAnsi="Times New Roman" w:cs="Times New Roman"/>
                <w:b/>
                <w:noProof/>
                <w:webHidden/>
                <w:sz w:val="24"/>
                <w:szCs w:val="24"/>
              </w:rPr>
              <w:fldChar w:fldCharType="separate"/>
            </w:r>
            <w:r w:rsidR="00034DEE" w:rsidRPr="00A42FFD">
              <w:rPr>
                <w:rFonts w:ascii="Times New Roman" w:hAnsi="Times New Roman" w:cs="Times New Roman"/>
                <w:b/>
                <w:noProof/>
                <w:webHidden/>
                <w:sz w:val="24"/>
                <w:szCs w:val="24"/>
              </w:rPr>
              <w:t>1</w:t>
            </w:r>
            <w:r w:rsidR="00034DEE" w:rsidRPr="00A42FFD">
              <w:rPr>
                <w:rFonts w:ascii="Times New Roman" w:hAnsi="Times New Roman" w:cs="Times New Roman"/>
                <w:b/>
                <w:noProof/>
                <w:webHidden/>
                <w:sz w:val="24"/>
                <w:szCs w:val="24"/>
              </w:rPr>
              <w:fldChar w:fldCharType="end"/>
            </w:r>
          </w:hyperlink>
          <w:r w:rsidR="00034DEE" w:rsidRPr="00A42FFD">
            <w:rPr>
              <w:rFonts w:ascii="Times New Roman" w:hAnsi="Times New Roman" w:cs="Times New Roman"/>
              <w:b/>
              <w:noProof/>
              <w:sz w:val="24"/>
              <w:szCs w:val="24"/>
            </w:rPr>
            <w:t>8</w:t>
          </w:r>
        </w:p>
        <w:p w14:paraId="0EFF690D" w14:textId="77777777" w:rsidR="00034DEE" w:rsidRPr="00A42FFD" w:rsidRDefault="001B4A3B" w:rsidP="00034DEE">
          <w:pPr>
            <w:pStyle w:val="TOC3"/>
            <w:spacing w:after="0" w:line="240" w:lineRule="auto"/>
            <w:rPr>
              <w:rFonts w:ascii="Times New Roman" w:eastAsiaTheme="minorEastAsia" w:hAnsi="Times New Roman" w:cs="Times New Roman"/>
              <w:b/>
              <w:noProof/>
              <w:sz w:val="24"/>
              <w:szCs w:val="24"/>
            </w:rPr>
          </w:pPr>
          <w:hyperlink w:anchor="_Toc463632381" w:history="1">
            <w:r w:rsidR="00034DEE" w:rsidRPr="00A42FFD">
              <w:rPr>
                <w:rStyle w:val="Hyperlink"/>
                <w:rFonts w:ascii="Times New Roman" w:hAnsi="Times New Roman" w:cs="Times New Roman"/>
                <w:b/>
                <w:noProof/>
                <w:color w:val="auto"/>
                <w:sz w:val="24"/>
                <w:szCs w:val="24"/>
                <w:u w:val="none"/>
              </w:rPr>
              <w:t>Control Documents</w:t>
            </w:r>
            <w:r w:rsidR="00034DEE" w:rsidRPr="00A42FFD">
              <w:rPr>
                <w:rFonts w:ascii="Times New Roman" w:hAnsi="Times New Roman" w:cs="Times New Roman"/>
                <w:b/>
                <w:noProof/>
                <w:webHidden/>
                <w:sz w:val="24"/>
                <w:szCs w:val="24"/>
              </w:rPr>
              <w:tab/>
              <w:t>19</w:t>
            </w:r>
          </w:hyperlink>
        </w:p>
        <w:p w14:paraId="776DE3C6" w14:textId="61197D6A" w:rsidR="00034DEE" w:rsidRPr="00A42FFD" w:rsidRDefault="001B4A3B"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2" w:history="1">
            <w:r w:rsidR="00E551E9" w:rsidRPr="00A42FFD">
              <w:rPr>
                <w:rStyle w:val="Hyperlink"/>
                <w:rFonts w:ascii="Times New Roman" w:hAnsi="Times New Roman" w:cs="Times New Roman"/>
                <w:b/>
                <w:noProof/>
                <w:color w:val="auto"/>
                <w:sz w:val="24"/>
                <w:szCs w:val="24"/>
                <w:u w:val="none"/>
              </w:rPr>
              <w:t>Milestone 3</w:t>
            </w:r>
            <w:r w:rsidR="00034DEE" w:rsidRPr="00A42FFD">
              <w:rPr>
                <w:rStyle w:val="Hyperlink"/>
                <w:rFonts w:ascii="Times New Roman" w:hAnsi="Times New Roman" w:cs="Times New Roman"/>
                <w:b/>
                <w:noProof/>
                <w:color w:val="auto"/>
                <w:sz w:val="24"/>
                <w:szCs w:val="24"/>
                <w:u w:val="none"/>
              </w:rPr>
              <w:t xml:space="preserve"> Change log</w:t>
            </w:r>
            <w:r w:rsidR="00034DEE" w:rsidRPr="00A42FFD">
              <w:rPr>
                <w:rFonts w:ascii="Times New Roman" w:hAnsi="Times New Roman" w:cs="Times New Roman"/>
                <w:b/>
                <w:noProof/>
                <w:webHidden/>
                <w:sz w:val="24"/>
                <w:szCs w:val="24"/>
              </w:rPr>
              <w:tab/>
              <w:t>19</w:t>
            </w:r>
          </w:hyperlink>
        </w:p>
        <w:p w14:paraId="4DC80AC8" w14:textId="421377DE" w:rsidR="00034DEE" w:rsidRPr="00A42FFD" w:rsidRDefault="001B4A3B"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3" w:history="1">
            <w:r w:rsidR="00034DEE" w:rsidRPr="00A42FFD">
              <w:rPr>
                <w:rStyle w:val="Hyperlink"/>
                <w:rFonts w:ascii="Times New Roman" w:hAnsi="Times New Roman" w:cs="Times New Roman"/>
                <w:b/>
                <w:noProof/>
                <w:color w:val="auto"/>
                <w:sz w:val="24"/>
                <w:szCs w:val="24"/>
                <w:u w:val="none"/>
              </w:rPr>
              <w:t>R</w:t>
            </w:r>
            <w:r w:rsidR="00E551E9" w:rsidRPr="00A42FFD">
              <w:rPr>
                <w:rStyle w:val="Hyperlink"/>
                <w:rFonts w:ascii="Times New Roman" w:hAnsi="Times New Roman" w:cs="Times New Roman"/>
                <w:b/>
                <w:noProof/>
                <w:color w:val="auto"/>
                <w:sz w:val="24"/>
                <w:szCs w:val="24"/>
                <w:u w:val="none"/>
              </w:rPr>
              <w:t>oles &amp; R</w:t>
            </w:r>
            <w:r w:rsidR="00034DEE" w:rsidRPr="00A42FFD">
              <w:rPr>
                <w:rStyle w:val="Hyperlink"/>
                <w:rFonts w:ascii="Times New Roman" w:hAnsi="Times New Roman" w:cs="Times New Roman"/>
                <w:b/>
                <w:noProof/>
                <w:color w:val="auto"/>
                <w:sz w:val="24"/>
                <w:szCs w:val="24"/>
                <w:u w:val="none"/>
              </w:rPr>
              <w:t>esponsibilities matrix</w:t>
            </w:r>
            <w:r w:rsidR="00034DEE" w:rsidRPr="00A42FFD">
              <w:rPr>
                <w:rFonts w:ascii="Times New Roman" w:hAnsi="Times New Roman" w:cs="Times New Roman"/>
                <w:b/>
                <w:noProof/>
                <w:webHidden/>
                <w:sz w:val="24"/>
                <w:szCs w:val="24"/>
              </w:rPr>
              <w:tab/>
              <w:t>21</w:t>
            </w:r>
          </w:hyperlink>
        </w:p>
        <w:p w14:paraId="0E526B35" w14:textId="77777777" w:rsidR="00034DEE" w:rsidRPr="00A42FFD" w:rsidRDefault="001B4A3B" w:rsidP="00034DEE">
          <w:pPr>
            <w:pStyle w:val="TOC3"/>
            <w:spacing w:after="0" w:line="240" w:lineRule="auto"/>
            <w:rPr>
              <w:rFonts w:ascii="Times New Roman" w:eastAsiaTheme="minorEastAsia" w:hAnsi="Times New Roman" w:cs="Times New Roman"/>
              <w:b/>
              <w:noProof/>
              <w:sz w:val="24"/>
              <w:szCs w:val="24"/>
            </w:rPr>
          </w:pPr>
          <w:hyperlink w:anchor="_Toc463632384" w:history="1">
            <w:r w:rsidR="00034DEE" w:rsidRPr="00A42FFD">
              <w:rPr>
                <w:rStyle w:val="Hyperlink"/>
                <w:rFonts w:ascii="Times New Roman" w:hAnsi="Times New Roman" w:cs="Times New Roman"/>
                <w:b/>
                <w:noProof/>
                <w:color w:val="auto"/>
                <w:sz w:val="24"/>
                <w:szCs w:val="24"/>
                <w:u w:val="none"/>
              </w:rPr>
              <w:t>Client Documents</w:t>
            </w:r>
            <w:r w:rsidR="00034DEE" w:rsidRPr="00A42FFD">
              <w:rPr>
                <w:rFonts w:ascii="Times New Roman" w:hAnsi="Times New Roman" w:cs="Times New Roman"/>
                <w:b/>
                <w:noProof/>
                <w:webHidden/>
                <w:sz w:val="24"/>
                <w:szCs w:val="24"/>
              </w:rPr>
              <w:tab/>
              <w:t>22</w:t>
            </w:r>
          </w:hyperlink>
        </w:p>
        <w:p w14:paraId="70397D25" w14:textId="4BDBAB22" w:rsidR="00034DEE" w:rsidRPr="00A42FFD" w:rsidRDefault="001B4A3B"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6" w:history="1">
            <w:r w:rsidR="00B01F8F" w:rsidRPr="00A42FFD">
              <w:rPr>
                <w:rStyle w:val="Hyperlink"/>
                <w:rFonts w:ascii="Times New Roman" w:hAnsi="Times New Roman" w:cs="Times New Roman"/>
                <w:b/>
                <w:noProof/>
                <w:color w:val="auto"/>
                <w:sz w:val="24"/>
                <w:szCs w:val="24"/>
                <w:u w:val="none"/>
              </w:rPr>
              <w:t>Milestone E</w:t>
            </w:r>
            <w:r w:rsidR="00034DEE" w:rsidRPr="00A42FFD">
              <w:rPr>
                <w:rStyle w:val="Hyperlink"/>
                <w:rFonts w:ascii="Times New Roman" w:hAnsi="Times New Roman" w:cs="Times New Roman"/>
                <w:b/>
                <w:noProof/>
                <w:color w:val="auto"/>
                <w:sz w:val="24"/>
                <w:szCs w:val="24"/>
                <w:u w:val="none"/>
              </w:rPr>
              <w:t>xecutive Summary:</w:t>
            </w:r>
            <w:r w:rsidR="00034DEE" w:rsidRPr="00A42FFD">
              <w:rPr>
                <w:rFonts w:ascii="Times New Roman" w:hAnsi="Times New Roman" w:cs="Times New Roman"/>
                <w:b/>
                <w:noProof/>
                <w:webHidden/>
                <w:sz w:val="24"/>
                <w:szCs w:val="24"/>
              </w:rPr>
              <w:tab/>
              <w:t>22</w:t>
            </w:r>
          </w:hyperlink>
        </w:p>
        <w:p w14:paraId="05D431E8" w14:textId="0A4DA993" w:rsidR="00034DEE" w:rsidRPr="00A42FFD" w:rsidRDefault="001B4A3B" w:rsidP="00034DEE">
          <w:pPr>
            <w:pStyle w:val="TOC3"/>
            <w:spacing w:after="0" w:line="240" w:lineRule="auto"/>
            <w:rPr>
              <w:rFonts w:ascii="Times New Roman" w:hAnsi="Times New Roman" w:cs="Times New Roman"/>
              <w:b/>
              <w:noProof/>
              <w:sz w:val="24"/>
              <w:szCs w:val="24"/>
            </w:rPr>
          </w:pPr>
          <w:hyperlink w:anchor="_Toc463632394" w:history="1">
            <w:r w:rsidR="00B01F8F" w:rsidRPr="00A42FFD">
              <w:rPr>
                <w:rStyle w:val="Hyperlink"/>
                <w:rFonts w:ascii="Times New Roman" w:hAnsi="Times New Roman" w:cs="Times New Roman"/>
                <w:b/>
                <w:noProof/>
                <w:color w:val="auto"/>
                <w:sz w:val="24"/>
                <w:szCs w:val="24"/>
                <w:u w:val="none"/>
              </w:rPr>
              <w:t>Project Manager Documents</w:t>
            </w:r>
            <w:r w:rsidR="00034DEE" w:rsidRPr="00A42FFD">
              <w:rPr>
                <w:rFonts w:ascii="Times New Roman" w:hAnsi="Times New Roman" w:cs="Times New Roman"/>
                <w:b/>
                <w:noProof/>
                <w:webHidden/>
                <w:sz w:val="24"/>
                <w:szCs w:val="24"/>
              </w:rPr>
              <w:tab/>
              <w:t>24</w:t>
            </w:r>
          </w:hyperlink>
        </w:p>
        <w:p w14:paraId="388B4941" w14:textId="17DF25B9" w:rsidR="00034DEE" w:rsidRPr="00A42FFD" w:rsidRDefault="001B4A3B"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6" w:history="1">
            <w:r w:rsidR="00B01F8F" w:rsidRPr="00A42FFD">
              <w:rPr>
                <w:rStyle w:val="Hyperlink"/>
                <w:rFonts w:ascii="Times New Roman" w:hAnsi="Times New Roman" w:cs="Times New Roman"/>
                <w:b/>
                <w:noProof/>
                <w:color w:val="auto"/>
                <w:sz w:val="24"/>
                <w:szCs w:val="24"/>
                <w:u w:val="none"/>
              </w:rPr>
              <w:t>Baseline Project Plan</w:t>
            </w:r>
            <w:r w:rsidR="00034DEE" w:rsidRPr="00A42FFD">
              <w:rPr>
                <w:rStyle w:val="Hyperlink"/>
                <w:rFonts w:ascii="Times New Roman" w:hAnsi="Times New Roman" w:cs="Times New Roman"/>
                <w:b/>
                <w:noProof/>
                <w:color w:val="auto"/>
                <w:sz w:val="24"/>
                <w:szCs w:val="24"/>
                <w:u w:val="none"/>
              </w:rPr>
              <w:t>:</w:t>
            </w:r>
            <w:r w:rsidR="00034DEE" w:rsidRPr="00A42FFD">
              <w:rPr>
                <w:rFonts w:ascii="Times New Roman" w:hAnsi="Times New Roman" w:cs="Times New Roman"/>
                <w:b/>
                <w:noProof/>
                <w:webHidden/>
                <w:sz w:val="24"/>
                <w:szCs w:val="24"/>
              </w:rPr>
              <w:tab/>
              <w:t>24</w:t>
            </w:r>
          </w:hyperlink>
        </w:p>
        <w:p w14:paraId="52861063" w14:textId="67DEA063" w:rsidR="00034DEE" w:rsidRPr="00A42FFD" w:rsidRDefault="001B4A3B" w:rsidP="00034DE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7" w:history="1">
            <w:r w:rsidR="009F16EC" w:rsidRPr="00A42FFD">
              <w:rPr>
                <w:rStyle w:val="Hyperlink"/>
                <w:rFonts w:ascii="Times New Roman" w:hAnsi="Times New Roman" w:cs="Times New Roman"/>
                <w:b/>
                <w:noProof/>
                <w:color w:val="auto"/>
                <w:sz w:val="24"/>
                <w:szCs w:val="24"/>
                <w:u w:val="none"/>
              </w:rPr>
              <w:t>Requirements Documentation</w:t>
            </w:r>
            <w:r w:rsidR="00034DEE" w:rsidRPr="00A42FFD">
              <w:rPr>
                <w:rStyle w:val="Hyperlink"/>
                <w:rFonts w:ascii="Times New Roman" w:hAnsi="Times New Roman" w:cs="Times New Roman"/>
                <w:b/>
                <w:noProof/>
                <w:color w:val="auto"/>
                <w:sz w:val="24"/>
                <w:szCs w:val="24"/>
                <w:u w:val="none"/>
              </w:rPr>
              <w:t>:</w:t>
            </w:r>
            <w:r w:rsidR="00034DEE" w:rsidRPr="00A42FFD">
              <w:rPr>
                <w:rFonts w:ascii="Times New Roman" w:hAnsi="Times New Roman" w:cs="Times New Roman"/>
                <w:b/>
                <w:noProof/>
                <w:webHidden/>
                <w:sz w:val="24"/>
                <w:szCs w:val="24"/>
              </w:rPr>
              <w:tab/>
              <w:t>24</w:t>
            </w:r>
          </w:hyperlink>
        </w:p>
        <w:p w14:paraId="024136C9" w14:textId="7737ECC3" w:rsidR="00034DEE" w:rsidRPr="00A42FFD" w:rsidRDefault="001B4A3B" w:rsidP="004577DE">
          <w:pPr>
            <w:pStyle w:val="TOC4"/>
            <w:tabs>
              <w:tab w:val="right" w:leader="dot" w:pos="9350"/>
            </w:tabs>
            <w:spacing w:after="0" w:line="240" w:lineRule="auto"/>
            <w:rPr>
              <w:rFonts w:ascii="Times New Roman" w:eastAsiaTheme="minorEastAsia" w:hAnsi="Times New Roman" w:cs="Times New Roman"/>
              <w:b/>
              <w:noProof/>
              <w:sz w:val="24"/>
              <w:szCs w:val="24"/>
            </w:rPr>
          </w:pPr>
          <w:hyperlink w:anchor="_Toc463632388" w:history="1">
            <w:r w:rsidR="004577DE" w:rsidRPr="00A42FFD">
              <w:rPr>
                <w:rStyle w:val="Hyperlink"/>
                <w:rFonts w:ascii="Times New Roman" w:hAnsi="Times New Roman" w:cs="Times New Roman"/>
                <w:b/>
                <w:noProof/>
                <w:color w:val="auto"/>
                <w:sz w:val="24"/>
                <w:szCs w:val="24"/>
                <w:u w:val="none"/>
              </w:rPr>
              <w:t>Risk Register:</w:t>
            </w:r>
            <w:r w:rsidR="00034DEE" w:rsidRPr="00A42FFD">
              <w:rPr>
                <w:rFonts w:ascii="Times New Roman" w:hAnsi="Times New Roman" w:cs="Times New Roman"/>
                <w:b/>
                <w:noProof/>
                <w:webHidden/>
                <w:sz w:val="24"/>
                <w:szCs w:val="24"/>
              </w:rPr>
              <w:tab/>
              <w:t>24</w:t>
            </w:r>
          </w:hyperlink>
        </w:p>
        <w:p w14:paraId="5CB642FC" w14:textId="77777777" w:rsidR="00034DEE" w:rsidRPr="00A42FFD" w:rsidRDefault="001B4A3B" w:rsidP="00034DEE">
          <w:pPr>
            <w:pStyle w:val="TOC3"/>
            <w:spacing w:after="0" w:line="240" w:lineRule="auto"/>
            <w:rPr>
              <w:rFonts w:ascii="Times New Roman" w:eastAsiaTheme="minorEastAsia" w:hAnsi="Times New Roman" w:cs="Times New Roman"/>
              <w:b/>
              <w:noProof/>
              <w:sz w:val="24"/>
              <w:szCs w:val="24"/>
            </w:rPr>
          </w:pPr>
          <w:hyperlink w:anchor="_Toc463632416" w:history="1">
            <w:r w:rsidR="00034DEE" w:rsidRPr="00A42FFD">
              <w:rPr>
                <w:rStyle w:val="Hyperlink"/>
                <w:rFonts w:ascii="Times New Roman" w:hAnsi="Times New Roman" w:cs="Times New Roman"/>
                <w:b/>
                <w:noProof/>
                <w:color w:val="auto"/>
                <w:sz w:val="24"/>
                <w:szCs w:val="24"/>
                <w:u w:val="none"/>
              </w:rPr>
              <w:t>Issue log</w:t>
            </w:r>
            <w:r w:rsidR="00034DEE" w:rsidRPr="00A42FFD">
              <w:rPr>
                <w:rFonts w:ascii="Times New Roman" w:hAnsi="Times New Roman" w:cs="Times New Roman"/>
                <w:b/>
                <w:noProof/>
                <w:webHidden/>
                <w:sz w:val="24"/>
                <w:szCs w:val="24"/>
              </w:rPr>
              <w:tab/>
              <w:t>29</w:t>
            </w:r>
          </w:hyperlink>
        </w:p>
        <w:p w14:paraId="0A4717F7" w14:textId="68DCC71A" w:rsidR="00034DEE" w:rsidRPr="00A42FFD" w:rsidRDefault="001B4A3B" w:rsidP="00E551E9">
          <w:pPr>
            <w:pStyle w:val="TOC3"/>
            <w:spacing w:after="0" w:line="240" w:lineRule="auto"/>
            <w:rPr>
              <w:rFonts w:ascii="Times New Roman" w:eastAsiaTheme="minorEastAsia" w:hAnsi="Times New Roman" w:cs="Times New Roman"/>
              <w:b/>
              <w:noProof/>
              <w:sz w:val="24"/>
              <w:szCs w:val="24"/>
            </w:rPr>
          </w:pPr>
          <w:hyperlink w:anchor="_Toc463632404" w:history="1">
            <w:r w:rsidR="00C55DBE" w:rsidRPr="00A42FFD">
              <w:rPr>
                <w:rStyle w:val="Hyperlink"/>
                <w:rFonts w:ascii="Times New Roman" w:hAnsi="Times New Roman" w:cs="Times New Roman"/>
                <w:b/>
                <w:noProof/>
                <w:color w:val="auto"/>
                <w:sz w:val="24"/>
                <w:szCs w:val="24"/>
                <w:u w:val="none"/>
              </w:rPr>
              <w:t>Tracking Gantt Chart</w:t>
            </w:r>
            <w:r w:rsidR="00034DEE" w:rsidRPr="00A42FFD">
              <w:rPr>
                <w:rFonts w:ascii="Times New Roman" w:hAnsi="Times New Roman" w:cs="Times New Roman"/>
                <w:b/>
                <w:noProof/>
                <w:webHidden/>
                <w:sz w:val="24"/>
                <w:szCs w:val="24"/>
              </w:rPr>
              <w:tab/>
              <w:t>Appendix</w:t>
            </w:r>
          </w:hyperlink>
          <w:r w:rsidR="00034DEE" w:rsidRPr="00A42FFD">
            <w:rPr>
              <w:rFonts w:ascii="Times New Roman" w:hAnsi="Times New Roman" w:cs="Times New Roman"/>
              <w:b/>
              <w:noProof/>
              <w:sz w:val="24"/>
              <w:szCs w:val="24"/>
            </w:rPr>
            <w:t xml:space="preserve"> D</w:t>
          </w:r>
        </w:p>
        <w:p w14:paraId="36692241" w14:textId="0E219500" w:rsidR="008F36DF" w:rsidRPr="00A42FFD" w:rsidRDefault="001B4A3B" w:rsidP="00E551E9">
          <w:pPr>
            <w:pStyle w:val="TOC3"/>
            <w:spacing w:after="0" w:line="240" w:lineRule="auto"/>
            <w:rPr>
              <w:rFonts w:ascii="Times New Roman" w:eastAsiaTheme="minorEastAsia" w:hAnsi="Times New Roman" w:cs="Times New Roman"/>
              <w:b/>
              <w:noProof/>
              <w:sz w:val="24"/>
              <w:szCs w:val="24"/>
            </w:rPr>
          </w:pPr>
          <w:hyperlink w:anchor="_Toc463632408" w:history="1">
            <w:r w:rsidR="00A42FFD" w:rsidRPr="00A42FFD">
              <w:rPr>
                <w:rStyle w:val="Hyperlink"/>
                <w:rFonts w:ascii="Times New Roman" w:hAnsi="Times New Roman" w:cs="Times New Roman"/>
                <w:b/>
                <w:noProof/>
                <w:color w:val="auto"/>
                <w:sz w:val="24"/>
                <w:szCs w:val="24"/>
                <w:u w:val="none"/>
              </w:rPr>
              <w:t>Information S</w:t>
            </w:r>
            <w:r w:rsidR="00E551E9" w:rsidRPr="00A42FFD">
              <w:rPr>
                <w:rStyle w:val="Hyperlink"/>
                <w:rFonts w:ascii="Times New Roman" w:hAnsi="Times New Roman" w:cs="Times New Roman"/>
                <w:b/>
                <w:noProof/>
                <w:color w:val="auto"/>
                <w:sz w:val="24"/>
                <w:szCs w:val="24"/>
                <w:u w:val="none"/>
              </w:rPr>
              <w:t>ecurity Policies</w:t>
            </w:r>
            <w:r w:rsidR="00034DEE" w:rsidRPr="00A42FFD">
              <w:rPr>
                <w:rFonts w:ascii="Times New Roman" w:hAnsi="Times New Roman" w:cs="Times New Roman"/>
                <w:b/>
                <w:noProof/>
                <w:webHidden/>
                <w:sz w:val="24"/>
                <w:szCs w:val="24"/>
              </w:rPr>
              <w:tab/>
            </w:r>
            <w:r w:rsidR="00034DEE" w:rsidRPr="00A42FFD">
              <w:rPr>
                <w:rFonts w:ascii="Times New Roman" w:hAnsi="Times New Roman" w:cs="Times New Roman"/>
                <w:b/>
                <w:noProof/>
                <w:sz w:val="24"/>
                <w:szCs w:val="24"/>
              </w:rPr>
              <w:t>Appendix E</w:t>
            </w:r>
          </w:hyperlink>
        </w:p>
      </w:sdtContent>
    </w:sdt>
    <w:p w14:paraId="7F1E1AEF" w14:textId="4C6EF0DC" w:rsidR="008F36DF" w:rsidRPr="00294D8B" w:rsidRDefault="001D54C5" w:rsidP="00294D8B">
      <w:pPr>
        <w:pStyle w:val="TOC4"/>
        <w:tabs>
          <w:tab w:val="right" w:leader="dot" w:pos="9350"/>
        </w:tabs>
        <w:spacing w:after="0" w:line="240" w:lineRule="auto"/>
        <w:rPr>
          <w:rFonts w:ascii="Times New Roman" w:hAnsi="Times New Roman" w:cs="Times New Roman"/>
          <w:b/>
          <w:bCs/>
          <w:noProof/>
          <w:sz w:val="24"/>
          <w:szCs w:val="24"/>
        </w:rPr>
      </w:pPr>
      <w:r>
        <w:rPr>
          <w:rFonts w:ascii="Times New Roman" w:hAnsi="Times New Roman" w:cs="Times New Roman"/>
          <w:i/>
          <w:szCs w:val="24"/>
        </w:rPr>
        <w:br w:type="page"/>
      </w:r>
    </w:p>
    <w:p w14:paraId="0079C02A" w14:textId="77777777" w:rsidR="00294D8B" w:rsidRPr="003800D8" w:rsidRDefault="00294D8B" w:rsidP="00294D8B">
      <w:pPr>
        <w:pStyle w:val="Heading4"/>
        <w:spacing w:before="0" w:line="240" w:lineRule="auto"/>
        <w:ind w:left="0"/>
        <w:rPr>
          <w:rFonts w:ascii="Times New Roman" w:hAnsi="Times New Roman" w:cs="Times New Roman"/>
          <w:i w:val="0"/>
          <w:color w:val="auto"/>
          <w:szCs w:val="24"/>
        </w:rPr>
      </w:pPr>
      <w:r w:rsidRPr="003800D8">
        <w:rPr>
          <w:rFonts w:ascii="Times New Roman" w:hAnsi="Times New Roman" w:cs="Times New Roman"/>
          <w:i w:val="0"/>
          <w:color w:val="auto"/>
          <w:szCs w:val="24"/>
        </w:rPr>
        <w:lastRenderedPageBreak/>
        <w:t>Control Documents</w:t>
      </w:r>
    </w:p>
    <w:p w14:paraId="442F4E93" w14:textId="77777777" w:rsidR="00294D8B" w:rsidRDefault="00294D8B" w:rsidP="00951927">
      <w:pPr>
        <w:pStyle w:val="Heading4"/>
        <w:spacing w:before="0" w:line="240" w:lineRule="auto"/>
        <w:rPr>
          <w:rFonts w:ascii="Times New Roman" w:hAnsi="Times New Roman" w:cs="Times New Roman"/>
          <w:i w:val="0"/>
          <w:color w:val="auto"/>
          <w:szCs w:val="24"/>
        </w:rPr>
      </w:pPr>
    </w:p>
    <w:p w14:paraId="4696F25C" w14:textId="59CDB897" w:rsidR="00D43CFD" w:rsidRPr="003800D8" w:rsidRDefault="00D43CFD" w:rsidP="00951927">
      <w:pPr>
        <w:pStyle w:val="Heading4"/>
        <w:spacing w:before="0" w:line="240" w:lineRule="auto"/>
        <w:rPr>
          <w:rFonts w:ascii="Times New Roman" w:hAnsi="Times New Roman" w:cs="Times New Roman"/>
          <w:i w:val="0"/>
          <w:color w:val="auto"/>
          <w:szCs w:val="24"/>
        </w:rPr>
      </w:pPr>
      <w:r w:rsidRPr="003800D8">
        <w:rPr>
          <w:rFonts w:ascii="Times New Roman" w:hAnsi="Times New Roman" w:cs="Times New Roman"/>
          <w:i w:val="0"/>
          <w:color w:val="auto"/>
          <w:szCs w:val="24"/>
        </w:rPr>
        <w:t>Milestone 3 Change log</w:t>
      </w:r>
    </w:p>
    <w:p w14:paraId="27DC9248" w14:textId="77777777" w:rsidR="00D43CFD" w:rsidRPr="003800D8" w:rsidRDefault="00D43CFD" w:rsidP="00D43CFD">
      <w:pPr>
        <w:spacing w:after="0" w:line="240" w:lineRule="auto"/>
        <w:rPr>
          <w:rFonts w:ascii="Times New Roman" w:hAnsi="Times New Roman" w:cs="Times New Roman"/>
          <w:sz w:val="24"/>
          <w:szCs w:val="24"/>
        </w:rPr>
      </w:pPr>
    </w:p>
    <w:tbl>
      <w:tblPr>
        <w:tblStyle w:val="TableGrid"/>
        <w:tblW w:w="9516" w:type="dxa"/>
        <w:tblLook w:val="04A0" w:firstRow="1" w:lastRow="0" w:firstColumn="1" w:lastColumn="0" w:noHBand="0" w:noVBand="1"/>
      </w:tblPr>
      <w:tblGrid>
        <w:gridCol w:w="2379"/>
        <w:gridCol w:w="2379"/>
        <w:gridCol w:w="2379"/>
        <w:gridCol w:w="2379"/>
      </w:tblGrid>
      <w:tr w:rsidR="00D43CFD" w:rsidRPr="003800D8" w14:paraId="359572C4" w14:textId="77777777" w:rsidTr="002232BE">
        <w:trPr>
          <w:trHeight w:val="269"/>
        </w:trPr>
        <w:tc>
          <w:tcPr>
            <w:tcW w:w="2379" w:type="dxa"/>
          </w:tcPr>
          <w:p w14:paraId="53E4AC59"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Version</w:t>
            </w:r>
          </w:p>
        </w:tc>
        <w:tc>
          <w:tcPr>
            <w:tcW w:w="2379" w:type="dxa"/>
          </w:tcPr>
          <w:p w14:paraId="06B4A428"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Date</w:t>
            </w:r>
          </w:p>
        </w:tc>
        <w:tc>
          <w:tcPr>
            <w:tcW w:w="2379" w:type="dxa"/>
          </w:tcPr>
          <w:p w14:paraId="5B0A537E"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 xml:space="preserve">Change </w:t>
            </w:r>
          </w:p>
        </w:tc>
        <w:tc>
          <w:tcPr>
            <w:tcW w:w="2379" w:type="dxa"/>
          </w:tcPr>
          <w:p w14:paraId="3631F51F" w14:textId="77777777" w:rsidR="00D43CFD" w:rsidRPr="003800D8" w:rsidRDefault="00D43CFD" w:rsidP="00AF239E">
            <w:pPr>
              <w:spacing w:after="0" w:line="240" w:lineRule="auto"/>
              <w:rPr>
                <w:rFonts w:ascii="Times New Roman" w:hAnsi="Times New Roman" w:cs="Times New Roman"/>
                <w:b/>
                <w:sz w:val="24"/>
                <w:szCs w:val="24"/>
              </w:rPr>
            </w:pPr>
            <w:r w:rsidRPr="003800D8">
              <w:rPr>
                <w:rFonts w:ascii="Times New Roman" w:hAnsi="Times New Roman" w:cs="Times New Roman"/>
                <w:b/>
                <w:sz w:val="24"/>
                <w:szCs w:val="24"/>
              </w:rPr>
              <w:t>Section</w:t>
            </w:r>
          </w:p>
        </w:tc>
      </w:tr>
      <w:tr w:rsidR="00D43CFD" w:rsidRPr="003800D8" w14:paraId="17681FBB" w14:textId="77777777" w:rsidTr="002232BE">
        <w:trPr>
          <w:trHeight w:val="822"/>
        </w:trPr>
        <w:tc>
          <w:tcPr>
            <w:tcW w:w="2379" w:type="dxa"/>
          </w:tcPr>
          <w:p w14:paraId="41608E2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3039B2C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9/15/16</w:t>
            </w:r>
          </w:p>
        </w:tc>
        <w:tc>
          <w:tcPr>
            <w:tcW w:w="2379" w:type="dxa"/>
          </w:tcPr>
          <w:p w14:paraId="308B480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6A569A3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Roles and Responsibilities Matrix </w:t>
            </w:r>
          </w:p>
        </w:tc>
      </w:tr>
      <w:tr w:rsidR="00D43CFD" w:rsidRPr="003800D8" w14:paraId="2349A069" w14:textId="77777777" w:rsidTr="002232BE">
        <w:trPr>
          <w:trHeight w:val="538"/>
        </w:trPr>
        <w:tc>
          <w:tcPr>
            <w:tcW w:w="2379" w:type="dxa"/>
          </w:tcPr>
          <w:p w14:paraId="10960F4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7D5793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03987CC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0BF724C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29D933C0" w14:textId="77777777" w:rsidTr="002232BE">
        <w:trPr>
          <w:trHeight w:val="553"/>
        </w:trPr>
        <w:tc>
          <w:tcPr>
            <w:tcW w:w="2379" w:type="dxa"/>
          </w:tcPr>
          <w:p w14:paraId="5A9B9AA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E88256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681081A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C4A4F8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Client Documents </w:t>
            </w:r>
          </w:p>
        </w:tc>
      </w:tr>
      <w:tr w:rsidR="00D43CFD" w:rsidRPr="003800D8" w14:paraId="2AA54733" w14:textId="77777777" w:rsidTr="002232BE">
        <w:trPr>
          <w:trHeight w:val="538"/>
        </w:trPr>
        <w:tc>
          <w:tcPr>
            <w:tcW w:w="2379" w:type="dxa"/>
          </w:tcPr>
          <w:p w14:paraId="0CA31A7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83A957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2A85522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7AD33B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405D2F22" w14:textId="77777777" w:rsidTr="002232BE">
        <w:trPr>
          <w:trHeight w:val="553"/>
        </w:trPr>
        <w:tc>
          <w:tcPr>
            <w:tcW w:w="2379" w:type="dxa"/>
          </w:tcPr>
          <w:p w14:paraId="21A93BF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46DE3F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36CF834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51EB064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Management Documents</w:t>
            </w:r>
          </w:p>
        </w:tc>
      </w:tr>
      <w:tr w:rsidR="00D43CFD" w:rsidRPr="003800D8" w14:paraId="205D5EA8" w14:textId="77777777" w:rsidTr="002232BE">
        <w:trPr>
          <w:trHeight w:val="538"/>
        </w:trPr>
        <w:tc>
          <w:tcPr>
            <w:tcW w:w="2379" w:type="dxa"/>
          </w:tcPr>
          <w:p w14:paraId="51E5F48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DE3D72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28C2F99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5AEF109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Analysis</w:t>
            </w:r>
          </w:p>
        </w:tc>
      </w:tr>
      <w:tr w:rsidR="00D43CFD" w:rsidRPr="003800D8" w14:paraId="27D8645E" w14:textId="77777777" w:rsidTr="002232BE">
        <w:trPr>
          <w:trHeight w:val="553"/>
        </w:trPr>
        <w:tc>
          <w:tcPr>
            <w:tcW w:w="2379" w:type="dxa"/>
          </w:tcPr>
          <w:p w14:paraId="3905240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54407F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9/20/16</w:t>
            </w:r>
          </w:p>
        </w:tc>
        <w:tc>
          <w:tcPr>
            <w:tcW w:w="2379" w:type="dxa"/>
          </w:tcPr>
          <w:p w14:paraId="6DF19BD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68F55C0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Meeting Communication</w:t>
            </w:r>
          </w:p>
        </w:tc>
      </w:tr>
      <w:tr w:rsidR="00D43CFD" w:rsidRPr="003800D8" w14:paraId="5D9AEB47" w14:textId="77777777" w:rsidTr="002232BE">
        <w:trPr>
          <w:trHeight w:val="269"/>
        </w:trPr>
        <w:tc>
          <w:tcPr>
            <w:tcW w:w="2379" w:type="dxa"/>
          </w:tcPr>
          <w:p w14:paraId="338F2C3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6A0DB9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9/22/16</w:t>
            </w:r>
          </w:p>
        </w:tc>
        <w:tc>
          <w:tcPr>
            <w:tcW w:w="2379" w:type="dxa"/>
          </w:tcPr>
          <w:p w14:paraId="3414982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 xml:space="preserve">Initial release </w:t>
            </w:r>
          </w:p>
        </w:tc>
        <w:tc>
          <w:tcPr>
            <w:tcW w:w="2379" w:type="dxa"/>
          </w:tcPr>
          <w:p w14:paraId="151EE74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Issue Log</w:t>
            </w:r>
          </w:p>
        </w:tc>
      </w:tr>
      <w:tr w:rsidR="00D43CFD" w:rsidRPr="003800D8" w14:paraId="42E38C82" w14:textId="77777777" w:rsidTr="002232BE">
        <w:trPr>
          <w:trHeight w:val="1360"/>
        </w:trPr>
        <w:tc>
          <w:tcPr>
            <w:tcW w:w="2379" w:type="dxa"/>
          </w:tcPr>
          <w:p w14:paraId="1B40D8E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21CD4A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9/24/16</w:t>
            </w:r>
          </w:p>
        </w:tc>
        <w:tc>
          <w:tcPr>
            <w:tcW w:w="2379" w:type="dxa"/>
          </w:tcPr>
          <w:p w14:paraId="5BC2B38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Review and suggestions made by the Project Manager Dr. Pietron</w:t>
            </w:r>
          </w:p>
        </w:tc>
        <w:tc>
          <w:tcPr>
            <w:tcW w:w="2379" w:type="dxa"/>
          </w:tcPr>
          <w:p w14:paraId="576E70A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RRM</w:t>
            </w:r>
          </w:p>
        </w:tc>
      </w:tr>
      <w:tr w:rsidR="00D43CFD" w:rsidRPr="003800D8" w14:paraId="05525003" w14:textId="77777777" w:rsidTr="002232BE">
        <w:trPr>
          <w:trHeight w:val="553"/>
        </w:trPr>
        <w:tc>
          <w:tcPr>
            <w:tcW w:w="2379" w:type="dxa"/>
          </w:tcPr>
          <w:p w14:paraId="2E921DA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2.1</w:t>
            </w:r>
          </w:p>
        </w:tc>
        <w:tc>
          <w:tcPr>
            <w:tcW w:w="2379" w:type="dxa"/>
          </w:tcPr>
          <w:p w14:paraId="3688AC5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9/25/16</w:t>
            </w:r>
          </w:p>
        </w:tc>
        <w:tc>
          <w:tcPr>
            <w:tcW w:w="2379" w:type="dxa"/>
          </w:tcPr>
          <w:p w14:paraId="34487E8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Suggestions corrected</w:t>
            </w:r>
          </w:p>
        </w:tc>
        <w:tc>
          <w:tcPr>
            <w:tcW w:w="2379" w:type="dxa"/>
          </w:tcPr>
          <w:p w14:paraId="5C2B546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RRM</w:t>
            </w:r>
          </w:p>
        </w:tc>
      </w:tr>
      <w:tr w:rsidR="00D43CFD" w:rsidRPr="003800D8" w14:paraId="22BD82D9" w14:textId="77777777" w:rsidTr="002232BE">
        <w:trPr>
          <w:trHeight w:val="269"/>
        </w:trPr>
        <w:tc>
          <w:tcPr>
            <w:tcW w:w="2379" w:type="dxa"/>
          </w:tcPr>
          <w:p w14:paraId="41D42CF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03CE3AE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19B67FB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Update</w:t>
            </w:r>
          </w:p>
        </w:tc>
        <w:tc>
          <w:tcPr>
            <w:tcW w:w="2379" w:type="dxa"/>
          </w:tcPr>
          <w:p w14:paraId="094E7A7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Change Log</w:t>
            </w:r>
          </w:p>
        </w:tc>
      </w:tr>
      <w:tr w:rsidR="00D43CFD" w:rsidRPr="003800D8" w14:paraId="7337D49F" w14:textId="77777777" w:rsidTr="002232BE">
        <w:trPr>
          <w:trHeight w:val="538"/>
        </w:trPr>
        <w:tc>
          <w:tcPr>
            <w:tcW w:w="2379" w:type="dxa"/>
          </w:tcPr>
          <w:p w14:paraId="5B51813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60D718A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36D8F02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3B81877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Responsibilities Matrix</w:t>
            </w:r>
          </w:p>
        </w:tc>
      </w:tr>
      <w:tr w:rsidR="00D43CFD" w:rsidRPr="003800D8" w14:paraId="3F8F500F" w14:textId="77777777" w:rsidTr="002232BE">
        <w:trPr>
          <w:trHeight w:val="553"/>
        </w:trPr>
        <w:tc>
          <w:tcPr>
            <w:tcW w:w="2379" w:type="dxa"/>
          </w:tcPr>
          <w:p w14:paraId="3FE4CE8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47D3C0C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21973A7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41AA5BC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D43CFD" w:rsidRPr="003800D8" w14:paraId="7321B22D" w14:textId="77777777" w:rsidTr="002232BE">
        <w:trPr>
          <w:trHeight w:val="538"/>
        </w:trPr>
        <w:tc>
          <w:tcPr>
            <w:tcW w:w="2379" w:type="dxa"/>
          </w:tcPr>
          <w:p w14:paraId="77FF31D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2.1</w:t>
            </w:r>
          </w:p>
        </w:tc>
        <w:tc>
          <w:tcPr>
            <w:tcW w:w="2379" w:type="dxa"/>
          </w:tcPr>
          <w:p w14:paraId="14277ED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4A38C18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7E64912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D43CFD" w:rsidRPr="003800D8" w14:paraId="6DFEED56" w14:textId="77777777" w:rsidTr="002232BE">
        <w:trPr>
          <w:trHeight w:val="553"/>
        </w:trPr>
        <w:tc>
          <w:tcPr>
            <w:tcW w:w="2379" w:type="dxa"/>
          </w:tcPr>
          <w:p w14:paraId="6EBD51E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6FFCA20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49E0B18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C081AF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17FF851B" w14:textId="77777777" w:rsidTr="002232BE">
        <w:trPr>
          <w:trHeight w:val="538"/>
        </w:trPr>
        <w:tc>
          <w:tcPr>
            <w:tcW w:w="2379" w:type="dxa"/>
          </w:tcPr>
          <w:p w14:paraId="67E3EF4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2E5E89E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7BDDFF7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0E9F800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Project Scope Statement</w:t>
            </w:r>
          </w:p>
        </w:tc>
      </w:tr>
      <w:tr w:rsidR="00D43CFD" w:rsidRPr="003800D8" w14:paraId="1060DD60" w14:textId="77777777" w:rsidTr="002232BE">
        <w:trPr>
          <w:trHeight w:val="553"/>
        </w:trPr>
        <w:tc>
          <w:tcPr>
            <w:tcW w:w="2379" w:type="dxa"/>
          </w:tcPr>
          <w:p w14:paraId="40A21A4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25D5E0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19253EA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4E13F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1F8CAF7C" w14:textId="77777777" w:rsidTr="002232BE">
        <w:trPr>
          <w:trHeight w:val="538"/>
        </w:trPr>
        <w:tc>
          <w:tcPr>
            <w:tcW w:w="2379" w:type="dxa"/>
          </w:tcPr>
          <w:p w14:paraId="6F19672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3C96C3E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10/8/2016</w:t>
            </w:r>
          </w:p>
        </w:tc>
        <w:tc>
          <w:tcPr>
            <w:tcW w:w="2379" w:type="dxa"/>
          </w:tcPr>
          <w:p w14:paraId="7EE6E15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Walkthrough Updates</w:t>
            </w:r>
          </w:p>
        </w:tc>
        <w:tc>
          <w:tcPr>
            <w:tcW w:w="2379" w:type="dxa"/>
          </w:tcPr>
          <w:p w14:paraId="7A5EBD2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Statement of Work</w:t>
            </w:r>
          </w:p>
        </w:tc>
      </w:tr>
      <w:tr w:rsidR="00D43CFD" w:rsidRPr="003800D8" w14:paraId="3FE1EFE0" w14:textId="77777777" w:rsidTr="002232BE">
        <w:trPr>
          <w:trHeight w:val="269"/>
        </w:trPr>
        <w:tc>
          <w:tcPr>
            <w:tcW w:w="2379" w:type="dxa"/>
          </w:tcPr>
          <w:p w14:paraId="7334E1D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4EC7EA7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667B960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2E3845F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WBS</w:t>
            </w:r>
          </w:p>
        </w:tc>
      </w:tr>
      <w:tr w:rsidR="00D43CFD" w:rsidRPr="003800D8" w14:paraId="14C586E4" w14:textId="77777777" w:rsidTr="002232BE">
        <w:trPr>
          <w:trHeight w:val="269"/>
        </w:trPr>
        <w:tc>
          <w:tcPr>
            <w:tcW w:w="2379" w:type="dxa"/>
          </w:tcPr>
          <w:p w14:paraId="59BC2C9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2308140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07F5CCC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7BBCCB0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Pert Diagram</w:t>
            </w:r>
          </w:p>
        </w:tc>
      </w:tr>
      <w:tr w:rsidR="00D43CFD" w:rsidRPr="003800D8" w14:paraId="4A5E7D97" w14:textId="77777777" w:rsidTr="002232BE">
        <w:trPr>
          <w:trHeight w:val="269"/>
        </w:trPr>
        <w:tc>
          <w:tcPr>
            <w:tcW w:w="2379" w:type="dxa"/>
          </w:tcPr>
          <w:p w14:paraId="78D486E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lastRenderedPageBreak/>
              <w:t>1.0</w:t>
            </w:r>
          </w:p>
        </w:tc>
        <w:tc>
          <w:tcPr>
            <w:tcW w:w="2379" w:type="dxa"/>
          </w:tcPr>
          <w:p w14:paraId="0C48675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0B0842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1ECA1A4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Gantt Chart</w:t>
            </w:r>
          </w:p>
        </w:tc>
      </w:tr>
      <w:tr w:rsidR="00D43CFD" w:rsidRPr="003800D8" w14:paraId="015CFE75" w14:textId="77777777" w:rsidTr="002232BE">
        <w:trPr>
          <w:trHeight w:val="822"/>
        </w:trPr>
        <w:tc>
          <w:tcPr>
            <w:tcW w:w="2379" w:type="dxa"/>
          </w:tcPr>
          <w:p w14:paraId="2604F05C"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2685BF7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740FA52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173FB05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Assessment</w:t>
            </w:r>
          </w:p>
        </w:tc>
      </w:tr>
      <w:tr w:rsidR="00D43CFD" w:rsidRPr="003800D8" w14:paraId="326EBB1D" w14:textId="77777777" w:rsidTr="002232BE">
        <w:trPr>
          <w:trHeight w:val="538"/>
        </w:trPr>
        <w:tc>
          <w:tcPr>
            <w:tcW w:w="2379" w:type="dxa"/>
          </w:tcPr>
          <w:p w14:paraId="679A83D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w:t>
            </w:r>
          </w:p>
        </w:tc>
        <w:tc>
          <w:tcPr>
            <w:tcW w:w="2379" w:type="dxa"/>
          </w:tcPr>
          <w:p w14:paraId="2DC128A0"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66404CA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Pre-walkthrough updates</w:t>
            </w:r>
          </w:p>
        </w:tc>
        <w:tc>
          <w:tcPr>
            <w:tcW w:w="2379" w:type="dxa"/>
          </w:tcPr>
          <w:p w14:paraId="4BCA7EC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Economic Feasibility Study</w:t>
            </w:r>
          </w:p>
        </w:tc>
      </w:tr>
      <w:tr w:rsidR="00D43CFD" w:rsidRPr="003800D8" w14:paraId="539B255B" w14:textId="77777777" w:rsidTr="002232BE">
        <w:trPr>
          <w:trHeight w:val="269"/>
        </w:trPr>
        <w:tc>
          <w:tcPr>
            <w:tcW w:w="2379" w:type="dxa"/>
          </w:tcPr>
          <w:p w14:paraId="5D0D160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5A14251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1DF2BC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Version</w:t>
            </w:r>
          </w:p>
        </w:tc>
        <w:tc>
          <w:tcPr>
            <w:tcW w:w="2379" w:type="dxa"/>
          </w:tcPr>
          <w:p w14:paraId="799E93DB"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Issues Log</w:t>
            </w:r>
          </w:p>
        </w:tc>
      </w:tr>
      <w:tr w:rsidR="00D43CFD" w:rsidRPr="003800D8" w14:paraId="1D457D10" w14:textId="77777777" w:rsidTr="002232BE">
        <w:trPr>
          <w:trHeight w:val="553"/>
        </w:trPr>
        <w:tc>
          <w:tcPr>
            <w:tcW w:w="2379" w:type="dxa"/>
          </w:tcPr>
          <w:p w14:paraId="01F4E403"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2ADBF34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9/26/2016</w:t>
            </w:r>
          </w:p>
        </w:tc>
        <w:tc>
          <w:tcPr>
            <w:tcW w:w="2379" w:type="dxa"/>
          </w:tcPr>
          <w:p w14:paraId="53118AE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Concatenated A-E</w:t>
            </w:r>
          </w:p>
        </w:tc>
        <w:tc>
          <w:tcPr>
            <w:tcW w:w="2379" w:type="dxa"/>
          </w:tcPr>
          <w:p w14:paraId="630A4D5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Appendices Document</w:t>
            </w:r>
          </w:p>
        </w:tc>
      </w:tr>
      <w:tr w:rsidR="00D43CFD" w:rsidRPr="003800D8" w14:paraId="07E60EA6" w14:textId="77777777" w:rsidTr="002232BE">
        <w:trPr>
          <w:trHeight w:val="269"/>
        </w:trPr>
        <w:tc>
          <w:tcPr>
            <w:tcW w:w="2379" w:type="dxa"/>
          </w:tcPr>
          <w:p w14:paraId="0DDB97B9"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3C583D9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10/6/2016</w:t>
            </w:r>
          </w:p>
        </w:tc>
        <w:tc>
          <w:tcPr>
            <w:tcW w:w="2379" w:type="dxa"/>
          </w:tcPr>
          <w:p w14:paraId="203EC7B5"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update</w:t>
            </w:r>
          </w:p>
        </w:tc>
        <w:tc>
          <w:tcPr>
            <w:tcW w:w="2379" w:type="dxa"/>
          </w:tcPr>
          <w:p w14:paraId="2380310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AA: Email Log</w:t>
            </w:r>
          </w:p>
        </w:tc>
      </w:tr>
      <w:tr w:rsidR="00D43CFD" w:rsidRPr="003800D8" w14:paraId="21E552C7" w14:textId="77777777" w:rsidTr="002232BE">
        <w:trPr>
          <w:trHeight w:val="538"/>
        </w:trPr>
        <w:tc>
          <w:tcPr>
            <w:tcW w:w="2379" w:type="dxa"/>
          </w:tcPr>
          <w:p w14:paraId="1FCCAAC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09BF8DA7"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14A9E37D"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Update</w:t>
            </w:r>
          </w:p>
        </w:tc>
        <w:tc>
          <w:tcPr>
            <w:tcW w:w="2379" w:type="dxa"/>
          </w:tcPr>
          <w:p w14:paraId="5488DF2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AB: Meeting Minutes</w:t>
            </w:r>
          </w:p>
        </w:tc>
      </w:tr>
      <w:tr w:rsidR="00D43CFD" w:rsidRPr="003800D8" w14:paraId="122A314C" w14:textId="77777777" w:rsidTr="002232BE">
        <w:trPr>
          <w:trHeight w:val="553"/>
        </w:trPr>
        <w:tc>
          <w:tcPr>
            <w:tcW w:w="2379" w:type="dxa"/>
          </w:tcPr>
          <w:p w14:paraId="75A568F1"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2.0</w:t>
            </w:r>
          </w:p>
        </w:tc>
        <w:tc>
          <w:tcPr>
            <w:tcW w:w="2379" w:type="dxa"/>
          </w:tcPr>
          <w:p w14:paraId="65B7DEC8"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9/29/2016</w:t>
            </w:r>
          </w:p>
        </w:tc>
        <w:tc>
          <w:tcPr>
            <w:tcW w:w="2379" w:type="dxa"/>
          </w:tcPr>
          <w:p w14:paraId="59EA9AF6"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M2 touch up</w:t>
            </w:r>
          </w:p>
        </w:tc>
        <w:tc>
          <w:tcPr>
            <w:tcW w:w="2379" w:type="dxa"/>
          </w:tcPr>
          <w:p w14:paraId="1847B652"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AC: Analysis Diagrams</w:t>
            </w:r>
          </w:p>
        </w:tc>
      </w:tr>
      <w:tr w:rsidR="00D43CFD" w:rsidRPr="003800D8" w14:paraId="7A4F4336" w14:textId="77777777" w:rsidTr="002232BE">
        <w:trPr>
          <w:trHeight w:val="538"/>
        </w:trPr>
        <w:tc>
          <w:tcPr>
            <w:tcW w:w="2379" w:type="dxa"/>
          </w:tcPr>
          <w:p w14:paraId="77B1EB5A"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7F9EC51E"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10/7/2016</w:t>
            </w:r>
          </w:p>
        </w:tc>
        <w:tc>
          <w:tcPr>
            <w:tcW w:w="2379" w:type="dxa"/>
          </w:tcPr>
          <w:p w14:paraId="08FCFF9F"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Appendix Stubs</w:t>
            </w:r>
          </w:p>
        </w:tc>
        <w:tc>
          <w:tcPr>
            <w:tcW w:w="2379" w:type="dxa"/>
          </w:tcPr>
          <w:p w14:paraId="6CE723A4" w14:textId="77777777" w:rsidR="00D43CFD" w:rsidRPr="003800D8" w:rsidRDefault="00D43CFD" w:rsidP="00AF239E">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AD and AE entries</w:t>
            </w:r>
          </w:p>
        </w:tc>
      </w:tr>
      <w:tr w:rsidR="002232BE" w:rsidRPr="003800D8" w14:paraId="4532719B" w14:textId="623071B3" w:rsidTr="002232BE">
        <w:trPr>
          <w:trHeight w:val="538"/>
        </w:trPr>
        <w:tc>
          <w:tcPr>
            <w:tcW w:w="2379" w:type="dxa"/>
          </w:tcPr>
          <w:p w14:paraId="4DA9313B" w14:textId="0AC29B37"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3.0</w:t>
            </w:r>
          </w:p>
        </w:tc>
        <w:tc>
          <w:tcPr>
            <w:tcW w:w="2379" w:type="dxa"/>
          </w:tcPr>
          <w:p w14:paraId="6ED28F81" w14:textId="66C941A7"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10/26/2016</w:t>
            </w:r>
          </w:p>
        </w:tc>
        <w:tc>
          <w:tcPr>
            <w:tcW w:w="2379" w:type="dxa"/>
          </w:tcPr>
          <w:p w14:paraId="1ED8375C" w14:textId="51E8981B"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M3 release</w:t>
            </w:r>
          </w:p>
        </w:tc>
        <w:tc>
          <w:tcPr>
            <w:tcW w:w="2379" w:type="dxa"/>
          </w:tcPr>
          <w:p w14:paraId="67D082AF" w14:textId="632027FC" w:rsidR="002232BE" w:rsidRPr="003800D8" w:rsidRDefault="002232BE" w:rsidP="004B74E5">
            <w:pPr>
              <w:spacing w:after="0" w:line="240" w:lineRule="auto"/>
              <w:rPr>
                <w:rFonts w:ascii="Times New Roman" w:hAnsi="Times New Roman" w:cs="Times New Roman"/>
                <w:sz w:val="24"/>
                <w:szCs w:val="24"/>
                <w:highlight w:val="yellow"/>
              </w:rPr>
            </w:pPr>
            <w:r w:rsidRPr="003800D8">
              <w:rPr>
                <w:rFonts w:ascii="Times New Roman" w:hAnsi="Times New Roman" w:cs="Times New Roman"/>
                <w:sz w:val="24"/>
                <w:szCs w:val="24"/>
              </w:rPr>
              <w:t>Roles and Responsibilities Matrix</w:t>
            </w:r>
          </w:p>
        </w:tc>
      </w:tr>
      <w:tr w:rsidR="002232BE" w:rsidRPr="003800D8" w14:paraId="41D690EA" w14:textId="77777777" w:rsidTr="002232BE">
        <w:trPr>
          <w:trHeight w:val="538"/>
        </w:trPr>
        <w:tc>
          <w:tcPr>
            <w:tcW w:w="2379" w:type="dxa"/>
          </w:tcPr>
          <w:p w14:paraId="442C0D69" w14:textId="5F823C58"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690B5A12" w14:textId="2251E5E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10/20/2016</w:t>
            </w:r>
          </w:p>
        </w:tc>
        <w:tc>
          <w:tcPr>
            <w:tcW w:w="2379" w:type="dxa"/>
          </w:tcPr>
          <w:p w14:paraId="738B5813" w14:textId="3AEE3C11"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43BED48D" w14:textId="60832D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Changelog</w:t>
            </w:r>
          </w:p>
        </w:tc>
      </w:tr>
      <w:tr w:rsidR="002232BE" w:rsidRPr="003800D8" w14:paraId="795BCEE0" w14:textId="77777777" w:rsidTr="002232BE">
        <w:trPr>
          <w:trHeight w:val="538"/>
        </w:trPr>
        <w:tc>
          <w:tcPr>
            <w:tcW w:w="2379" w:type="dxa"/>
          </w:tcPr>
          <w:p w14:paraId="46C45CF7" w14:textId="521C7271"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762F3A22" w14:textId="285F37B0"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0CD6125B" w14:textId="67E81E3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0B8AE509" w14:textId="4EDC4E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Control Documents</w:t>
            </w:r>
          </w:p>
        </w:tc>
      </w:tr>
      <w:tr w:rsidR="002232BE" w:rsidRPr="003800D8" w14:paraId="6E7F64E3" w14:textId="77777777" w:rsidTr="002232BE">
        <w:trPr>
          <w:trHeight w:val="538"/>
        </w:trPr>
        <w:tc>
          <w:tcPr>
            <w:tcW w:w="2379" w:type="dxa"/>
          </w:tcPr>
          <w:p w14:paraId="073183CE" w14:textId="284E549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3.0</w:t>
            </w:r>
          </w:p>
        </w:tc>
        <w:tc>
          <w:tcPr>
            <w:tcW w:w="2379" w:type="dxa"/>
          </w:tcPr>
          <w:p w14:paraId="119A19A8" w14:textId="601130D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5FD6EEC3" w14:textId="0E8BF3E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M3 release</w:t>
            </w:r>
          </w:p>
        </w:tc>
        <w:tc>
          <w:tcPr>
            <w:tcW w:w="2379" w:type="dxa"/>
          </w:tcPr>
          <w:p w14:paraId="53929989" w14:textId="2A190DE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2232BE" w:rsidRPr="003800D8" w14:paraId="30D09B25" w14:textId="77777777" w:rsidTr="002232BE">
        <w:trPr>
          <w:trHeight w:val="538"/>
        </w:trPr>
        <w:tc>
          <w:tcPr>
            <w:tcW w:w="2379" w:type="dxa"/>
          </w:tcPr>
          <w:p w14:paraId="047F001F" w14:textId="4DDCA23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173456F1" w14:textId="24483EF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11/8/2016</w:t>
            </w:r>
          </w:p>
        </w:tc>
        <w:tc>
          <w:tcPr>
            <w:tcW w:w="2379" w:type="dxa"/>
          </w:tcPr>
          <w:p w14:paraId="4DF81F6F" w14:textId="02A591C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42DAD4E5" w14:textId="24D5802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Risk Register</w:t>
            </w:r>
          </w:p>
        </w:tc>
      </w:tr>
      <w:tr w:rsidR="002232BE" w:rsidRPr="003800D8" w14:paraId="0F82CBEA" w14:textId="77777777" w:rsidTr="002232BE">
        <w:trPr>
          <w:trHeight w:val="538"/>
        </w:trPr>
        <w:tc>
          <w:tcPr>
            <w:tcW w:w="2379" w:type="dxa"/>
          </w:tcPr>
          <w:p w14:paraId="3955062A" w14:textId="27D5904C"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3.1</w:t>
            </w:r>
          </w:p>
        </w:tc>
        <w:tc>
          <w:tcPr>
            <w:tcW w:w="2379" w:type="dxa"/>
          </w:tcPr>
          <w:p w14:paraId="0DDA5BCB" w14:textId="470D879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11/9/16</w:t>
            </w:r>
          </w:p>
        </w:tc>
        <w:tc>
          <w:tcPr>
            <w:tcW w:w="2379" w:type="dxa"/>
          </w:tcPr>
          <w:p w14:paraId="0D0028C1" w14:textId="6D18108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Touch up</w:t>
            </w:r>
          </w:p>
        </w:tc>
        <w:tc>
          <w:tcPr>
            <w:tcW w:w="2379" w:type="dxa"/>
          </w:tcPr>
          <w:p w14:paraId="5A283BD2" w14:textId="4F3F3FB2"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Client Documents</w:t>
            </w:r>
          </w:p>
        </w:tc>
      </w:tr>
      <w:tr w:rsidR="002232BE" w:rsidRPr="003800D8" w14:paraId="06119A19" w14:textId="77777777" w:rsidTr="002232BE">
        <w:trPr>
          <w:trHeight w:val="538"/>
        </w:trPr>
        <w:tc>
          <w:tcPr>
            <w:tcW w:w="2379" w:type="dxa"/>
          </w:tcPr>
          <w:p w14:paraId="3F0620E7" w14:textId="6C515293"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3.1</w:t>
            </w:r>
          </w:p>
        </w:tc>
        <w:tc>
          <w:tcPr>
            <w:tcW w:w="2379" w:type="dxa"/>
          </w:tcPr>
          <w:p w14:paraId="69290673" w14:textId="06D9B2A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11/6/16</w:t>
            </w:r>
          </w:p>
        </w:tc>
        <w:tc>
          <w:tcPr>
            <w:tcW w:w="2379" w:type="dxa"/>
          </w:tcPr>
          <w:p w14:paraId="65E95406" w14:textId="68A7CE8A"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Sections and TOC</w:t>
            </w:r>
          </w:p>
        </w:tc>
        <w:tc>
          <w:tcPr>
            <w:tcW w:w="2379" w:type="dxa"/>
          </w:tcPr>
          <w:p w14:paraId="434959BF" w14:textId="08AB7979"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Running Document</w:t>
            </w:r>
          </w:p>
        </w:tc>
      </w:tr>
      <w:tr w:rsidR="002232BE" w:rsidRPr="003800D8" w14:paraId="49DE18F0" w14:textId="77777777" w:rsidTr="002232BE">
        <w:trPr>
          <w:trHeight w:val="538"/>
        </w:trPr>
        <w:tc>
          <w:tcPr>
            <w:tcW w:w="2379" w:type="dxa"/>
          </w:tcPr>
          <w:p w14:paraId="6AF7A09C" w14:textId="686F90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3.2</w:t>
            </w:r>
          </w:p>
        </w:tc>
        <w:tc>
          <w:tcPr>
            <w:tcW w:w="2379" w:type="dxa"/>
          </w:tcPr>
          <w:p w14:paraId="38D965E7" w14:textId="1B1675A3"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11/10/16</w:t>
            </w:r>
          </w:p>
        </w:tc>
        <w:tc>
          <w:tcPr>
            <w:tcW w:w="2379" w:type="dxa"/>
          </w:tcPr>
          <w:p w14:paraId="072711AF" w14:textId="47ABBCE4"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Insertion of available items</w:t>
            </w:r>
          </w:p>
        </w:tc>
        <w:tc>
          <w:tcPr>
            <w:tcW w:w="2379" w:type="dxa"/>
          </w:tcPr>
          <w:p w14:paraId="00DE13FC" w14:textId="227A4608"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Running Document</w:t>
            </w:r>
          </w:p>
        </w:tc>
      </w:tr>
      <w:tr w:rsidR="002232BE" w:rsidRPr="003800D8" w14:paraId="5A717412" w14:textId="77777777" w:rsidTr="002232BE">
        <w:trPr>
          <w:trHeight w:val="538"/>
        </w:trPr>
        <w:tc>
          <w:tcPr>
            <w:tcW w:w="2379" w:type="dxa"/>
          </w:tcPr>
          <w:p w14:paraId="02ABA55B" w14:textId="4D7EBB8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0DF350AE" w14:textId="11ED97A5"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11/9/2016</w:t>
            </w:r>
          </w:p>
        </w:tc>
        <w:tc>
          <w:tcPr>
            <w:tcW w:w="2379" w:type="dxa"/>
          </w:tcPr>
          <w:p w14:paraId="4A6AD4AA" w14:textId="62DF47BE"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7F6D6A1A" w14:textId="2AD023B5"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Security Policies</w:t>
            </w:r>
          </w:p>
        </w:tc>
      </w:tr>
      <w:tr w:rsidR="002232BE" w:rsidRPr="003800D8" w14:paraId="69FEF2E4" w14:textId="77777777" w:rsidTr="002232BE">
        <w:trPr>
          <w:trHeight w:val="538"/>
        </w:trPr>
        <w:tc>
          <w:tcPr>
            <w:tcW w:w="2379" w:type="dxa"/>
          </w:tcPr>
          <w:p w14:paraId="48808389" w14:textId="74B9054B"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1.0</w:t>
            </w:r>
          </w:p>
        </w:tc>
        <w:tc>
          <w:tcPr>
            <w:tcW w:w="2379" w:type="dxa"/>
          </w:tcPr>
          <w:p w14:paraId="054308A6" w14:textId="790D00BC"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11/9/2016</w:t>
            </w:r>
          </w:p>
        </w:tc>
        <w:tc>
          <w:tcPr>
            <w:tcW w:w="2379" w:type="dxa"/>
          </w:tcPr>
          <w:p w14:paraId="77AF6EAA" w14:textId="02E21B1F"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Initial release</w:t>
            </w:r>
          </w:p>
        </w:tc>
        <w:tc>
          <w:tcPr>
            <w:tcW w:w="2379" w:type="dxa"/>
          </w:tcPr>
          <w:p w14:paraId="20356FF6" w14:textId="37371A40" w:rsidR="002232BE" w:rsidRPr="003800D8" w:rsidRDefault="002232BE" w:rsidP="004B74E5">
            <w:pPr>
              <w:spacing w:after="0" w:line="240" w:lineRule="auto"/>
              <w:rPr>
                <w:rFonts w:ascii="Times New Roman" w:hAnsi="Times New Roman" w:cs="Times New Roman"/>
                <w:sz w:val="24"/>
                <w:szCs w:val="24"/>
              </w:rPr>
            </w:pPr>
            <w:r w:rsidRPr="003800D8">
              <w:rPr>
                <w:rFonts w:ascii="Times New Roman" w:hAnsi="Times New Roman" w:cs="Times New Roman"/>
                <w:sz w:val="24"/>
                <w:szCs w:val="24"/>
              </w:rPr>
              <w:t>Risk Analysis</w:t>
            </w:r>
          </w:p>
        </w:tc>
      </w:tr>
    </w:tbl>
    <w:p w14:paraId="50275635" w14:textId="77777777" w:rsidR="00502ECA" w:rsidRPr="003800D8" w:rsidRDefault="00502ECA" w:rsidP="00034DEE">
      <w:pPr>
        <w:pStyle w:val="Standard"/>
        <w:spacing w:after="0" w:line="240" w:lineRule="auto"/>
        <w:rPr>
          <w:rStyle w:val="Strong"/>
          <w:rFonts w:ascii="Times New Roman" w:hAnsi="Times New Roman" w:cs="Times New Roman"/>
          <w:b w:val="0"/>
          <w:sz w:val="24"/>
          <w:szCs w:val="24"/>
        </w:rPr>
      </w:pPr>
    </w:p>
    <w:p w14:paraId="168A2A62" w14:textId="77777777" w:rsidR="00502ECA" w:rsidRPr="003800D8" w:rsidRDefault="00502ECA" w:rsidP="00502ECA">
      <w:pPr>
        <w:pStyle w:val="Standard"/>
        <w:spacing w:after="0" w:line="240" w:lineRule="auto"/>
        <w:jc w:val="center"/>
        <w:rPr>
          <w:rStyle w:val="Strong"/>
          <w:rFonts w:ascii="Times New Roman" w:hAnsi="Times New Roman" w:cs="Times New Roman"/>
          <w:b w:val="0"/>
          <w:sz w:val="24"/>
          <w:szCs w:val="24"/>
        </w:rPr>
      </w:pPr>
    </w:p>
    <w:p w14:paraId="45E5CF71" w14:textId="2C641758" w:rsidR="00202B3B" w:rsidRPr="003800D8" w:rsidRDefault="00202B3B">
      <w:pPr>
        <w:rPr>
          <w:rFonts w:ascii="Times New Roman" w:hAnsi="Times New Roman" w:cs="Times New Roman"/>
          <w:sz w:val="24"/>
          <w:szCs w:val="24"/>
        </w:rPr>
      </w:pPr>
      <w:r w:rsidRPr="003800D8">
        <w:rPr>
          <w:rFonts w:ascii="Times New Roman" w:hAnsi="Times New Roman" w:cs="Times New Roman"/>
          <w:sz w:val="24"/>
          <w:szCs w:val="24"/>
        </w:rPr>
        <w:br w:type="page"/>
      </w:r>
    </w:p>
    <w:p w14:paraId="35ED7463" w14:textId="77777777" w:rsidR="00202B3B" w:rsidRPr="003800D8" w:rsidRDefault="00202B3B" w:rsidP="008610EE">
      <w:pPr>
        <w:pStyle w:val="Heading4"/>
        <w:spacing w:before="0" w:line="240" w:lineRule="auto"/>
        <w:ind w:left="0" w:firstLine="720"/>
        <w:rPr>
          <w:rFonts w:ascii="Times New Roman" w:hAnsi="Times New Roman" w:cs="Times New Roman"/>
          <w:i w:val="0"/>
          <w:color w:val="auto"/>
          <w:szCs w:val="24"/>
        </w:rPr>
      </w:pPr>
      <w:r w:rsidRPr="003800D8">
        <w:rPr>
          <w:rFonts w:ascii="Times New Roman" w:hAnsi="Times New Roman" w:cs="Times New Roman"/>
          <w:i w:val="0"/>
          <w:color w:val="auto"/>
          <w:szCs w:val="24"/>
        </w:rPr>
        <w:lastRenderedPageBreak/>
        <w:t>Roles and Responsibilities matrix</w:t>
      </w:r>
    </w:p>
    <w:p w14:paraId="7196BF7F" w14:textId="77777777" w:rsidR="00202B3B" w:rsidRPr="003800D8" w:rsidRDefault="00202B3B" w:rsidP="00202B3B">
      <w:pPr>
        <w:spacing w:after="0" w:line="240" w:lineRule="auto"/>
        <w:rPr>
          <w:rFonts w:ascii="Times New Roman" w:hAnsi="Times New Roman" w:cs="Times New Roman"/>
          <w:sz w:val="24"/>
          <w:szCs w:val="24"/>
          <w:highlight w:val="yellow"/>
        </w:rPr>
      </w:pPr>
    </w:p>
    <w:tbl>
      <w:tblPr>
        <w:tblStyle w:val="TableGrid"/>
        <w:tblW w:w="10060" w:type="dxa"/>
        <w:tblLook w:val="04A0" w:firstRow="1" w:lastRow="0" w:firstColumn="1" w:lastColumn="0" w:noHBand="0" w:noVBand="1"/>
      </w:tblPr>
      <w:tblGrid>
        <w:gridCol w:w="2028"/>
        <w:gridCol w:w="2467"/>
        <w:gridCol w:w="5565"/>
      </w:tblGrid>
      <w:tr w:rsidR="004B74E5" w:rsidRPr="003800D8" w14:paraId="500608DE" w14:textId="77777777" w:rsidTr="004B74E5">
        <w:trPr>
          <w:trHeight w:val="492"/>
        </w:trPr>
        <w:tc>
          <w:tcPr>
            <w:tcW w:w="2028" w:type="dxa"/>
          </w:tcPr>
          <w:p w14:paraId="27B9B8B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Name</w:t>
            </w:r>
          </w:p>
        </w:tc>
        <w:tc>
          <w:tcPr>
            <w:tcW w:w="2467" w:type="dxa"/>
          </w:tcPr>
          <w:p w14:paraId="1AEF48C7"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Role</w:t>
            </w:r>
          </w:p>
        </w:tc>
        <w:tc>
          <w:tcPr>
            <w:tcW w:w="5565" w:type="dxa"/>
          </w:tcPr>
          <w:p w14:paraId="68C7B20A"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Responsibility</w:t>
            </w:r>
          </w:p>
        </w:tc>
      </w:tr>
      <w:tr w:rsidR="004B74E5" w:rsidRPr="003800D8" w14:paraId="417F660D" w14:textId="77777777" w:rsidTr="004B74E5">
        <w:trPr>
          <w:trHeight w:val="800"/>
        </w:trPr>
        <w:tc>
          <w:tcPr>
            <w:tcW w:w="2028" w:type="dxa"/>
          </w:tcPr>
          <w:p w14:paraId="128F015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Dr. Leah Pietron</w:t>
            </w:r>
          </w:p>
        </w:tc>
        <w:tc>
          <w:tcPr>
            <w:tcW w:w="2467" w:type="dxa"/>
          </w:tcPr>
          <w:p w14:paraId="13326402"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Project Manager</w:t>
            </w:r>
          </w:p>
        </w:tc>
        <w:tc>
          <w:tcPr>
            <w:tcW w:w="5565" w:type="dxa"/>
          </w:tcPr>
          <w:p w14:paraId="0F336391" w14:textId="77777777" w:rsidR="004B74E5" w:rsidRPr="003800D8" w:rsidRDefault="004B74E5" w:rsidP="00AF239E">
            <w:pPr>
              <w:rPr>
                <w:rFonts w:ascii="Times New Roman" w:hAnsi="Times New Roman" w:cs="Times New Roman"/>
                <w:b/>
                <w:sz w:val="24"/>
                <w:szCs w:val="24"/>
              </w:rPr>
            </w:pPr>
            <w:r w:rsidRPr="003800D8">
              <w:rPr>
                <w:rStyle w:val="Strong"/>
                <w:rFonts w:ascii="Times New Roman" w:hAnsi="Times New Roman" w:cs="Times New Roman"/>
                <w:b w:val="0"/>
                <w:sz w:val="24"/>
                <w:szCs w:val="24"/>
              </w:rPr>
              <w:t>The Project Manager will oversee the project and provide guidance for the general direction of work.</w:t>
            </w:r>
          </w:p>
        </w:tc>
      </w:tr>
      <w:tr w:rsidR="004B74E5" w:rsidRPr="003800D8" w14:paraId="0AF2ACF8" w14:textId="77777777" w:rsidTr="004B74E5">
        <w:trPr>
          <w:trHeight w:val="1436"/>
        </w:trPr>
        <w:tc>
          <w:tcPr>
            <w:tcW w:w="2028" w:type="dxa"/>
          </w:tcPr>
          <w:p w14:paraId="4F7AD94A"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Brendan Murray</w:t>
            </w:r>
          </w:p>
        </w:tc>
        <w:tc>
          <w:tcPr>
            <w:tcW w:w="2467" w:type="dxa"/>
          </w:tcPr>
          <w:p w14:paraId="36EEBA2F"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Milestone Manager</w:t>
            </w:r>
          </w:p>
        </w:tc>
        <w:tc>
          <w:tcPr>
            <w:tcW w:w="5565" w:type="dxa"/>
          </w:tcPr>
          <w:p w14:paraId="7F696FCB"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The Milestone Manager is responsible for managing and distributing work for Milestone 3, managing control documents, project management, and the structuring of the final Milestone Document</w:t>
            </w:r>
          </w:p>
        </w:tc>
      </w:tr>
      <w:tr w:rsidR="004B74E5" w:rsidRPr="003800D8" w14:paraId="27B85FCE" w14:textId="77777777" w:rsidTr="004B74E5">
        <w:trPr>
          <w:trHeight w:val="1436"/>
        </w:trPr>
        <w:tc>
          <w:tcPr>
            <w:tcW w:w="2028" w:type="dxa"/>
          </w:tcPr>
          <w:p w14:paraId="1AE26111"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Brevan Jorgensen</w:t>
            </w:r>
          </w:p>
        </w:tc>
        <w:tc>
          <w:tcPr>
            <w:tcW w:w="2467" w:type="dxa"/>
          </w:tcPr>
          <w:p w14:paraId="79B27AC6"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Lead Developer</w:t>
            </w:r>
          </w:p>
        </w:tc>
        <w:tc>
          <w:tcPr>
            <w:tcW w:w="5565" w:type="dxa"/>
          </w:tcPr>
          <w:p w14:paraId="4F1D0793"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The Lead Developer is responsible for the technical aspects of the project including Database prototyping, graphs, diagrams, and the Project 2016 file based on the Project Management information</w:t>
            </w:r>
          </w:p>
        </w:tc>
      </w:tr>
      <w:tr w:rsidR="004B74E5" w:rsidRPr="003800D8" w14:paraId="6BE5F80F" w14:textId="77777777" w:rsidTr="004B74E5">
        <w:trPr>
          <w:trHeight w:val="1415"/>
        </w:trPr>
        <w:tc>
          <w:tcPr>
            <w:tcW w:w="2028" w:type="dxa"/>
          </w:tcPr>
          <w:p w14:paraId="67402DA9"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Douglas Nichols</w:t>
            </w:r>
          </w:p>
        </w:tc>
        <w:tc>
          <w:tcPr>
            <w:tcW w:w="2467" w:type="dxa"/>
          </w:tcPr>
          <w:p w14:paraId="2424A5B5"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Administrative Manager</w:t>
            </w:r>
          </w:p>
        </w:tc>
        <w:tc>
          <w:tcPr>
            <w:tcW w:w="5565" w:type="dxa"/>
          </w:tcPr>
          <w:p w14:paraId="2CF5C727" w14:textId="77777777" w:rsidR="004B74E5" w:rsidRPr="003800D8" w:rsidRDefault="004B74E5" w:rsidP="00AF239E">
            <w:pPr>
              <w:rPr>
                <w:rFonts w:ascii="Times New Roman" w:hAnsi="Times New Roman" w:cs="Times New Roman"/>
                <w:sz w:val="24"/>
                <w:szCs w:val="24"/>
              </w:rPr>
            </w:pPr>
            <w:r w:rsidRPr="003800D8">
              <w:rPr>
                <w:rFonts w:ascii="Times New Roman" w:hAnsi="Times New Roman" w:cs="Times New Roman"/>
                <w:sz w:val="24"/>
                <w:szCs w:val="24"/>
              </w:rPr>
              <w:t xml:space="preserve">Research and writing of administrative sections of Milestone 3 including client documents, Security Policies, editing of all existing documents, and proofreading of draft 3 documents. </w:t>
            </w:r>
          </w:p>
        </w:tc>
      </w:tr>
    </w:tbl>
    <w:p w14:paraId="16E04CC2" w14:textId="006AD172" w:rsidR="00202B3B" w:rsidRPr="003800D8" w:rsidRDefault="00202B3B" w:rsidP="00E64460">
      <w:pPr>
        <w:spacing w:after="0" w:line="240" w:lineRule="auto"/>
        <w:rPr>
          <w:rFonts w:ascii="Times New Roman" w:hAnsi="Times New Roman" w:cs="Times New Roman"/>
          <w:sz w:val="24"/>
          <w:szCs w:val="24"/>
        </w:rPr>
      </w:pPr>
    </w:p>
    <w:p w14:paraId="1CF1A3C2" w14:textId="77777777" w:rsidR="00202B3B" w:rsidRPr="003800D8" w:rsidRDefault="00202B3B">
      <w:pPr>
        <w:rPr>
          <w:rFonts w:ascii="Times New Roman" w:hAnsi="Times New Roman" w:cs="Times New Roman"/>
          <w:sz w:val="24"/>
          <w:szCs w:val="24"/>
        </w:rPr>
      </w:pPr>
      <w:r w:rsidRPr="003800D8">
        <w:rPr>
          <w:rFonts w:ascii="Times New Roman" w:hAnsi="Times New Roman" w:cs="Times New Roman"/>
          <w:sz w:val="24"/>
          <w:szCs w:val="24"/>
        </w:rPr>
        <w:br w:type="page"/>
      </w:r>
    </w:p>
    <w:p w14:paraId="714C6459" w14:textId="45160953" w:rsidR="00951927" w:rsidRPr="00293B70" w:rsidRDefault="00951927" w:rsidP="00E64460">
      <w:pPr>
        <w:spacing w:after="0" w:line="240" w:lineRule="auto"/>
        <w:rPr>
          <w:rFonts w:ascii="Times New Roman" w:hAnsi="Times New Roman" w:cs="Times New Roman"/>
          <w:b/>
          <w:sz w:val="24"/>
          <w:szCs w:val="24"/>
        </w:rPr>
      </w:pPr>
      <w:r w:rsidRPr="00293B70">
        <w:rPr>
          <w:rFonts w:ascii="Times New Roman" w:hAnsi="Times New Roman" w:cs="Times New Roman"/>
          <w:b/>
          <w:sz w:val="24"/>
          <w:szCs w:val="24"/>
        </w:rPr>
        <w:lastRenderedPageBreak/>
        <w:t>Client Documents</w:t>
      </w:r>
    </w:p>
    <w:p w14:paraId="5245471A" w14:textId="77777777" w:rsidR="00951927" w:rsidRPr="003800D8" w:rsidRDefault="00951927" w:rsidP="00E64460">
      <w:pPr>
        <w:spacing w:after="0" w:line="240" w:lineRule="auto"/>
        <w:rPr>
          <w:rFonts w:ascii="Times New Roman" w:hAnsi="Times New Roman" w:cs="Times New Roman"/>
          <w:b/>
          <w:sz w:val="24"/>
          <w:szCs w:val="24"/>
          <w:highlight w:val="yellow"/>
        </w:rPr>
      </w:pPr>
    </w:p>
    <w:p w14:paraId="6F1A634D" w14:textId="095598B7" w:rsidR="006B4817" w:rsidRPr="003800D8" w:rsidRDefault="00951927" w:rsidP="008610EE">
      <w:pPr>
        <w:spacing w:after="0" w:line="240" w:lineRule="auto"/>
        <w:ind w:firstLine="720"/>
        <w:rPr>
          <w:rFonts w:ascii="Times New Roman" w:hAnsi="Times New Roman" w:cs="Times New Roman"/>
          <w:b/>
          <w:sz w:val="24"/>
          <w:szCs w:val="24"/>
        </w:rPr>
      </w:pPr>
      <w:r w:rsidRPr="00293B70">
        <w:rPr>
          <w:rFonts w:ascii="Times New Roman" w:hAnsi="Times New Roman" w:cs="Times New Roman"/>
          <w:b/>
          <w:sz w:val="24"/>
          <w:szCs w:val="24"/>
        </w:rPr>
        <w:t>Milestone Executive Summary</w:t>
      </w:r>
    </w:p>
    <w:p w14:paraId="33D06A8A" w14:textId="77777777" w:rsidR="003800D8" w:rsidRPr="003800D8" w:rsidRDefault="003800D8" w:rsidP="008610EE">
      <w:pPr>
        <w:spacing w:after="0" w:line="240" w:lineRule="auto"/>
        <w:ind w:firstLine="720"/>
        <w:rPr>
          <w:rFonts w:ascii="Times New Roman" w:hAnsi="Times New Roman" w:cs="Times New Roman"/>
          <w:b/>
          <w:sz w:val="24"/>
          <w:szCs w:val="24"/>
        </w:rPr>
      </w:pPr>
    </w:p>
    <w:p w14:paraId="00BC1C5B" w14:textId="12E316F4" w:rsidR="002232BE" w:rsidRPr="003800D8" w:rsidRDefault="002232BE" w:rsidP="002232BE">
      <w:pPr>
        <w:rPr>
          <w:rFonts w:ascii="Times New Roman" w:hAnsi="Times New Roman" w:cs="Times New Roman"/>
          <w:sz w:val="24"/>
          <w:szCs w:val="24"/>
        </w:rPr>
      </w:pPr>
      <w:r w:rsidRPr="003800D8">
        <w:rPr>
          <w:rFonts w:ascii="Times New Roman" w:hAnsi="Times New Roman" w:cs="Times New Roman"/>
          <w:sz w:val="24"/>
          <w:szCs w:val="24"/>
        </w:rPr>
        <w:t>The purpose for Milestone 3 was to assess risks, manage o</w:t>
      </w:r>
      <w:r w:rsidR="00294D8B">
        <w:rPr>
          <w:rFonts w:ascii="Times New Roman" w:hAnsi="Times New Roman" w:cs="Times New Roman"/>
          <w:sz w:val="24"/>
          <w:szCs w:val="24"/>
        </w:rPr>
        <w:t xml:space="preserve">ur WBS through a Tracking Gantt </w:t>
      </w:r>
      <w:r w:rsidRPr="003800D8">
        <w:rPr>
          <w:rFonts w:ascii="Times New Roman" w:hAnsi="Times New Roman" w:cs="Times New Roman"/>
          <w:sz w:val="24"/>
          <w:szCs w:val="24"/>
        </w:rPr>
        <w:t>Chart, list and discuss Project Risk Factors, address Security c</w:t>
      </w:r>
      <w:r w:rsidR="00294D8B">
        <w:rPr>
          <w:rFonts w:ascii="Times New Roman" w:hAnsi="Times New Roman" w:cs="Times New Roman"/>
          <w:sz w:val="24"/>
          <w:szCs w:val="24"/>
        </w:rPr>
        <w:t>oncerns and Team member Status’</w:t>
      </w:r>
      <w:r w:rsidRPr="003800D8">
        <w:rPr>
          <w:rFonts w:ascii="Times New Roman" w:hAnsi="Times New Roman" w:cs="Times New Roman"/>
          <w:sz w:val="24"/>
          <w:szCs w:val="24"/>
        </w:rPr>
        <w:t>. Milestone 3 includes the development of the Tracking Gantt Chart, Risk Register, Project Security policies, Team Member Status Reports</w:t>
      </w:r>
      <w:r w:rsidR="00294D8B">
        <w:rPr>
          <w:rFonts w:ascii="Times New Roman" w:hAnsi="Times New Roman" w:cs="Times New Roman"/>
          <w:sz w:val="24"/>
          <w:szCs w:val="24"/>
        </w:rPr>
        <w:t>,</w:t>
      </w:r>
      <w:r w:rsidRPr="003800D8">
        <w:rPr>
          <w:rFonts w:ascii="Times New Roman" w:hAnsi="Times New Roman" w:cs="Times New Roman"/>
          <w:sz w:val="24"/>
          <w:szCs w:val="24"/>
        </w:rPr>
        <w:t xml:space="preserve"> and Baseline Project Plan. Milestone Manager for Milestone 3 is Matt Murray.</w:t>
      </w:r>
    </w:p>
    <w:p w14:paraId="3DB4C4C9" w14:textId="688B7D0A" w:rsidR="003800D8" w:rsidRPr="003800D8" w:rsidRDefault="00F753C6">
      <w:pPr>
        <w:rPr>
          <w:rFonts w:ascii="Times New Roman" w:hAnsi="Times New Roman" w:cs="Times New Roman"/>
          <w:b/>
          <w:sz w:val="24"/>
          <w:szCs w:val="24"/>
        </w:rPr>
      </w:pPr>
      <w:ins w:id="91" w:author="Leah Pietron" w:date="2016-11-10T10:59:00Z">
        <w:r>
          <w:rPr>
            <w:rFonts w:ascii="Times New Roman" w:hAnsi="Times New Roman" w:cs="Times New Roman"/>
            <w:b/>
            <w:sz w:val="24"/>
            <w:szCs w:val="24"/>
          </w:rPr>
          <w:t>Client document is not done</w:t>
        </w:r>
      </w:ins>
      <w:r w:rsidR="003800D8" w:rsidRPr="003800D8">
        <w:rPr>
          <w:rFonts w:ascii="Times New Roman" w:hAnsi="Times New Roman" w:cs="Times New Roman"/>
          <w:b/>
          <w:sz w:val="24"/>
          <w:szCs w:val="24"/>
        </w:rPr>
        <w:br w:type="page"/>
      </w:r>
    </w:p>
    <w:p w14:paraId="525E5E54" w14:textId="77777777" w:rsidR="006B4817" w:rsidRPr="003800D8" w:rsidRDefault="006B4817" w:rsidP="00E64460">
      <w:pPr>
        <w:spacing w:after="0" w:line="240" w:lineRule="auto"/>
        <w:rPr>
          <w:rFonts w:ascii="Times New Roman" w:hAnsi="Times New Roman" w:cs="Times New Roman"/>
          <w:b/>
          <w:sz w:val="24"/>
          <w:szCs w:val="24"/>
        </w:rPr>
      </w:pPr>
    </w:p>
    <w:p w14:paraId="7857C925" w14:textId="61FA9189" w:rsidR="00951927" w:rsidRPr="00296D2A" w:rsidRDefault="0085415C" w:rsidP="00E64460">
      <w:pPr>
        <w:spacing w:after="0" w:line="240" w:lineRule="auto"/>
        <w:rPr>
          <w:rFonts w:ascii="Times New Roman" w:hAnsi="Times New Roman" w:cs="Times New Roman"/>
          <w:b/>
          <w:sz w:val="24"/>
          <w:szCs w:val="24"/>
        </w:rPr>
      </w:pPr>
      <w:r w:rsidRPr="00296D2A">
        <w:rPr>
          <w:rFonts w:ascii="Times New Roman" w:hAnsi="Times New Roman" w:cs="Times New Roman"/>
          <w:b/>
          <w:sz w:val="24"/>
          <w:szCs w:val="24"/>
        </w:rPr>
        <w:t>Project Manager Documents</w:t>
      </w:r>
    </w:p>
    <w:p w14:paraId="64AE2B3B" w14:textId="08BD56F2" w:rsidR="0085415C" w:rsidRPr="003800D8" w:rsidRDefault="0085415C" w:rsidP="00E64460">
      <w:pPr>
        <w:spacing w:after="0" w:line="240" w:lineRule="auto"/>
        <w:rPr>
          <w:rFonts w:ascii="Times New Roman" w:hAnsi="Times New Roman" w:cs="Times New Roman"/>
          <w:b/>
          <w:sz w:val="24"/>
          <w:szCs w:val="24"/>
          <w:highlight w:val="yellow"/>
        </w:rPr>
      </w:pPr>
    </w:p>
    <w:p w14:paraId="62BD3397" w14:textId="08ACAE1C" w:rsidR="0085415C" w:rsidRPr="00296D2A" w:rsidRDefault="0085415C" w:rsidP="008610EE">
      <w:pPr>
        <w:spacing w:after="0" w:line="240" w:lineRule="auto"/>
        <w:ind w:firstLine="720"/>
        <w:rPr>
          <w:rFonts w:ascii="Times New Roman" w:hAnsi="Times New Roman" w:cs="Times New Roman"/>
          <w:b/>
          <w:sz w:val="24"/>
          <w:szCs w:val="24"/>
        </w:rPr>
      </w:pPr>
      <w:r w:rsidRPr="00296D2A">
        <w:rPr>
          <w:rFonts w:ascii="Times New Roman" w:hAnsi="Times New Roman" w:cs="Times New Roman"/>
          <w:b/>
          <w:sz w:val="24"/>
          <w:szCs w:val="24"/>
        </w:rPr>
        <w:t>Baseline Project Plan</w:t>
      </w:r>
    </w:p>
    <w:p w14:paraId="63A018E0" w14:textId="0FE725C4" w:rsidR="005663C3" w:rsidRDefault="005663C3" w:rsidP="008610EE">
      <w:pPr>
        <w:spacing w:after="0" w:line="240" w:lineRule="auto"/>
        <w:ind w:firstLine="720"/>
        <w:rPr>
          <w:rFonts w:ascii="Times New Roman" w:hAnsi="Times New Roman" w:cs="Times New Roman"/>
          <w:b/>
          <w:sz w:val="24"/>
          <w:szCs w:val="24"/>
          <w:highlight w:val="yellow"/>
        </w:rPr>
      </w:pPr>
    </w:p>
    <w:p w14:paraId="70E07321" w14:textId="29225CA6" w:rsidR="00AF239E" w:rsidRPr="006A67D2" w:rsidRDefault="00AF239E" w:rsidP="00EA6698">
      <w:pPr>
        <w:pStyle w:val="ListParagraph"/>
        <w:numPr>
          <w:ilvl w:val="0"/>
          <w:numId w:val="41"/>
        </w:numPr>
        <w:spacing w:after="0" w:line="240" w:lineRule="auto"/>
        <w:rPr>
          <w:rFonts w:ascii="Times New Roman" w:hAnsi="Times New Roman" w:cs="Times New Roman"/>
          <w:b/>
          <w:sz w:val="24"/>
          <w:szCs w:val="24"/>
        </w:rPr>
      </w:pPr>
      <w:r w:rsidRPr="006A67D2">
        <w:rPr>
          <w:rFonts w:ascii="Times New Roman" w:hAnsi="Times New Roman" w:cs="Times New Roman"/>
          <w:b/>
          <w:sz w:val="24"/>
          <w:szCs w:val="24"/>
        </w:rPr>
        <w:t>Introduction</w:t>
      </w:r>
    </w:p>
    <w:p w14:paraId="29D9F1EA" w14:textId="77777777" w:rsidR="006A67D2" w:rsidRPr="006A67D2" w:rsidRDefault="006A67D2" w:rsidP="006A67D2">
      <w:pPr>
        <w:pStyle w:val="ListParagraph"/>
        <w:spacing w:after="0" w:line="240" w:lineRule="auto"/>
        <w:ind w:left="360"/>
        <w:rPr>
          <w:rFonts w:ascii="Times New Roman" w:hAnsi="Times New Roman" w:cs="Times New Roman"/>
          <w:b/>
          <w:sz w:val="24"/>
          <w:szCs w:val="24"/>
        </w:rPr>
      </w:pPr>
    </w:p>
    <w:p w14:paraId="6DADADA6" w14:textId="77777777" w:rsidR="00AF239E" w:rsidRPr="002A1E3E" w:rsidRDefault="00AF239E" w:rsidP="00EA6698">
      <w:pPr>
        <w:pStyle w:val="ListParagraph"/>
        <w:numPr>
          <w:ilvl w:val="0"/>
          <w:numId w:val="23"/>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Project Overview</w:t>
      </w:r>
    </w:p>
    <w:p w14:paraId="3AEBB277" w14:textId="77777777" w:rsidR="00AF239E" w:rsidRPr="002A1E3E" w:rsidRDefault="00AF239E" w:rsidP="00AF239E">
      <w:pPr>
        <w:pStyle w:val="ListParagraph"/>
        <w:spacing w:after="0" w:line="240" w:lineRule="auto"/>
        <w:ind w:left="1080"/>
        <w:rPr>
          <w:rFonts w:ascii="Times New Roman" w:hAnsi="Times New Roman" w:cs="Times New Roman"/>
          <w:b/>
          <w:sz w:val="24"/>
          <w:szCs w:val="24"/>
        </w:rPr>
      </w:pPr>
    </w:p>
    <w:p w14:paraId="7F2A4E20"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commentRangeStart w:id="92"/>
      <w:r w:rsidRPr="002A1E3E">
        <w:rPr>
          <w:rFonts w:ascii="Times New Roman" w:hAnsi="Times New Roman" w:cs="Times New Roman"/>
          <w:sz w:val="24"/>
          <w:szCs w:val="24"/>
        </w:rPr>
        <w:t xml:space="preserve">The Volunteer Coordinator at DOspace currently manually matches the skill sets of a mentor to the skill sets requested by members or individuals wanting to learn a certain skill set, whether that skill is photo-shop, robotics, using technology, 3D labs, and or printing. </w:t>
      </w:r>
      <w:commentRangeEnd w:id="92"/>
      <w:r w:rsidR="00F753C6">
        <w:rPr>
          <w:rStyle w:val="CommentReference"/>
        </w:rPr>
        <w:commentReference w:id="92"/>
      </w:r>
    </w:p>
    <w:p w14:paraId="15042C18"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5C1C61F8" w14:textId="12B1373E" w:rsidR="00AF239E" w:rsidRPr="00296D2A" w:rsidRDefault="00AF239E" w:rsidP="00EA6698">
      <w:pPr>
        <w:pStyle w:val="ListParagraph"/>
        <w:numPr>
          <w:ilvl w:val="0"/>
          <w:numId w:val="23"/>
        </w:numPr>
        <w:spacing w:after="0" w:line="240" w:lineRule="auto"/>
        <w:rPr>
          <w:rFonts w:ascii="Times New Roman" w:hAnsi="Times New Roman" w:cs="Times New Roman"/>
          <w:sz w:val="24"/>
          <w:szCs w:val="24"/>
        </w:rPr>
      </w:pPr>
      <w:r w:rsidRPr="002A1E3E">
        <w:rPr>
          <w:rFonts w:ascii="Times New Roman" w:hAnsi="Times New Roman" w:cs="Times New Roman"/>
          <w:b/>
          <w:sz w:val="24"/>
          <w:szCs w:val="24"/>
        </w:rPr>
        <w:t xml:space="preserve">Recommendations </w:t>
      </w:r>
    </w:p>
    <w:p w14:paraId="33A10417" w14:textId="3EC245B1" w:rsidR="00296D2A" w:rsidRPr="002A1E3E" w:rsidRDefault="00296D2A" w:rsidP="00296D2A">
      <w:pPr>
        <w:pStyle w:val="ListParagraph"/>
        <w:spacing w:after="0" w:line="240" w:lineRule="auto"/>
        <w:ind w:left="1080"/>
        <w:rPr>
          <w:rFonts w:ascii="Times New Roman" w:hAnsi="Times New Roman" w:cs="Times New Roman"/>
          <w:sz w:val="24"/>
          <w:szCs w:val="24"/>
        </w:rPr>
      </w:pPr>
    </w:p>
    <w:p w14:paraId="47E74B59"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commentRangeStart w:id="93"/>
      <w:r w:rsidRPr="002A1E3E">
        <w:rPr>
          <w:rFonts w:ascii="Times New Roman" w:hAnsi="Times New Roman" w:cs="Times New Roman"/>
          <w:sz w:val="24"/>
          <w:szCs w:val="24"/>
        </w:rPr>
        <w:t>SpaceMen recommends that the client will use an application that will replace their current use of a spreadsheet on google docs. To manually match up a mentor with a certain skill set to a member with a request of that skill set and then setting up a time that will work with both.</w:t>
      </w:r>
      <w:commentRangeEnd w:id="93"/>
      <w:r w:rsidR="00F753C6">
        <w:rPr>
          <w:rStyle w:val="CommentReference"/>
        </w:rPr>
        <w:commentReference w:id="93"/>
      </w:r>
    </w:p>
    <w:p w14:paraId="02E37A55" w14:textId="18FE7C12" w:rsidR="00AF239E" w:rsidRPr="006A67D2" w:rsidRDefault="00AF239E" w:rsidP="006A67D2">
      <w:pPr>
        <w:spacing w:after="0" w:line="240" w:lineRule="auto"/>
        <w:rPr>
          <w:rFonts w:ascii="Times New Roman" w:hAnsi="Times New Roman" w:cs="Times New Roman"/>
          <w:sz w:val="24"/>
          <w:szCs w:val="24"/>
        </w:rPr>
      </w:pPr>
    </w:p>
    <w:p w14:paraId="6BD8C473" w14:textId="3DF8769C"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2.0 Systems Description</w:t>
      </w:r>
    </w:p>
    <w:p w14:paraId="7FEB1A4E" w14:textId="77777777" w:rsidR="00296D2A" w:rsidRPr="002A1E3E" w:rsidRDefault="00296D2A" w:rsidP="00AF239E">
      <w:pPr>
        <w:spacing w:after="0" w:line="240" w:lineRule="auto"/>
        <w:rPr>
          <w:rFonts w:ascii="Times New Roman" w:hAnsi="Times New Roman" w:cs="Times New Roman"/>
          <w:b/>
          <w:sz w:val="24"/>
          <w:szCs w:val="24"/>
        </w:rPr>
      </w:pPr>
    </w:p>
    <w:p w14:paraId="75F56B1C" w14:textId="77777777" w:rsidR="00AF239E" w:rsidRPr="002A1E3E" w:rsidRDefault="00AF239E" w:rsidP="00EA6698">
      <w:pPr>
        <w:pStyle w:val="ListParagraph"/>
        <w:numPr>
          <w:ilvl w:val="0"/>
          <w:numId w:val="24"/>
        </w:numPr>
        <w:spacing w:after="0" w:line="240" w:lineRule="auto"/>
        <w:rPr>
          <w:rFonts w:ascii="Times New Roman" w:hAnsi="Times New Roman" w:cs="Times New Roman"/>
          <w:b/>
          <w:sz w:val="24"/>
          <w:szCs w:val="24"/>
        </w:rPr>
      </w:pPr>
      <w:commentRangeStart w:id="94"/>
      <w:r w:rsidRPr="002A1E3E">
        <w:rPr>
          <w:rFonts w:ascii="Times New Roman" w:hAnsi="Times New Roman" w:cs="Times New Roman"/>
          <w:b/>
          <w:sz w:val="24"/>
          <w:szCs w:val="24"/>
        </w:rPr>
        <w:t>Alternatives</w:t>
      </w:r>
    </w:p>
    <w:p w14:paraId="631B0156" w14:textId="4DB7EBDB" w:rsidR="00AF239E" w:rsidRDefault="00AF239E" w:rsidP="00AF239E">
      <w:pPr>
        <w:pStyle w:val="ListParagraph"/>
        <w:spacing w:after="0" w:line="240" w:lineRule="auto"/>
        <w:ind w:left="1080"/>
        <w:rPr>
          <w:ins w:id="95" w:author="Leah Pietron" w:date="2016-11-10T11:00:00Z"/>
          <w:rFonts w:ascii="Times New Roman" w:hAnsi="Times New Roman" w:cs="Times New Roman"/>
          <w:sz w:val="24"/>
          <w:szCs w:val="24"/>
        </w:rPr>
      </w:pPr>
    </w:p>
    <w:p w14:paraId="23DFFD70" w14:textId="6AA011D0" w:rsidR="00F753C6" w:rsidRDefault="00F753C6" w:rsidP="00AF239E">
      <w:pPr>
        <w:pStyle w:val="ListParagraph"/>
        <w:spacing w:after="0" w:line="240" w:lineRule="auto"/>
        <w:ind w:left="1080"/>
        <w:rPr>
          <w:ins w:id="96" w:author="Leah Pietron" w:date="2016-11-10T11:00:00Z"/>
          <w:rFonts w:ascii="Times New Roman" w:hAnsi="Times New Roman" w:cs="Times New Roman"/>
          <w:sz w:val="24"/>
          <w:szCs w:val="24"/>
        </w:rPr>
      </w:pPr>
      <w:ins w:id="97" w:author="Leah Pietron" w:date="2016-11-10T11:00:00Z">
        <w:r>
          <w:rPr>
            <w:rFonts w:ascii="Times New Roman" w:hAnsi="Times New Roman" w:cs="Times New Roman"/>
            <w:sz w:val="24"/>
            <w:szCs w:val="24"/>
          </w:rPr>
          <w:t>Do Nothing</w:t>
        </w:r>
      </w:ins>
    </w:p>
    <w:p w14:paraId="19D84B35" w14:textId="368FB1C0" w:rsidR="00F753C6" w:rsidRDefault="00F753C6" w:rsidP="00AF239E">
      <w:pPr>
        <w:pStyle w:val="ListParagraph"/>
        <w:spacing w:after="0" w:line="240" w:lineRule="auto"/>
        <w:ind w:left="1080"/>
        <w:rPr>
          <w:ins w:id="98" w:author="Leah Pietron" w:date="2016-11-10T11:00:00Z"/>
          <w:rFonts w:ascii="Times New Roman" w:hAnsi="Times New Roman" w:cs="Times New Roman"/>
          <w:sz w:val="24"/>
          <w:szCs w:val="24"/>
        </w:rPr>
      </w:pPr>
      <w:ins w:id="99" w:author="Leah Pietron" w:date="2016-11-10T11:00:00Z">
        <w:r>
          <w:rPr>
            <w:rFonts w:ascii="Times New Roman" w:hAnsi="Times New Roman" w:cs="Times New Roman"/>
            <w:sz w:val="24"/>
            <w:szCs w:val="24"/>
          </w:rPr>
          <w:t>Excel 2016</w:t>
        </w:r>
      </w:ins>
    </w:p>
    <w:p w14:paraId="41A2F1FC" w14:textId="285ADAF3" w:rsidR="00F753C6" w:rsidRDefault="00F753C6" w:rsidP="00AF239E">
      <w:pPr>
        <w:pStyle w:val="ListParagraph"/>
        <w:spacing w:after="0" w:line="240" w:lineRule="auto"/>
        <w:ind w:left="1080"/>
        <w:rPr>
          <w:ins w:id="100" w:author="Leah Pietron" w:date="2016-11-10T11:00:00Z"/>
          <w:rFonts w:ascii="Times New Roman" w:hAnsi="Times New Roman" w:cs="Times New Roman"/>
          <w:sz w:val="24"/>
          <w:szCs w:val="24"/>
        </w:rPr>
      </w:pPr>
      <w:ins w:id="101" w:author="Leah Pietron" w:date="2016-11-10T11:00:00Z">
        <w:r>
          <w:rPr>
            <w:rFonts w:ascii="Times New Roman" w:hAnsi="Times New Roman" w:cs="Times New Roman"/>
            <w:sz w:val="24"/>
            <w:szCs w:val="24"/>
          </w:rPr>
          <w:t xml:space="preserve">Access 2016 </w:t>
        </w:r>
      </w:ins>
    </w:p>
    <w:p w14:paraId="408E61BC" w14:textId="68E5D963" w:rsidR="00F753C6" w:rsidRDefault="00F753C6" w:rsidP="00AF239E">
      <w:pPr>
        <w:pStyle w:val="ListParagraph"/>
        <w:spacing w:after="0" w:line="240" w:lineRule="auto"/>
        <w:ind w:left="1080"/>
        <w:rPr>
          <w:ins w:id="102" w:author="Leah Pietron" w:date="2016-11-10T11:00:00Z"/>
          <w:rFonts w:ascii="Times New Roman" w:hAnsi="Times New Roman" w:cs="Times New Roman"/>
          <w:sz w:val="24"/>
          <w:szCs w:val="24"/>
        </w:rPr>
      </w:pPr>
      <w:ins w:id="103" w:author="Leah Pietron" w:date="2016-11-10T11:01:00Z">
        <w:r>
          <w:rPr>
            <w:rFonts w:ascii="Times New Roman" w:hAnsi="Times New Roman" w:cs="Times New Roman"/>
            <w:sz w:val="24"/>
            <w:szCs w:val="24"/>
          </w:rPr>
          <w:t>Google Docs</w:t>
        </w:r>
      </w:ins>
    </w:p>
    <w:p w14:paraId="2660EE2D" w14:textId="6F9DE8F2" w:rsidR="00F753C6" w:rsidRDefault="00F753C6" w:rsidP="00AF239E">
      <w:pPr>
        <w:pStyle w:val="ListParagraph"/>
        <w:spacing w:after="0" w:line="240" w:lineRule="auto"/>
        <w:ind w:left="1080"/>
        <w:rPr>
          <w:ins w:id="104" w:author="Leah Pietron" w:date="2016-11-10T11:00:00Z"/>
          <w:rFonts w:ascii="Times New Roman" w:hAnsi="Times New Roman" w:cs="Times New Roman"/>
          <w:sz w:val="24"/>
          <w:szCs w:val="24"/>
        </w:rPr>
      </w:pPr>
    </w:p>
    <w:p w14:paraId="17FE7963" w14:textId="18838CFB" w:rsidR="00F753C6" w:rsidRDefault="00F753C6" w:rsidP="00AF239E">
      <w:pPr>
        <w:pStyle w:val="ListParagraph"/>
        <w:spacing w:after="0" w:line="240" w:lineRule="auto"/>
        <w:ind w:left="1080"/>
        <w:rPr>
          <w:ins w:id="105" w:author="Leah Pietron" w:date="2016-11-10T11:00:00Z"/>
          <w:rFonts w:ascii="Times New Roman" w:hAnsi="Times New Roman" w:cs="Times New Roman"/>
          <w:sz w:val="24"/>
          <w:szCs w:val="24"/>
        </w:rPr>
      </w:pPr>
    </w:p>
    <w:p w14:paraId="09C42DA3" w14:textId="77777777" w:rsidR="00F753C6" w:rsidRPr="002A1E3E" w:rsidRDefault="00F753C6" w:rsidP="00AF239E">
      <w:pPr>
        <w:pStyle w:val="ListParagraph"/>
        <w:spacing w:after="0" w:line="240" w:lineRule="auto"/>
        <w:ind w:left="1080"/>
        <w:rPr>
          <w:rFonts w:ascii="Times New Roman" w:hAnsi="Times New Roman" w:cs="Times New Roman"/>
          <w:sz w:val="24"/>
          <w:szCs w:val="24"/>
        </w:rPr>
      </w:pPr>
    </w:p>
    <w:p w14:paraId="1E0F3D4D"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Do Nothing- Use Current Method</w:t>
      </w:r>
    </w:p>
    <w:p w14:paraId="49AF6C84"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p>
    <w:p w14:paraId="69E2F0F9" w14:textId="77777777" w:rsidR="00AF239E" w:rsidRDefault="00AF239E" w:rsidP="00AF239E">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 xml:space="preserve">DOpace may decide to do nothing and not use the SpaceMen application. The client uses Google Docs spread sheet. Where the Volunteer Coordinator manually goes through the skill sets requested by members. Then, the Coordinator goes through the information of the mentor’s skill sets and matches that with the member’s request. </w:t>
      </w:r>
    </w:p>
    <w:p w14:paraId="42436550"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43835C79" w14:textId="77777777" w:rsidTr="00AF239E">
        <w:tc>
          <w:tcPr>
            <w:tcW w:w="8270" w:type="dxa"/>
            <w:gridSpan w:val="2"/>
            <w:shd w:val="clear" w:color="auto" w:fill="5B9BD5" w:themeFill="accent1"/>
          </w:tcPr>
          <w:p w14:paraId="2E927446"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Do Nothing</w:t>
            </w:r>
          </w:p>
        </w:tc>
      </w:tr>
      <w:tr w:rsidR="00AF239E" w:rsidRPr="002A1E3E" w14:paraId="6A66C89C" w14:textId="77777777" w:rsidTr="00AF239E">
        <w:tc>
          <w:tcPr>
            <w:tcW w:w="4135" w:type="dxa"/>
            <w:shd w:val="clear" w:color="auto" w:fill="5B9BD5" w:themeFill="accent1"/>
          </w:tcPr>
          <w:p w14:paraId="217F6CE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308145F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6C9B53A6" w14:textId="77777777" w:rsidTr="00AF239E">
        <w:tc>
          <w:tcPr>
            <w:tcW w:w="4135" w:type="dxa"/>
          </w:tcPr>
          <w:p w14:paraId="042AF060"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Not having maintenance on an application. </w:t>
            </w:r>
          </w:p>
        </w:tc>
        <w:tc>
          <w:tcPr>
            <w:tcW w:w="4135" w:type="dxa"/>
          </w:tcPr>
          <w:p w14:paraId="7E545555"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Wasting time and effort on manually matching skill sets</w:t>
            </w:r>
          </w:p>
          <w:p w14:paraId="045AA282"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Having to create/delete members and mentors </w:t>
            </w:r>
          </w:p>
          <w:p w14:paraId="2418F5D3" w14:textId="77777777" w:rsidR="00AF239E" w:rsidRPr="002A1E3E" w:rsidRDefault="00AF239E" w:rsidP="00EA6698">
            <w:pPr>
              <w:pStyle w:val="ListParagraph"/>
              <w:numPr>
                <w:ilvl w:val="0"/>
                <w:numId w:val="3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lastRenderedPageBreak/>
              <w:t>Keeping track of emails, sent by either members or mentors</w:t>
            </w:r>
          </w:p>
        </w:tc>
      </w:tr>
    </w:tbl>
    <w:p w14:paraId="7573B488" w14:textId="6841DFAF" w:rsidR="00AF239E" w:rsidRPr="00296D2A" w:rsidRDefault="00AF239E" w:rsidP="00296D2A">
      <w:pPr>
        <w:spacing w:after="0" w:line="240" w:lineRule="auto"/>
        <w:rPr>
          <w:rFonts w:ascii="Times New Roman" w:hAnsi="Times New Roman" w:cs="Times New Roman"/>
          <w:sz w:val="24"/>
          <w:szCs w:val="24"/>
          <w:u w:val="single"/>
        </w:rPr>
      </w:pPr>
    </w:p>
    <w:p w14:paraId="72E1C11C"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Pay for Outsource</w:t>
      </w:r>
    </w:p>
    <w:p w14:paraId="59BA4B2D"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 xml:space="preserve"> </w:t>
      </w:r>
    </w:p>
    <w:p w14:paraId="5AE2EEDD" w14:textId="77777777" w:rsidR="00AF239E" w:rsidRDefault="00AF239E" w:rsidP="00AF239E">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 xml:space="preserve">DOspace could focus on other important task and outsource the issue. This would be costly and unnecessary than doing nothing. </w:t>
      </w:r>
    </w:p>
    <w:p w14:paraId="4EF2753E"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037BEF9E" w14:textId="77777777" w:rsidTr="00AF239E">
        <w:tc>
          <w:tcPr>
            <w:tcW w:w="8270" w:type="dxa"/>
            <w:gridSpan w:val="2"/>
            <w:shd w:val="clear" w:color="auto" w:fill="5B9BD5" w:themeFill="accent1"/>
          </w:tcPr>
          <w:p w14:paraId="4688A70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Pay for Outsourcing</w:t>
            </w:r>
          </w:p>
        </w:tc>
      </w:tr>
      <w:tr w:rsidR="00AF239E" w:rsidRPr="002A1E3E" w14:paraId="545E3CBE" w14:textId="77777777" w:rsidTr="00AF239E">
        <w:tc>
          <w:tcPr>
            <w:tcW w:w="4135" w:type="dxa"/>
            <w:shd w:val="clear" w:color="auto" w:fill="5B9BD5" w:themeFill="accent1"/>
          </w:tcPr>
          <w:p w14:paraId="44A4257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683F02E0"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08480B1F" w14:textId="77777777" w:rsidTr="00AF239E">
        <w:tc>
          <w:tcPr>
            <w:tcW w:w="4135" w:type="dxa"/>
          </w:tcPr>
          <w:p w14:paraId="3E4D180B"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Not having to go through all of the information daily</w:t>
            </w:r>
          </w:p>
          <w:p w14:paraId="2EA041BA"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Able to focus on more important task</w:t>
            </w:r>
          </w:p>
        </w:tc>
        <w:tc>
          <w:tcPr>
            <w:tcW w:w="4135" w:type="dxa"/>
          </w:tcPr>
          <w:p w14:paraId="55064D58"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Cost more than needed</w:t>
            </w:r>
          </w:p>
          <w:p w14:paraId="6DD1FB76"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Limited access of application</w:t>
            </w:r>
          </w:p>
          <w:p w14:paraId="2BA8DD8C" w14:textId="77777777" w:rsidR="00AF239E" w:rsidRPr="002A1E3E" w:rsidRDefault="00AF239E" w:rsidP="00EA6698">
            <w:pPr>
              <w:pStyle w:val="ListParagraph"/>
              <w:numPr>
                <w:ilvl w:val="0"/>
                <w:numId w:val="3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Limited resources for consulting</w:t>
            </w:r>
          </w:p>
        </w:tc>
      </w:tr>
    </w:tbl>
    <w:p w14:paraId="4EDF4DC5"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7B77088"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Develop in House Solution</w:t>
      </w:r>
    </w:p>
    <w:p w14:paraId="0364F5D0"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p>
    <w:p w14:paraId="5336EF53" w14:textId="77777777" w:rsidR="00AF239E" w:rsidRDefault="00AF239E" w:rsidP="00AF239E">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 xml:space="preserve">DOspace could develop their own application that could improve on their current issues on the process. They would need to hire additional employees and or take current employees away from more important tasks at hand. </w:t>
      </w:r>
    </w:p>
    <w:p w14:paraId="7D8816EB"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1655553D" w14:textId="77777777" w:rsidTr="00AF239E">
        <w:tc>
          <w:tcPr>
            <w:tcW w:w="8270" w:type="dxa"/>
            <w:gridSpan w:val="2"/>
            <w:shd w:val="clear" w:color="auto" w:fill="5B9BD5" w:themeFill="accent1"/>
          </w:tcPr>
          <w:p w14:paraId="68E4386B"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Develop in House Solution</w:t>
            </w:r>
          </w:p>
        </w:tc>
      </w:tr>
      <w:tr w:rsidR="00AF239E" w:rsidRPr="002A1E3E" w14:paraId="573E78EF" w14:textId="77777777" w:rsidTr="00AF239E">
        <w:tc>
          <w:tcPr>
            <w:tcW w:w="4135" w:type="dxa"/>
            <w:shd w:val="clear" w:color="auto" w:fill="5B9BD5" w:themeFill="accent1"/>
          </w:tcPr>
          <w:p w14:paraId="62B3BC0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2440711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06EA0552" w14:textId="77777777" w:rsidTr="00AF239E">
        <w:tc>
          <w:tcPr>
            <w:tcW w:w="4135" w:type="dxa"/>
          </w:tcPr>
          <w:p w14:paraId="12B247E9"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Their solutions to the problem will be done remotely and will be in control of every aspect of the project. </w:t>
            </w:r>
          </w:p>
        </w:tc>
        <w:tc>
          <w:tcPr>
            <w:tcW w:w="4135" w:type="dxa"/>
          </w:tcPr>
          <w:p w14:paraId="5C7D7C60"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cost of additional employees</w:t>
            </w:r>
          </w:p>
          <w:p w14:paraId="55195AB2"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Taking current employees off of other jobs </w:t>
            </w:r>
          </w:p>
          <w:p w14:paraId="48B9471D" w14:textId="77777777" w:rsidR="00AF239E" w:rsidRPr="002A1E3E" w:rsidRDefault="00AF239E" w:rsidP="00EA6698">
            <w:pPr>
              <w:pStyle w:val="ListParagraph"/>
              <w:numPr>
                <w:ilvl w:val="0"/>
                <w:numId w:val="3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Time consuming </w:t>
            </w:r>
          </w:p>
        </w:tc>
      </w:tr>
    </w:tbl>
    <w:p w14:paraId="5ADACFD6"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176435A9"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r w:rsidRPr="002A1E3E">
        <w:rPr>
          <w:rFonts w:ascii="Times New Roman" w:hAnsi="Times New Roman" w:cs="Times New Roman"/>
          <w:sz w:val="24"/>
          <w:szCs w:val="24"/>
          <w:u w:val="single"/>
        </w:rPr>
        <w:t xml:space="preserve">Use SpaceMen to Develop the Application </w:t>
      </w:r>
    </w:p>
    <w:p w14:paraId="7A6B63F7" w14:textId="77777777" w:rsidR="00AF239E" w:rsidRPr="002A1E3E" w:rsidRDefault="00AF239E" w:rsidP="00AF239E">
      <w:pPr>
        <w:pStyle w:val="ListParagraph"/>
        <w:spacing w:after="0" w:line="240" w:lineRule="auto"/>
        <w:ind w:left="1080"/>
        <w:rPr>
          <w:rFonts w:ascii="Times New Roman" w:hAnsi="Times New Roman" w:cs="Times New Roman"/>
          <w:sz w:val="24"/>
          <w:szCs w:val="24"/>
          <w:u w:val="single"/>
        </w:rPr>
      </w:pPr>
    </w:p>
    <w:p w14:paraId="04E6F731" w14:textId="77777777" w:rsidR="00AF239E" w:rsidRDefault="00AF239E" w:rsidP="00AF239E">
      <w:pPr>
        <w:pStyle w:val="ListParagraph"/>
        <w:spacing w:after="0" w:line="240" w:lineRule="auto"/>
        <w:ind w:left="1080"/>
        <w:rPr>
          <w:rFonts w:ascii="Times New Roman" w:hAnsi="Times New Roman" w:cs="Times New Roman"/>
          <w:sz w:val="24"/>
          <w:szCs w:val="24"/>
        </w:rPr>
      </w:pPr>
      <w:r w:rsidRPr="002A1E3E">
        <w:rPr>
          <w:rFonts w:ascii="Times New Roman" w:hAnsi="Times New Roman" w:cs="Times New Roman"/>
          <w:sz w:val="24"/>
          <w:szCs w:val="24"/>
        </w:rPr>
        <w:t xml:space="preserve">DOspace could hand over the reins to the SpaceMen to develop the application. This will free time up and cost in developing the app. SpaceMen will take in the consideration of DOspace specific needs and wants for the app. SpaceMen will create a user friendly interface for the members and mentors to easily put their information onto the web site. Also allowing DOpace to make changes to the information for the interface. </w:t>
      </w:r>
    </w:p>
    <w:p w14:paraId="2BA5BB0A"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135"/>
        <w:gridCol w:w="4135"/>
      </w:tblGrid>
      <w:tr w:rsidR="00AF239E" w:rsidRPr="002A1E3E" w14:paraId="33169A06" w14:textId="77777777" w:rsidTr="00AF239E">
        <w:tc>
          <w:tcPr>
            <w:tcW w:w="8270" w:type="dxa"/>
            <w:gridSpan w:val="2"/>
            <w:shd w:val="clear" w:color="auto" w:fill="5B9BD5" w:themeFill="accent1"/>
          </w:tcPr>
          <w:p w14:paraId="100536D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Use SpaceMen to Develop Application</w:t>
            </w:r>
          </w:p>
        </w:tc>
      </w:tr>
      <w:tr w:rsidR="00AF239E" w:rsidRPr="002A1E3E" w14:paraId="62C774C4" w14:textId="77777777" w:rsidTr="00AF239E">
        <w:tc>
          <w:tcPr>
            <w:tcW w:w="4135" w:type="dxa"/>
            <w:shd w:val="clear" w:color="auto" w:fill="5B9BD5" w:themeFill="accent1"/>
          </w:tcPr>
          <w:p w14:paraId="051F949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Advantages</w:t>
            </w:r>
          </w:p>
        </w:tc>
        <w:tc>
          <w:tcPr>
            <w:tcW w:w="4135" w:type="dxa"/>
            <w:shd w:val="clear" w:color="auto" w:fill="5B9BD5" w:themeFill="accent1"/>
          </w:tcPr>
          <w:p w14:paraId="27938E5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Disadvantages</w:t>
            </w:r>
          </w:p>
        </w:tc>
      </w:tr>
      <w:tr w:rsidR="00AF239E" w:rsidRPr="002A1E3E" w14:paraId="3E47CA94" w14:textId="77777777" w:rsidTr="00AF239E">
        <w:tc>
          <w:tcPr>
            <w:tcW w:w="4135" w:type="dxa"/>
          </w:tcPr>
          <w:p w14:paraId="18D77E03" w14:textId="77777777" w:rsidR="00AF239E" w:rsidRPr="002A1E3E" w:rsidRDefault="00AF239E" w:rsidP="00EA6698">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Low cost</w:t>
            </w:r>
          </w:p>
          <w:p w14:paraId="1E0A07C4" w14:textId="77777777" w:rsidR="00AF239E" w:rsidRPr="002A1E3E" w:rsidRDefault="00AF239E" w:rsidP="00EA6698">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Collaboration among client and developer </w:t>
            </w:r>
          </w:p>
          <w:p w14:paraId="01D8B968" w14:textId="77777777" w:rsidR="00AF239E" w:rsidRPr="002A1E3E" w:rsidRDefault="00AF239E" w:rsidP="00EA6698">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Ease of use</w:t>
            </w:r>
          </w:p>
          <w:p w14:paraId="724D7E08" w14:textId="77777777" w:rsidR="00AF239E" w:rsidRPr="002A1E3E" w:rsidRDefault="00AF239E" w:rsidP="00EA6698">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Reliability</w:t>
            </w:r>
          </w:p>
        </w:tc>
        <w:tc>
          <w:tcPr>
            <w:tcW w:w="4135" w:type="dxa"/>
          </w:tcPr>
          <w:p w14:paraId="21E8DC0A" w14:textId="77777777" w:rsidR="00AF239E" w:rsidRPr="002A1E3E" w:rsidRDefault="00AF239E" w:rsidP="00EA6698">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Purchasing of a service </w:t>
            </w:r>
          </w:p>
          <w:p w14:paraId="7D4E4206" w14:textId="77777777" w:rsidR="00AF239E" w:rsidRPr="002A1E3E" w:rsidRDefault="00AF239E" w:rsidP="00EA6698">
            <w:pPr>
              <w:pStyle w:val="ListParagraph"/>
              <w:numPr>
                <w:ilvl w:val="0"/>
                <w:numId w:val="4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Training </w:t>
            </w:r>
          </w:p>
        </w:tc>
      </w:tr>
    </w:tbl>
    <w:commentRangeEnd w:id="94"/>
    <w:p w14:paraId="633366E8" w14:textId="77777777" w:rsidR="00AF239E" w:rsidRPr="002A1E3E" w:rsidRDefault="00F753C6" w:rsidP="00AF239E">
      <w:pPr>
        <w:pStyle w:val="ListParagraph"/>
        <w:spacing w:after="0" w:line="240" w:lineRule="auto"/>
        <w:ind w:left="1080"/>
        <w:rPr>
          <w:rFonts w:ascii="Times New Roman" w:hAnsi="Times New Roman" w:cs="Times New Roman"/>
          <w:sz w:val="24"/>
          <w:szCs w:val="24"/>
        </w:rPr>
      </w:pPr>
      <w:r>
        <w:rPr>
          <w:rStyle w:val="CommentReference"/>
        </w:rPr>
        <w:commentReference w:id="94"/>
      </w:r>
    </w:p>
    <w:p w14:paraId="45FFB5A3" w14:textId="422F307D" w:rsidR="00AF239E" w:rsidRDefault="00AF239E" w:rsidP="00EA6698">
      <w:pPr>
        <w:pStyle w:val="ListParagraph"/>
        <w:numPr>
          <w:ilvl w:val="0"/>
          <w:numId w:val="24"/>
        </w:numPr>
        <w:spacing w:after="0" w:line="240" w:lineRule="auto"/>
        <w:rPr>
          <w:rFonts w:ascii="Times New Roman" w:hAnsi="Times New Roman" w:cs="Times New Roman"/>
          <w:b/>
          <w:sz w:val="24"/>
          <w:szCs w:val="24"/>
        </w:rPr>
      </w:pPr>
      <w:commentRangeStart w:id="106"/>
      <w:r w:rsidRPr="002A1E3E">
        <w:rPr>
          <w:rFonts w:ascii="Times New Roman" w:hAnsi="Times New Roman" w:cs="Times New Roman"/>
          <w:b/>
          <w:sz w:val="24"/>
          <w:szCs w:val="24"/>
        </w:rPr>
        <w:lastRenderedPageBreak/>
        <w:t>System Description</w:t>
      </w:r>
    </w:p>
    <w:p w14:paraId="2764052D" w14:textId="77777777" w:rsidR="00296D2A" w:rsidRPr="002A1E3E" w:rsidRDefault="00296D2A" w:rsidP="00296D2A">
      <w:pPr>
        <w:pStyle w:val="ListParagraph"/>
        <w:spacing w:after="0" w:line="240" w:lineRule="auto"/>
        <w:ind w:left="1080"/>
        <w:rPr>
          <w:rFonts w:ascii="Times New Roman" w:hAnsi="Times New Roman" w:cs="Times New Roman"/>
          <w:b/>
          <w:sz w:val="24"/>
          <w:szCs w:val="24"/>
        </w:rPr>
      </w:pPr>
    </w:p>
    <w:p w14:paraId="6CC7ECB4" w14:textId="77777777" w:rsidR="00F753C6" w:rsidRDefault="00AF239E" w:rsidP="00AF239E">
      <w:pPr>
        <w:spacing w:after="0" w:line="240" w:lineRule="auto"/>
        <w:ind w:left="720"/>
        <w:rPr>
          <w:ins w:id="107" w:author="Leah Pietron" w:date="2016-11-10T11:02:00Z"/>
          <w:rFonts w:ascii="Times New Roman" w:hAnsi="Times New Roman" w:cs="Times New Roman"/>
          <w:sz w:val="24"/>
          <w:szCs w:val="24"/>
        </w:rPr>
      </w:pPr>
      <w:r w:rsidRPr="002A1E3E">
        <w:rPr>
          <w:rFonts w:ascii="Times New Roman" w:hAnsi="Times New Roman" w:cs="Times New Roman"/>
          <w:sz w:val="24"/>
          <w:szCs w:val="24"/>
        </w:rPr>
        <w:t xml:space="preserve">The client requests an application that </w:t>
      </w:r>
      <w:del w:id="108" w:author="Leah Pietron" w:date="2016-11-10T11:01:00Z">
        <w:r w:rsidRPr="002A1E3E" w:rsidDel="00F753C6">
          <w:rPr>
            <w:rFonts w:ascii="Times New Roman" w:hAnsi="Times New Roman" w:cs="Times New Roman"/>
            <w:sz w:val="24"/>
            <w:szCs w:val="24"/>
          </w:rPr>
          <w:delText xml:space="preserve">will </w:delText>
        </w:r>
      </w:del>
      <w:r w:rsidRPr="002A1E3E">
        <w:rPr>
          <w:rFonts w:ascii="Times New Roman" w:hAnsi="Times New Roman" w:cs="Times New Roman"/>
          <w:sz w:val="24"/>
          <w:szCs w:val="24"/>
        </w:rPr>
        <w:t>allow</w:t>
      </w:r>
      <w:ins w:id="109" w:author="Leah Pietron" w:date="2016-11-10T11:01:00Z">
        <w:r w:rsidR="00F753C6">
          <w:rPr>
            <w:rFonts w:ascii="Times New Roman" w:hAnsi="Times New Roman" w:cs="Times New Roman"/>
            <w:sz w:val="24"/>
            <w:szCs w:val="24"/>
          </w:rPr>
          <w:t>s</w:t>
        </w:r>
      </w:ins>
      <w:r w:rsidRPr="002A1E3E">
        <w:rPr>
          <w:rFonts w:ascii="Times New Roman" w:hAnsi="Times New Roman" w:cs="Times New Roman"/>
          <w:sz w:val="24"/>
          <w:szCs w:val="24"/>
        </w:rPr>
        <w:t xml:space="preserve"> them to match the skill sets of a mentor to their members. The goal is to eliminate unnecessary waste of time and money used by going through each spreadsheet and finding the right skill. The interface </w:t>
      </w:r>
      <w:del w:id="110" w:author="Leah Pietron" w:date="2016-11-10T11:02:00Z">
        <w:r w:rsidRPr="002A1E3E" w:rsidDel="00F753C6">
          <w:rPr>
            <w:rFonts w:ascii="Times New Roman" w:hAnsi="Times New Roman" w:cs="Times New Roman"/>
            <w:sz w:val="24"/>
            <w:szCs w:val="24"/>
          </w:rPr>
          <w:delText xml:space="preserve">will </w:delText>
        </w:r>
      </w:del>
      <w:r w:rsidRPr="002A1E3E">
        <w:rPr>
          <w:rFonts w:ascii="Times New Roman" w:hAnsi="Times New Roman" w:cs="Times New Roman"/>
          <w:sz w:val="24"/>
          <w:szCs w:val="24"/>
        </w:rPr>
        <w:t>need</w:t>
      </w:r>
      <w:ins w:id="111" w:author="Leah Pietron" w:date="2016-11-10T11:02:00Z">
        <w:r w:rsidR="00F753C6">
          <w:rPr>
            <w:rFonts w:ascii="Times New Roman" w:hAnsi="Times New Roman" w:cs="Times New Roman"/>
            <w:sz w:val="24"/>
            <w:szCs w:val="24"/>
          </w:rPr>
          <w:t>s</w:t>
        </w:r>
      </w:ins>
      <w:r w:rsidRPr="002A1E3E">
        <w:rPr>
          <w:rFonts w:ascii="Times New Roman" w:hAnsi="Times New Roman" w:cs="Times New Roman"/>
          <w:sz w:val="24"/>
          <w:szCs w:val="24"/>
        </w:rPr>
        <w:t xml:space="preserve"> to be easy</w:t>
      </w:r>
      <w:ins w:id="112" w:author="Leah Pietron" w:date="2016-11-10T11:02:00Z">
        <w:r w:rsidR="00F753C6">
          <w:rPr>
            <w:rFonts w:ascii="Times New Roman" w:hAnsi="Times New Roman" w:cs="Times New Roman"/>
            <w:sz w:val="24"/>
            <w:szCs w:val="24"/>
          </w:rPr>
          <w:t>-</w:t>
        </w:r>
      </w:ins>
      <w:del w:id="113" w:author="Leah Pietron" w:date="2016-11-10T11:02:00Z">
        <w:r w:rsidRPr="002A1E3E" w:rsidDel="00F753C6">
          <w:rPr>
            <w:rFonts w:ascii="Times New Roman" w:hAnsi="Times New Roman" w:cs="Times New Roman"/>
            <w:sz w:val="24"/>
            <w:szCs w:val="24"/>
          </w:rPr>
          <w:delText xml:space="preserve"> </w:delText>
        </w:r>
      </w:del>
      <w:r w:rsidRPr="002A1E3E">
        <w:rPr>
          <w:rFonts w:ascii="Times New Roman" w:hAnsi="Times New Roman" w:cs="Times New Roman"/>
          <w:sz w:val="24"/>
          <w:szCs w:val="24"/>
        </w:rPr>
        <w:t>to</w:t>
      </w:r>
      <w:ins w:id="114" w:author="Leah Pietron" w:date="2016-11-10T11:02:00Z">
        <w:r w:rsidR="00F753C6">
          <w:rPr>
            <w:rFonts w:ascii="Times New Roman" w:hAnsi="Times New Roman" w:cs="Times New Roman"/>
            <w:sz w:val="24"/>
            <w:szCs w:val="24"/>
          </w:rPr>
          <w:t>-</w:t>
        </w:r>
      </w:ins>
      <w:del w:id="115" w:author="Leah Pietron" w:date="2016-11-10T11:02:00Z">
        <w:r w:rsidRPr="002A1E3E" w:rsidDel="00F753C6">
          <w:rPr>
            <w:rFonts w:ascii="Times New Roman" w:hAnsi="Times New Roman" w:cs="Times New Roman"/>
            <w:sz w:val="24"/>
            <w:szCs w:val="24"/>
          </w:rPr>
          <w:delText xml:space="preserve"> </w:delText>
        </w:r>
      </w:del>
      <w:r w:rsidRPr="002A1E3E">
        <w:rPr>
          <w:rFonts w:ascii="Times New Roman" w:hAnsi="Times New Roman" w:cs="Times New Roman"/>
          <w:sz w:val="24"/>
          <w:szCs w:val="24"/>
        </w:rPr>
        <w:t>use and easy</w:t>
      </w:r>
      <w:ins w:id="116" w:author="Leah Pietron" w:date="2016-11-10T11:02:00Z">
        <w:r w:rsidR="00F753C6">
          <w:rPr>
            <w:rFonts w:ascii="Times New Roman" w:hAnsi="Times New Roman" w:cs="Times New Roman"/>
            <w:sz w:val="24"/>
            <w:szCs w:val="24"/>
          </w:rPr>
          <w:t>-</w:t>
        </w:r>
      </w:ins>
      <w:del w:id="117" w:author="Leah Pietron" w:date="2016-11-10T11:02:00Z">
        <w:r w:rsidRPr="002A1E3E" w:rsidDel="00F753C6">
          <w:rPr>
            <w:rFonts w:ascii="Times New Roman" w:hAnsi="Times New Roman" w:cs="Times New Roman"/>
            <w:sz w:val="24"/>
            <w:szCs w:val="24"/>
          </w:rPr>
          <w:delText xml:space="preserve"> </w:delText>
        </w:r>
      </w:del>
      <w:r w:rsidRPr="002A1E3E">
        <w:rPr>
          <w:rFonts w:ascii="Times New Roman" w:hAnsi="Times New Roman" w:cs="Times New Roman"/>
          <w:sz w:val="24"/>
          <w:szCs w:val="24"/>
        </w:rPr>
        <w:t>to</w:t>
      </w:r>
      <w:ins w:id="118" w:author="Leah Pietron" w:date="2016-11-10T11:02:00Z">
        <w:r w:rsidR="00F753C6">
          <w:rPr>
            <w:rFonts w:ascii="Times New Roman" w:hAnsi="Times New Roman" w:cs="Times New Roman"/>
            <w:sz w:val="24"/>
            <w:szCs w:val="24"/>
          </w:rPr>
          <w:t>-</w:t>
        </w:r>
      </w:ins>
      <w:del w:id="119" w:author="Leah Pietron" w:date="2016-11-10T11:02:00Z">
        <w:r w:rsidRPr="002A1E3E" w:rsidDel="00F753C6">
          <w:rPr>
            <w:rFonts w:ascii="Times New Roman" w:hAnsi="Times New Roman" w:cs="Times New Roman"/>
            <w:sz w:val="24"/>
            <w:szCs w:val="24"/>
          </w:rPr>
          <w:delText xml:space="preserve"> </w:delText>
        </w:r>
      </w:del>
      <w:r w:rsidRPr="002A1E3E">
        <w:rPr>
          <w:rFonts w:ascii="Times New Roman" w:hAnsi="Times New Roman" w:cs="Times New Roman"/>
          <w:sz w:val="24"/>
          <w:szCs w:val="24"/>
        </w:rPr>
        <w:t>understand</w:t>
      </w:r>
      <w:ins w:id="120" w:author="Leah Pietron" w:date="2016-11-10T11:02:00Z">
        <w:r w:rsidR="00F753C6">
          <w:rPr>
            <w:rFonts w:ascii="Times New Roman" w:hAnsi="Times New Roman" w:cs="Times New Roman"/>
            <w:sz w:val="24"/>
            <w:szCs w:val="24"/>
          </w:rPr>
          <w:t xml:space="preserve"> interface.</w:t>
        </w:r>
      </w:ins>
    </w:p>
    <w:p w14:paraId="7D1B623D" w14:textId="77777777" w:rsidR="00F753C6" w:rsidRDefault="00F753C6" w:rsidP="00AF239E">
      <w:pPr>
        <w:spacing w:after="0" w:line="240" w:lineRule="auto"/>
        <w:ind w:left="720"/>
        <w:rPr>
          <w:ins w:id="121" w:author="Leah Pietron" w:date="2016-11-10T11:02:00Z"/>
          <w:rFonts w:ascii="Times New Roman" w:hAnsi="Times New Roman" w:cs="Times New Roman"/>
          <w:sz w:val="24"/>
          <w:szCs w:val="24"/>
        </w:rPr>
      </w:pPr>
    </w:p>
    <w:p w14:paraId="2A092F9E" w14:textId="77777777" w:rsidR="00F753C6" w:rsidRDefault="00F753C6" w:rsidP="00AF239E">
      <w:pPr>
        <w:spacing w:after="0" w:line="240" w:lineRule="auto"/>
        <w:ind w:left="720"/>
        <w:rPr>
          <w:ins w:id="122" w:author="Leah Pietron" w:date="2016-11-10T11:03:00Z"/>
          <w:rFonts w:ascii="Times New Roman" w:hAnsi="Times New Roman" w:cs="Times New Roman"/>
          <w:sz w:val="24"/>
          <w:szCs w:val="24"/>
        </w:rPr>
      </w:pPr>
      <w:ins w:id="123" w:author="Leah Pietron" w:date="2016-11-10T11:02:00Z">
        <w:r>
          <w:rPr>
            <w:rFonts w:ascii="Times New Roman" w:hAnsi="Times New Roman" w:cs="Times New Roman"/>
            <w:sz w:val="24"/>
            <w:szCs w:val="24"/>
          </w:rPr>
          <w:t xml:space="preserve">What table are you identifying </w:t>
        </w:r>
      </w:ins>
      <w:ins w:id="124" w:author="Leah Pietron" w:date="2016-11-10T11:03:00Z">
        <w:r>
          <w:rPr>
            <w:rFonts w:ascii="Times New Roman" w:hAnsi="Times New Roman" w:cs="Times New Roman"/>
            <w:sz w:val="24"/>
            <w:szCs w:val="24"/>
          </w:rPr>
          <w:t>–</w:t>
        </w:r>
      </w:ins>
      <w:ins w:id="125" w:author="Leah Pietron" w:date="2016-11-10T11:02:00Z">
        <w:r>
          <w:rPr>
            <w:rFonts w:ascii="Times New Roman" w:hAnsi="Times New Roman" w:cs="Times New Roman"/>
            <w:sz w:val="24"/>
            <w:szCs w:val="24"/>
          </w:rPr>
          <w:t xml:space="preserve"> what </w:t>
        </w:r>
      </w:ins>
      <w:ins w:id="126" w:author="Leah Pietron" w:date="2016-11-10T11:03:00Z">
        <w:r>
          <w:rPr>
            <w:rFonts w:ascii="Times New Roman" w:hAnsi="Times New Roman" w:cs="Times New Roman"/>
            <w:sz w:val="24"/>
            <w:szCs w:val="24"/>
          </w:rPr>
          <w:t>is contained in the tables</w:t>
        </w:r>
      </w:ins>
    </w:p>
    <w:p w14:paraId="3A1D8C90" w14:textId="77777777" w:rsidR="00F753C6" w:rsidRDefault="00F753C6" w:rsidP="00AF239E">
      <w:pPr>
        <w:spacing w:after="0" w:line="240" w:lineRule="auto"/>
        <w:ind w:left="720"/>
        <w:rPr>
          <w:ins w:id="127" w:author="Leah Pietron" w:date="2016-11-10T11:03:00Z"/>
          <w:rFonts w:ascii="Times New Roman" w:hAnsi="Times New Roman" w:cs="Times New Roman"/>
          <w:sz w:val="24"/>
          <w:szCs w:val="24"/>
        </w:rPr>
      </w:pPr>
    </w:p>
    <w:p w14:paraId="7DE80281" w14:textId="7CC30EC7" w:rsidR="00AF239E" w:rsidRDefault="00F753C6" w:rsidP="00AF239E">
      <w:pPr>
        <w:spacing w:after="0" w:line="240" w:lineRule="auto"/>
        <w:ind w:left="720"/>
        <w:rPr>
          <w:ins w:id="128" w:author="Leah Pietron" w:date="2016-11-10T11:01:00Z"/>
          <w:rFonts w:ascii="Times New Roman" w:hAnsi="Times New Roman" w:cs="Times New Roman"/>
          <w:sz w:val="24"/>
          <w:szCs w:val="24"/>
        </w:rPr>
      </w:pPr>
      <w:ins w:id="129" w:author="Leah Pietron" w:date="2016-11-10T11:03:00Z">
        <w:r>
          <w:rPr>
            <w:rFonts w:ascii="Times New Roman" w:hAnsi="Times New Roman" w:cs="Times New Roman"/>
            <w:sz w:val="24"/>
            <w:szCs w:val="24"/>
          </w:rPr>
          <w:t xml:space="preserve">What kind of reports are you </w:t>
        </w:r>
      </w:ins>
      <w:del w:id="130" w:author="Leah Pietron" w:date="2016-11-10T11:02:00Z">
        <w:r w:rsidR="00AF239E" w:rsidRPr="002A1E3E" w:rsidDel="00F753C6">
          <w:rPr>
            <w:rFonts w:ascii="Times New Roman" w:hAnsi="Times New Roman" w:cs="Times New Roman"/>
            <w:sz w:val="24"/>
            <w:szCs w:val="24"/>
          </w:rPr>
          <w:delText>.</w:delText>
        </w:r>
      </w:del>
      <w:r w:rsidR="00AF239E" w:rsidRPr="002A1E3E">
        <w:rPr>
          <w:rFonts w:ascii="Times New Roman" w:hAnsi="Times New Roman" w:cs="Times New Roman"/>
          <w:sz w:val="24"/>
          <w:szCs w:val="24"/>
        </w:rPr>
        <w:t xml:space="preserve"> </w:t>
      </w:r>
    </w:p>
    <w:p w14:paraId="3116D0AD" w14:textId="77777777" w:rsidR="00F753C6" w:rsidRPr="002A1E3E" w:rsidRDefault="00F753C6" w:rsidP="00AF239E">
      <w:pPr>
        <w:spacing w:after="0" w:line="240" w:lineRule="auto"/>
        <w:ind w:left="720"/>
        <w:rPr>
          <w:rFonts w:ascii="Times New Roman" w:hAnsi="Times New Roman" w:cs="Times New Roman"/>
          <w:sz w:val="24"/>
          <w:szCs w:val="24"/>
        </w:rPr>
      </w:pPr>
    </w:p>
    <w:p w14:paraId="48B51C54" w14:textId="77777777" w:rsidR="00AF239E" w:rsidRPr="002A1E3E" w:rsidRDefault="00AF239E" w:rsidP="00AF239E">
      <w:pPr>
        <w:spacing w:after="0" w:line="240" w:lineRule="auto"/>
        <w:ind w:left="720"/>
        <w:rPr>
          <w:rFonts w:ascii="Times New Roman" w:hAnsi="Times New Roman" w:cs="Times New Roman"/>
          <w:sz w:val="24"/>
          <w:szCs w:val="24"/>
        </w:rPr>
      </w:pPr>
      <w:r w:rsidRPr="002A1E3E">
        <w:rPr>
          <w:rFonts w:ascii="Times New Roman" w:hAnsi="Times New Roman" w:cs="Times New Roman"/>
          <w:sz w:val="24"/>
          <w:szCs w:val="24"/>
        </w:rPr>
        <w:t xml:space="preserve">The database will consist of the mentor’s and member’s information. The inputs to the database system will include: Members; Name, address, phone number, age, city, state, skill sets requested, and the amount of no shows. Mentors will be the same except for the skill sets requested, that will be different from the members. Mentors will have a list of skill sets that the members will be able to choose from. </w:t>
      </w:r>
    </w:p>
    <w:p w14:paraId="670C99F4" w14:textId="77777777" w:rsidR="00AF239E" w:rsidRPr="002A1E3E" w:rsidRDefault="00AF239E" w:rsidP="00AF239E">
      <w:pPr>
        <w:spacing w:after="0" w:line="240" w:lineRule="auto"/>
        <w:ind w:left="720"/>
        <w:rPr>
          <w:rFonts w:ascii="Times New Roman" w:hAnsi="Times New Roman" w:cs="Times New Roman"/>
          <w:sz w:val="24"/>
          <w:szCs w:val="24"/>
        </w:rPr>
      </w:pPr>
      <w:r w:rsidRPr="002A1E3E">
        <w:rPr>
          <w:rFonts w:ascii="Times New Roman" w:hAnsi="Times New Roman" w:cs="Times New Roman"/>
          <w:sz w:val="24"/>
          <w:szCs w:val="24"/>
        </w:rPr>
        <w:t xml:space="preserve">There will be maintenance on the web sites interface that DOspace will be able to easily change to their specific needs.  </w:t>
      </w:r>
      <w:commentRangeEnd w:id="106"/>
      <w:r w:rsidR="001A3E94">
        <w:rPr>
          <w:rStyle w:val="CommentReference"/>
        </w:rPr>
        <w:commentReference w:id="106"/>
      </w:r>
    </w:p>
    <w:p w14:paraId="697B24DE" w14:textId="77777777" w:rsidR="00AF239E" w:rsidRPr="002A1E3E" w:rsidRDefault="00AF239E" w:rsidP="00AF239E">
      <w:pPr>
        <w:spacing w:after="0" w:line="240" w:lineRule="auto"/>
        <w:rPr>
          <w:rFonts w:ascii="Times New Roman" w:hAnsi="Times New Roman" w:cs="Times New Roman"/>
          <w:sz w:val="24"/>
          <w:szCs w:val="24"/>
        </w:rPr>
      </w:pPr>
    </w:p>
    <w:p w14:paraId="344242D3" w14:textId="77777777"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3.0 Feasibility Assessment</w:t>
      </w:r>
    </w:p>
    <w:p w14:paraId="6D0A5AE3" w14:textId="77777777" w:rsidR="00AF239E" w:rsidRPr="002A1E3E" w:rsidRDefault="00AF239E" w:rsidP="00AF239E">
      <w:pPr>
        <w:spacing w:after="0" w:line="240" w:lineRule="auto"/>
        <w:rPr>
          <w:rFonts w:ascii="Times New Roman" w:hAnsi="Times New Roman" w:cs="Times New Roman"/>
          <w:sz w:val="24"/>
          <w:szCs w:val="24"/>
        </w:rPr>
      </w:pPr>
    </w:p>
    <w:p w14:paraId="414DA62F"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Economic Analysis</w:t>
      </w:r>
    </w:p>
    <w:p w14:paraId="5AED2C51"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57CA180F"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Economic Analysis breaks down the various costs:</w:t>
      </w:r>
    </w:p>
    <w:p w14:paraId="7F09E238"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58"/>
        <w:gridCol w:w="4272"/>
      </w:tblGrid>
      <w:tr w:rsidR="00AF239E" w:rsidRPr="002A1E3E" w14:paraId="466CFD44" w14:textId="77777777" w:rsidTr="00AF239E">
        <w:tc>
          <w:tcPr>
            <w:tcW w:w="8630" w:type="dxa"/>
            <w:gridSpan w:val="2"/>
            <w:shd w:val="clear" w:color="auto" w:fill="5B9BD5" w:themeFill="accent1"/>
          </w:tcPr>
          <w:p w14:paraId="39387854"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Economic Financial Results</w:t>
            </w:r>
          </w:p>
        </w:tc>
      </w:tr>
      <w:tr w:rsidR="00AF239E" w:rsidRPr="002A1E3E" w14:paraId="23B81F5F" w14:textId="77777777" w:rsidTr="00AF239E">
        <w:tc>
          <w:tcPr>
            <w:tcW w:w="4358" w:type="dxa"/>
          </w:tcPr>
          <w:p w14:paraId="5E3CEFDF"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One-time Costs</w:t>
            </w:r>
          </w:p>
        </w:tc>
        <w:tc>
          <w:tcPr>
            <w:tcW w:w="4272" w:type="dxa"/>
          </w:tcPr>
          <w:p w14:paraId="62CB1381" w14:textId="384CFE53"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260</w:t>
            </w:r>
          </w:p>
        </w:tc>
      </w:tr>
      <w:tr w:rsidR="00AF239E" w:rsidRPr="002A1E3E" w14:paraId="568AB246" w14:textId="77777777" w:rsidTr="00AF239E">
        <w:tc>
          <w:tcPr>
            <w:tcW w:w="4358" w:type="dxa"/>
          </w:tcPr>
          <w:p w14:paraId="69983B6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Annual Recurring Costs</w:t>
            </w:r>
          </w:p>
        </w:tc>
        <w:tc>
          <w:tcPr>
            <w:tcW w:w="4272" w:type="dxa"/>
          </w:tcPr>
          <w:p w14:paraId="102AD71A" w14:textId="487E5B92"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360</w:t>
            </w:r>
          </w:p>
        </w:tc>
      </w:tr>
      <w:tr w:rsidR="00AF239E" w:rsidRPr="002A1E3E" w14:paraId="76683ABF" w14:textId="77777777" w:rsidTr="00AF239E">
        <w:tc>
          <w:tcPr>
            <w:tcW w:w="4358" w:type="dxa"/>
          </w:tcPr>
          <w:p w14:paraId="21E5F94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5-year NPV</w:t>
            </w:r>
          </w:p>
        </w:tc>
        <w:tc>
          <w:tcPr>
            <w:tcW w:w="4272" w:type="dxa"/>
          </w:tcPr>
          <w:p w14:paraId="0E97F394" w14:textId="1DFCE54F"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t>
            </w:r>
            <w:r w:rsidR="00D37DA1">
              <w:rPr>
                <w:rFonts w:ascii="Times New Roman" w:hAnsi="Times New Roman" w:cs="Times New Roman"/>
                <w:sz w:val="24"/>
                <w:szCs w:val="24"/>
              </w:rPr>
              <w:t>147,841</w:t>
            </w:r>
          </w:p>
        </w:tc>
      </w:tr>
      <w:tr w:rsidR="00AF239E" w:rsidRPr="002A1E3E" w14:paraId="4764B6C4" w14:textId="77777777" w:rsidTr="00AF239E">
        <w:tc>
          <w:tcPr>
            <w:tcW w:w="4358" w:type="dxa"/>
          </w:tcPr>
          <w:p w14:paraId="17A2A441"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ROI</w:t>
            </w:r>
          </w:p>
        </w:tc>
        <w:tc>
          <w:tcPr>
            <w:tcW w:w="4272" w:type="dxa"/>
          </w:tcPr>
          <w:p w14:paraId="5584169F" w14:textId="7F3B9ACF" w:rsidR="00AF239E" w:rsidRPr="002A1E3E" w:rsidRDefault="00D37DA1" w:rsidP="00AF239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9471%</w:t>
            </w:r>
          </w:p>
        </w:tc>
      </w:tr>
      <w:tr w:rsidR="00AF239E" w:rsidRPr="002A1E3E" w14:paraId="748D93F8" w14:textId="77777777" w:rsidTr="00AF239E">
        <w:tc>
          <w:tcPr>
            <w:tcW w:w="4358" w:type="dxa"/>
          </w:tcPr>
          <w:p w14:paraId="7DC45158" w14:textId="77777777" w:rsidR="00AF239E" w:rsidRPr="00D37DA1" w:rsidRDefault="00AF239E" w:rsidP="00AF239E">
            <w:pPr>
              <w:pStyle w:val="ListParagraph"/>
              <w:spacing w:after="0" w:line="240" w:lineRule="auto"/>
              <w:ind w:left="0"/>
              <w:rPr>
                <w:rFonts w:ascii="Times New Roman" w:hAnsi="Times New Roman" w:cs="Times New Roman"/>
                <w:sz w:val="24"/>
                <w:szCs w:val="24"/>
              </w:rPr>
            </w:pPr>
            <w:r w:rsidRPr="00D37DA1">
              <w:rPr>
                <w:rFonts w:ascii="Times New Roman" w:hAnsi="Times New Roman" w:cs="Times New Roman"/>
                <w:sz w:val="24"/>
                <w:szCs w:val="24"/>
              </w:rPr>
              <w:t>Breakeven Point</w:t>
            </w:r>
          </w:p>
        </w:tc>
        <w:tc>
          <w:tcPr>
            <w:tcW w:w="4272" w:type="dxa"/>
          </w:tcPr>
          <w:p w14:paraId="6F719C7F" w14:textId="2B83E2B0" w:rsidR="00AF239E" w:rsidRPr="002A1E3E" w:rsidRDefault="00D37DA1" w:rsidP="00AF239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.01 years</w:t>
            </w:r>
          </w:p>
        </w:tc>
      </w:tr>
    </w:tbl>
    <w:p w14:paraId="76727738"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20548F5D" w14:textId="77777777" w:rsidR="00AF239E" w:rsidRPr="00296D2A" w:rsidRDefault="00AF239E" w:rsidP="00296D2A">
      <w:pPr>
        <w:spacing w:after="0" w:line="240" w:lineRule="auto"/>
        <w:ind w:firstLine="720"/>
        <w:rPr>
          <w:rFonts w:ascii="Times New Roman" w:hAnsi="Times New Roman" w:cs="Times New Roman"/>
          <w:sz w:val="24"/>
          <w:szCs w:val="24"/>
        </w:rPr>
      </w:pPr>
      <w:r w:rsidRPr="00296D2A">
        <w:rPr>
          <w:rFonts w:ascii="Times New Roman" w:hAnsi="Times New Roman" w:cs="Times New Roman"/>
          <w:sz w:val="24"/>
          <w:szCs w:val="24"/>
        </w:rPr>
        <w:t xml:space="preserve">For additional information, see Appendix E. </w:t>
      </w:r>
    </w:p>
    <w:p w14:paraId="670CAB8A"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C1DB548"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Technical Analysis</w:t>
      </w:r>
    </w:p>
    <w:p w14:paraId="4AC0776D"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54B27C92"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Technical Analysis includes:</w:t>
      </w:r>
    </w:p>
    <w:p w14:paraId="5E61BD10"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17"/>
        <w:gridCol w:w="4313"/>
      </w:tblGrid>
      <w:tr w:rsidR="00AF239E" w:rsidRPr="002A1E3E" w14:paraId="58DBDB6E" w14:textId="77777777" w:rsidTr="00AF239E">
        <w:tc>
          <w:tcPr>
            <w:tcW w:w="4675" w:type="dxa"/>
            <w:shd w:val="clear" w:color="auto" w:fill="5B9BD5" w:themeFill="accent1"/>
          </w:tcPr>
          <w:p w14:paraId="669EE85A"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Member Name</w:t>
            </w:r>
          </w:p>
        </w:tc>
        <w:tc>
          <w:tcPr>
            <w:tcW w:w="4675" w:type="dxa"/>
            <w:shd w:val="clear" w:color="auto" w:fill="5B9BD5" w:themeFill="accent1"/>
          </w:tcPr>
          <w:p w14:paraId="7944A0D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Skill-Sets/ Background</w:t>
            </w:r>
          </w:p>
        </w:tc>
      </w:tr>
      <w:tr w:rsidR="00AF239E" w:rsidRPr="002A1E3E" w14:paraId="668359DF" w14:textId="77777777" w:rsidTr="00AF239E">
        <w:tc>
          <w:tcPr>
            <w:tcW w:w="4675" w:type="dxa"/>
          </w:tcPr>
          <w:p w14:paraId="057DFE2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Doug Nichols</w:t>
            </w:r>
          </w:p>
        </w:tc>
        <w:tc>
          <w:tcPr>
            <w:tcW w:w="4675" w:type="dxa"/>
          </w:tcPr>
          <w:p w14:paraId="4D8AF26F"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Microsoft Office, MS Access, SQL Oracle</w:t>
            </w:r>
          </w:p>
        </w:tc>
      </w:tr>
      <w:tr w:rsidR="00AF239E" w:rsidRPr="002A1E3E" w14:paraId="0E49A92C" w14:textId="77777777" w:rsidTr="00AF239E">
        <w:tc>
          <w:tcPr>
            <w:tcW w:w="4675" w:type="dxa"/>
          </w:tcPr>
          <w:p w14:paraId="581BC02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606F86">
              <w:rPr>
                <w:rFonts w:ascii="Times New Roman" w:hAnsi="Times New Roman" w:cs="Times New Roman"/>
                <w:sz w:val="24"/>
                <w:szCs w:val="24"/>
              </w:rPr>
              <w:t>Brevan Jorgenson</w:t>
            </w:r>
          </w:p>
        </w:tc>
        <w:tc>
          <w:tcPr>
            <w:tcW w:w="4675" w:type="dxa"/>
          </w:tcPr>
          <w:p w14:paraId="3BA6EFC8" w14:textId="7F7A1F3B" w:rsidR="00AF239E" w:rsidRPr="002A1E3E" w:rsidRDefault="00606F86"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Microsoft Office, MS Access, SQL Oracle</w:t>
            </w:r>
          </w:p>
        </w:tc>
      </w:tr>
      <w:tr w:rsidR="00AF239E" w:rsidRPr="002A1E3E" w14:paraId="24310905" w14:textId="77777777" w:rsidTr="00AF239E">
        <w:tc>
          <w:tcPr>
            <w:tcW w:w="4675" w:type="dxa"/>
          </w:tcPr>
          <w:p w14:paraId="3AEBA479"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606F86">
              <w:rPr>
                <w:rFonts w:ascii="Times New Roman" w:hAnsi="Times New Roman" w:cs="Times New Roman"/>
                <w:sz w:val="24"/>
                <w:szCs w:val="24"/>
              </w:rPr>
              <w:t>Matt Murray</w:t>
            </w:r>
          </w:p>
        </w:tc>
        <w:tc>
          <w:tcPr>
            <w:tcW w:w="4675" w:type="dxa"/>
          </w:tcPr>
          <w:p w14:paraId="7D11853A" w14:textId="37886908" w:rsidR="00AF239E" w:rsidRPr="002A1E3E" w:rsidRDefault="00606F86" w:rsidP="00606F8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Open</w:t>
            </w:r>
            <w:r w:rsidRPr="002A1E3E">
              <w:rPr>
                <w:rFonts w:ascii="Times New Roman" w:hAnsi="Times New Roman" w:cs="Times New Roman"/>
                <w:sz w:val="24"/>
                <w:szCs w:val="24"/>
              </w:rPr>
              <w:t xml:space="preserve"> Office, </w:t>
            </w:r>
            <w:r>
              <w:rPr>
                <w:rFonts w:ascii="Times New Roman" w:hAnsi="Times New Roman" w:cs="Times New Roman"/>
                <w:sz w:val="24"/>
                <w:szCs w:val="24"/>
              </w:rPr>
              <w:t xml:space="preserve">Git Hub, </w:t>
            </w:r>
            <w:r w:rsidRPr="002A1E3E">
              <w:rPr>
                <w:rFonts w:ascii="Times New Roman" w:hAnsi="Times New Roman" w:cs="Times New Roman"/>
                <w:sz w:val="24"/>
                <w:szCs w:val="24"/>
              </w:rPr>
              <w:t>SQL Oracle</w:t>
            </w:r>
          </w:p>
        </w:tc>
      </w:tr>
    </w:tbl>
    <w:p w14:paraId="0833BD8A"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43FB1DDD"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lastRenderedPageBreak/>
        <w:t>Operational Analysis</w:t>
      </w:r>
    </w:p>
    <w:p w14:paraId="13B5931C"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37D95B42"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The Operational Analysis includes:</w:t>
      </w:r>
    </w:p>
    <w:p w14:paraId="288ED4C2"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65"/>
        <w:gridCol w:w="6565"/>
      </w:tblGrid>
      <w:tr w:rsidR="00AF239E" w:rsidRPr="002A1E3E" w14:paraId="2AD6B92D" w14:textId="77777777" w:rsidTr="00AF239E">
        <w:tc>
          <w:tcPr>
            <w:tcW w:w="2065" w:type="dxa"/>
            <w:shd w:val="clear" w:color="auto" w:fill="5B9BD5" w:themeFill="accent1"/>
          </w:tcPr>
          <w:p w14:paraId="0A84F1E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Component</w:t>
            </w:r>
          </w:p>
        </w:tc>
        <w:tc>
          <w:tcPr>
            <w:tcW w:w="6565" w:type="dxa"/>
            <w:shd w:val="clear" w:color="auto" w:fill="5B9BD5" w:themeFill="accent1"/>
          </w:tcPr>
          <w:p w14:paraId="29408262"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Requirement</w:t>
            </w:r>
          </w:p>
        </w:tc>
      </w:tr>
      <w:tr w:rsidR="00AF239E" w:rsidRPr="002A1E3E" w14:paraId="095EC294" w14:textId="77777777" w:rsidTr="00AF239E">
        <w:tc>
          <w:tcPr>
            <w:tcW w:w="8630" w:type="dxa"/>
            <w:gridSpan w:val="2"/>
          </w:tcPr>
          <w:p w14:paraId="0A8AC972" w14:textId="77777777" w:rsidR="00AF239E" w:rsidRPr="001A3E94" w:rsidRDefault="00AF239E" w:rsidP="00AF239E">
            <w:pPr>
              <w:pStyle w:val="ListParagraph"/>
              <w:spacing w:after="0" w:line="240" w:lineRule="auto"/>
              <w:ind w:left="0"/>
              <w:jc w:val="center"/>
              <w:rPr>
                <w:rFonts w:ascii="Times New Roman" w:hAnsi="Times New Roman" w:cs="Times New Roman"/>
                <w:b/>
                <w:sz w:val="24"/>
                <w:szCs w:val="24"/>
                <w:rPrChange w:id="131" w:author="Leah Pietron" w:date="2016-11-10T11:04:00Z">
                  <w:rPr>
                    <w:rFonts w:ascii="Times New Roman" w:hAnsi="Times New Roman" w:cs="Times New Roman"/>
                    <w:sz w:val="24"/>
                    <w:szCs w:val="24"/>
                  </w:rPr>
                </w:rPrChange>
              </w:rPr>
            </w:pPr>
            <w:r w:rsidRPr="001A3E94">
              <w:rPr>
                <w:rFonts w:ascii="Times New Roman" w:hAnsi="Times New Roman" w:cs="Times New Roman"/>
                <w:b/>
                <w:sz w:val="24"/>
                <w:szCs w:val="24"/>
                <w:rPrChange w:id="132" w:author="Leah Pietron" w:date="2016-11-10T11:04:00Z">
                  <w:rPr>
                    <w:rFonts w:ascii="Times New Roman" w:hAnsi="Times New Roman" w:cs="Times New Roman"/>
                    <w:sz w:val="24"/>
                    <w:szCs w:val="24"/>
                  </w:rPr>
                </w:rPrChange>
              </w:rPr>
              <w:t>Hardware</w:t>
            </w:r>
          </w:p>
        </w:tc>
      </w:tr>
      <w:tr w:rsidR="00AF239E" w:rsidRPr="002A1E3E" w14:paraId="11321920" w14:textId="77777777" w:rsidTr="00AF239E">
        <w:tc>
          <w:tcPr>
            <w:tcW w:w="2065" w:type="dxa"/>
          </w:tcPr>
          <w:p w14:paraId="135B69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Computer and </w:t>
            </w:r>
          </w:p>
          <w:p w14:paraId="34D91366"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Processor</w:t>
            </w:r>
          </w:p>
        </w:tc>
        <w:tc>
          <w:tcPr>
            <w:tcW w:w="6565" w:type="dxa"/>
          </w:tcPr>
          <w:p w14:paraId="06CA127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2 GHz or faster or x64-bit processor</w:t>
            </w:r>
          </w:p>
        </w:tc>
      </w:tr>
      <w:tr w:rsidR="00AF239E" w:rsidRPr="002A1E3E" w14:paraId="10016DB9" w14:textId="77777777" w:rsidTr="00AF239E">
        <w:tc>
          <w:tcPr>
            <w:tcW w:w="2065" w:type="dxa"/>
          </w:tcPr>
          <w:p w14:paraId="49FA8A36"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Hard Disk</w:t>
            </w:r>
          </w:p>
        </w:tc>
        <w:tc>
          <w:tcPr>
            <w:tcW w:w="6565" w:type="dxa"/>
          </w:tcPr>
          <w:p w14:paraId="2B950C3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100 GB</w:t>
            </w:r>
          </w:p>
        </w:tc>
      </w:tr>
      <w:tr w:rsidR="00AF239E" w:rsidRPr="002A1E3E" w14:paraId="4E0BA96D" w14:textId="77777777" w:rsidTr="00AF239E">
        <w:tc>
          <w:tcPr>
            <w:tcW w:w="2065" w:type="dxa"/>
          </w:tcPr>
          <w:p w14:paraId="21DB155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Memory</w:t>
            </w:r>
          </w:p>
        </w:tc>
        <w:tc>
          <w:tcPr>
            <w:tcW w:w="6565" w:type="dxa"/>
          </w:tcPr>
          <w:p w14:paraId="6CCEA137"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2 GB RAM (64-bit)</w:t>
            </w:r>
          </w:p>
        </w:tc>
      </w:tr>
      <w:tr w:rsidR="00AF239E" w:rsidRPr="002A1E3E" w14:paraId="4222EF6E" w14:textId="77777777" w:rsidTr="00AF239E">
        <w:tc>
          <w:tcPr>
            <w:tcW w:w="8630" w:type="dxa"/>
            <w:gridSpan w:val="2"/>
          </w:tcPr>
          <w:p w14:paraId="306F8A8C" w14:textId="77777777" w:rsidR="00AF239E" w:rsidRPr="001A3E94" w:rsidRDefault="00AF239E" w:rsidP="00AF239E">
            <w:pPr>
              <w:pStyle w:val="ListParagraph"/>
              <w:spacing w:after="0" w:line="240" w:lineRule="auto"/>
              <w:ind w:left="0"/>
              <w:jc w:val="center"/>
              <w:rPr>
                <w:rFonts w:ascii="Times New Roman" w:hAnsi="Times New Roman" w:cs="Times New Roman"/>
                <w:b/>
                <w:sz w:val="24"/>
                <w:szCs w:val="24"/>
                <w:rPrChange w:id="133" w:author="Leah Pietron" w:date="2016-11-10T11:04:00Z">
                  <w:rPr>
                    <w:rFonts w:ascii="Times New Roman" w:hAnsi="Times New Roman" w:cs="Times New Roman"/>
                    <w:sz w:val="24"/>
                    <w:szCs w:val="24"/>
                  </w:rPr>
                </w:rPrChange>
              </w:rPr>
            </w:pPr>
            <w:r w:rsidRPr="001A3E94">
              <w:rPr>
                <w:rFonts w:ascii="Times New Roman" w:hAnsi="Times New Roman" w:cs="Times New Roman"/>
                <w:b/>
                <w:sz w:val="24"/>
                <w:szCs w:val="24"/>
                <w:rPrChange w:id="134" w:author="Leah Pietron" w:date="2016-11-10T11:04:00Z">
                  <w:rPr>
                    <w:rFonts w:ascii="Times New Roman" w:hAnsi="Times New Roman" w:cs="Times New Roman"/>
                    <w:sz w:val="24"/>
                    <w:szCs w:val="24"/>
                  </w:rPr>
                </w:rPrChange>
              </w:rPr>
              <w:t>Software</w:t>
            </w:r>
          </w:p>
        </w:tc>
      </w:tr>
      <w:tr w:rsidR="00AF239E" w:rsidRPr="002A1E3E" w14:paraId="6B36816D" w14:textId="77777777" w:rsidTr="00AF239E">
        <w:tc>
          <w:tcPr>
            <w:tcW w:w="2065" w:type="dxa"/>
          </w:tcPr>
          <w:p w14:paraId="51482F3E"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Internet</w:t>
            </w:r>
          </w:p>
        </w:tc>
        <w:tc>
          <w:tcPr>
            <w:tcW w:w="6565" w:type="dxa"/>
          </w:tcPr>
          <w:p w14:paraId="5949470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Internet Explorer or Chrome</w:t>
            </w:r>
          </w:p>
        </w:tc>
      </w:tr>
      <w:tr w:rsidR="00AF239E" w:rsidRPr="002A1E3E" w14:paraId="35D6807C" w14:textId="77777777" w:rsidTr="00AF239E">
        <w:tc>
          <w:tcPr>
            <w:tcW w:w="2065" w:type="dxa"/>
          </w:tcPr>
          <w:p w14:paraId="2510210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Database</w:t>
            </w:r>
          </w:p>
        </w:tc>
        <w:tc>
          <w:tcPr>
            <w:tcW w:w="6565" w:type="dxa"/>
          </w:tcPr>
          <w:p w14:paraId="76D072F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p>
        </w:tc>
      </w:tr>
      <w:tr w:rsidR="00AF239E" w:rsidRPr="002A1E3E" w14:paraId="0A221A7D" w14:textId="77777777" w:rsidTr="00AF239E">
        <w:tc>
          <w:tcPr>
            <w:tcW w:w="2065" w:type="dxa"/>
          </w:tcPr>
          <w:p w14:paraId="010BF57C"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Operating System</w:t>
            </w:r>
          </w:p>
        </w:tc>
        <w:tc>
          <w:tcPr>
            <w:tcW w:w="6565" w:type="dxa"/>
          </w:tcPr>
          <w:p w14:paraId="42D540C2"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Windows 7 or higher</w:t>
            </w:r>
          </w:p>
        </w:tc>
      </w:tr>
    </w:tbl>
    <w:p w14:paraId="27117FB5" w14:textId="77777777" w:rsidR="00AF239E" w:rsidRPr="002A1E3E" w:rsidRDefault="00AF239E" w:rsidP="00AF239E">
      <w:pPr>
        <w:pStyle w:val="ListParagraph"/>
        <w:spacing w:after="0" w:line="240" w:lineRule="auto"/>
        <w:ind w:left="1080"/>
        <w:rPr>
          <w:rFonts w:ascii="Times New Roman" w:hAnsi="Times New Roman" w:cs="Times New Roman"/>
          <w:sz w:val="24"/>
          <w:szCs w:val="24"/>
        </w:rPr>
      </w:pPr>
    </w:p>
    <w:p w14:paraId="655D1A31"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Legal Analysis</w:t>
      </w:r>
    </w:p>
    <w:p w14:paraId="3FC2C908" w14:textId="77777777" w:rsidR="00AF239E" w:rsidRDefault="00AF239E" w:rsidP="00AF239E">
      <w:pPr>
        <w:pStyle w:val="ListParagraph"/>
        <w:spacing w:after="0" w:line="240" w:lineRule="auto"/>
        <w:rPr>
          <w:rFonts w:ascii="Times New Roman" w:hAnsi="Times New Roman" w:cs="Times New Roman"/>
          <w:sz w:val="24"/>
          <w:szCs w:val="24"/>
        </w:rPr>
      </w:pPr>
    </w:p>
    <w:p w14:paraId="2EA6FBB8" w14:textId="77777777" w:rsidR="00AF239E" w:rsidRDefault="00AF239E" w:rsidP="00AF239E">
      <w:pPr>
        <w:pStyle w:val="ListParagraph"/>
        <w:spacing w:after="0" w:line="240" w:lineRule="auto"/>
        <w:rPr>
          <w:rFonts w:ascii="Times New Roman" w:hAnsi="Times New Roman" w:cs="Times New Roman"/>
          <w:sz w:val="24"/>
          <w:szCs w:val="24"/>
        </w:rPr>
      </w:pPr>
      <w:r w:rsidRPr="00695771">
        <w:rPr>
          <w:rFonts w:ascii="Times New Roman" w:hAnsi="Times New Roman" w:cs="Times New Roman"/>
          <w:sz w:val="24"/>
          <w:szCs w:val="24"/>
        </w:rPr>
        <w:t>DOspace is a non-profit organization that takes pride on finding the right technology needs of individuals. Client data will need to be monitored and security methods will be put in place.</w:t>
      </w:r>
    </w:p>
    <w:p w14:paraId="57138414" w14:textId="77777777" w:rsidR="00AF239E" w:rsidRPr="00695771" w:rsidRDefault="00AF239E" w:rsidP="00AF239E">
      <w:pPr>
        <w:pStyle w:val="ListParagraph"/>
        <w:spacing w:after="0" w:line="240" w:lineRule="auto"/>
        <w:rPr>
          <w:rFonts w:ascii="Times New Roman" w:hAnsi="Times New Roman" w:cs="Times New Roman"/>
          <w:sz w:val="24"/>
          <w:szCs w:val="24"/>
        </w:rPr>
      </w:pPr>
      <w:r w:rsidRPr="00695771">
        <w:rPr>
          <w:rFonts w:ascii="Times New Roman" w:hAnsi="Times New Roman" w:cs="Times New Roman"/>
          <w:sz w:val="24"/>
          <w:szCs w:val="24"/>
        </w:rPr>
        <w:t xml:space="preserve"> </w:t>
      </w:r>
    </w:p>
    <w:p w14:paraId="22BEE2FC"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Political Analysis</w:t>
      </w:r>
    </w:p>
    <w:p w14:paraId="1016B0B8" w14:textId="77777777" w:rsidR="00AF239E" w:rsidRDefault="00AF239E" w:rsidP="00AF239E">
      <w:pPr>
        <w:pStyle w:val="ListParagraph"/>
        <w:spacing w:after="0" w:line="240" w:lineRule="auto"/>
        <w:rPr>
          <w:rFonts w:ascii="Times New Roman" w:hAnsi="Times New Roman" w:cs="Times New Roman"/>
          <w:sz w:val="24"/>
          <w:szCs w:val="24"/>
        </w:rPr>
      </w:pPr>
    </w:p>
    <w:p w14:paraId="51864E25"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 main goal of this application is to maximize efficiency and reduce the amount of time wasted on matching skill sets with mentors to members or persons of interest. This application will match those individuals with the requested skill set. </w:t>
      </w:r>
    </w:p>
    <w:p w14:paraId="2870D056"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0AF5467E" w14:textId="77777777" w:rsidR="00AF239E" w:rsidRPr="002A1E3E" w:rsidRDefault="00AF239E" w:rsidP="00EA6698">
      <w:pPr>
        <w:pStyle w:val="ListParagraph"/>
        <w:numPr>
          <w:ilvl w:val="0"/>
          <w:numId w:val="25"/>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Schedules, Timeline, and Resource Analysis</w:t>
      </w:r>
    </w:p>
    <w:p w14:paraId="7E9DFBAE"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0DCD2CFD"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Estimated Project Duration</w:t>
      </w:r>
    </w:p>
    <w:tbl>
      <w:tblPr>
        <w:tblStyle w:val="TableGrid"/>
        <w:tblW w:w="0" w:type="auto"/>
        <w:tblInd w:w="720" w:type="dxa"/>
        <w:tblLook w:val="04A0" w:firstRow="1" w:lastRow="0" w:firstColumn="1" w:lastColumn="0" w:noHBand="0" w:noVBand="1"/>
      </w:tblPr>
      <w:tblGrid>
        <w:gridCol w:w="2161"/>
        <w:gridCol w:w="2159"/>
        <w:gridCol w:w="2155"/>
        <w:gridCol w:w="2155"/>
      </w:tblGrid>
      <w:tr w:rsidR="00AF239E" w:rsidRPr="002A1E3E" w14:paraId="1396616B" w14:textId="77777777" w:rsidTr="00AF239E">
        <w:tc>
          <w:tcPr>
            <w:tcW w:w="2337" w:type="dxa"/>
            <w:shd w:val="clear" w:color="auto" w:fill="5B9BD5" w:themeFill="accent1"/>
          </w:tcPr>
          <w:p w14:paraId="1343933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Phase</w:t>
            </w:r>
          </w:p>
        </w:tc>
        <w:tc>
          <w:tcPr>
            <w:tcW w:w="2337" w:type="dxa"/>
            <w:shd w:val="clear" w:color="auto" w:fill="5B9BD5" w:themeFill="accent1"/>
          </w:tcPr>
          <w:p w14:paraId="2274873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c>
          <w:tcPr>
            <w:tcW w:w="2338" w:type="dxa"/>
            <w:shd w:val="clear" w:color="auto" w:fill="5B9BD5" w:themeFill="accent1"/>
          </w:tcPr>
          <w:p w14:paraId="6B75279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Start Time</w:t>
            </w:r>
          </w:p>
        </w:tc>
        <w:tc>
          <w:tcPr>
            <w:tcW w:w="2338" w:type="dxa"/>
            <w:shd w:val="clear" w:color="auto" w:fill="5B9BD5" w:themeFill="accent1"/>
          </w:tcPr>
          <w:p w14:paraId="087BE1E9"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End Time</w:t>
            </w:r>
          </w:p>
        </w:tc>
      </w:tr>
      <w:tr w:rsidR="00AF239E" w:rsidRPr="002A1E3E" w14:paraId="7A1908D7" w14:textId="77777777" w:rsidTr="00AF239E">
        <w:tc>
          <w:tcPr>
            <w:tcW w:w="2337" w:type="dxa"/>
          </w:tcPr>
          <w:p w14:paraId="0B23FB1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Phase I</w:t>
            </w:r>
          </w:p>
        </w:tc>
        <w:tc>
          <w:tcPr>
            <w:tcW w:w="2337" w:type="dxa"/>
          </w:tcPr>
          <w:p w14:paraId="7E63BA07"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Analysis</w:t>
            </w:r>
          </w:p>
        </w:tc>
        <w:tc>
          <w:tcPr>
            <w:tcW w:w="2338" w:type="dxa"/>
          </w:tcPr>
          <w:p w14:paraId="52E48C3D"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August 24, 2016</w:t>
            </w:r>
          </w:p>
        </w:tc>
        <w:tc>
          <w:tcPr>
            <w:tcW w:w="2338" w:type="dxa"/>
          </w:tcPr>
          <w:p w14:paraId="24E4D701"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December 17, 2016</w:t>
            </w:r>
          </w:p>
        </w:tc>
      </w:tr>
      <w:tr w:rsidR="00AF239E" w:rsidRPr="002A1E3E" w14:paraId="415AB344" w14:textId="77777777" w:rsidTr="00AF239E">
        <w:tc>
          <w:tcPr>
            <w:tcW w:w="2337" w:type="dxa"/>
          </w:tcPr>
          <w:p w14:paraId="2D752B4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Phase II</w:t>
            </w:r>
          </w:p>
        </w:tc>
        <w:tc>
          <w:tcPr>
            <w:tcW w:w="2337" w:type="dxa"/>
          </w:tcPr>
          <w:p w14:paraId="0308F592"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Design</w:t>
            </w:r>
          </w:p>
        </w:tc>
        <w:tc>
          <w:tcPr>
            <w:tcW w:w="2338" w:type="dxa"/>
          </w:tcPr>
          <w:p w14:paraId="09C181D0"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January 11, 2017</w:t>
            </w:r>
          </w:p>
        </w:tc>
        <w:tc>
          <w:tcPr>
            <w:tcW w:w="2338" w:type="dxa"/>
          </w:tcPr>
          <w:p w14:paraId="5F9DBCA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May 6, 2017</w:t>
            </w:r>
          </w:p>
        </w:tc>
      </w:tr>
    </w:tbl>
    <w:p w14:paraId="4F9BFE23"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2E7154AA"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For additional information, see Appendix C.</w:t>
      </w:r>
    </w:p>
    <w:p w14:paraId="4CC9D054" w14:textId="77777777" w:rsidR="00AF239E" w:rsidRPr="002A1E3E" w:rsidRDefault="00AF239E" w:rsidP="00AF239E">
      <w:pPr>
        <w:spacing w:after="0" w:line="240" w:lineRule="auto"/>
        <w:rPr>
          <w:rFonts w:ascii="Times New Roman" w:hAnsi="Times New Roman" w:cs="Times New Roman"/>
          <w:sz w:val="24"/>
          <w:szCs w:val="24"/>
        </w:rPr>
      </w:pPr>
    </w:p>
    <w:p w14:paraId="754A06CC" w14:textId="77777777" w:rsidR="00AF239E" w:rsidRDefault="00AF239E" w:rsidP="00AF239E">
      <w:p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4.0 Management Issues</w:t>
      </w:r>
    </w:p>
    <w:p w14:paraId="33F3A99C" w14:textId="77777777" w:rsidR="00AF239E" w:rsidRPr="002A1E3E" w:rsidRDefault="00AF239E" w:rsidP="00AF239E">
      <w:pPr>
        <w:spacing w:after="0" w:line="240" w:lineRule="auto"/>
        <w:rPr>
          <w:rFonts w:ascii="Times New Roman" w:hAnsi="Times New Roman" w:cs="Times New Roman"/>
          <w:b/>
          <w:sz w:val="24"/>
          <w:szCs w:val="24"/>
        </w:rPr>
      </w:pPr>
    </w:p>
    <w:p w14:paraId="25BE95EC" w14:textId="77777777" w:rsidR="00AF239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Team Configuration and Management</w:t>
      </w:r>
    </w:p>
    <w:p w14:paraId="1B8A46D1" w14:textId="77777777" w:rsidR="00AF239E" w:rsidRPr="002A1E3E" w:rsidRDefault="00AF239E" w:rsidP="00AF239E">
      <w:pPr>
        <w:pStyle w:val="ListParagraph"/>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 xml:space="preserve"> </w:t>
      </w:r>
    </w:p>
    <w:tbl>
      <w:tblPr>
        <w:tblStyle w:val="TableGrid"/>
        <w:tblW w:w="0" w:type="auto"/>
        <w:tblInd w:w="720" w:type="dxa"/>
        <w:tblLook w:val="04A0" w:firstRow="1" w:lastRow="0" w:firstColumn="1" w:lastColumn="0" w:noHBand="0" w:noVBand="1"/>
      </w:tblPr>
      <w:tblGrid>
        <w:gridCol w:w="4313"/>
        <w:gridCol w:w="4317"/>
      </w:tblGrid>
      <w:tr w:rsidR="00AF239E" w:rsidRPr="002A1E3E" w14:paraId="4C968E6A" w14:textId="77777777" w:rsidTr="00AF239E">
        <w:tc>
          <w:tcPr>
            <w:tcW w:w="4313" w:type="dxa"/>
          </w:tcPr>
          <w:p w14:paraId="22CB8FBA"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DOspace Coordinator: </w:t>
            </w:r>
          </w:p>
        </w:tc>
        <w:tc>
          <w:tcPr>
            <w:tcW w:w="4317" w:type="dxa"/>
          </w:tcPr>
          <w:p w14:paraId="76559734"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Cherie (Volunteer Coordinator)</w:t>
            </w:r>
          </w:p>
        </w:tc>
      </w:tr>
      <w:tr w:rsidR="00AF239E" w:rsidRPr="002A1E3E" w14:paraId="68BCA3E2" w14:textId="77777777" w:rsidTr="00AF239E">
        <w:tc>
          <w:tcPr>
            <w:tcW w:w="4313" w:type="dxa"/>
          </w:tcPr>
          <w:p w14:paraId="46E2615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Project Manager:</w:t>
            </w:r>
          </w:p>
        </w:tc>
        <w:tc>
          <w:tcPr>
            <w:tcW w:w="4317" w:type="dxa"/>
          </w:tcPr>
          <w:p w14:paraId="75BCD82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Dr. Pietron</w:t>
            </w:r>
          </w:p>
        </w:tc>
      </w:tr>
      <w:tr w:rsidR="00AF239E" w:rsidRPr="002A1E3E" w14:paraId="41043C94" w14:textId="77777777" w:rsidTr="00AF239E">
        <w:tc>
          <w:tcPr>
            <w:tcW w:w="4313" w:type="dxa"/>
          </w:tcPr>
          <w:p w14:paraId="27E807F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SpaceMen Members:</w:t>
            </w:r>
          </w:p>
        </w:tc>
        <w:tc>
          <w:tcPr>
            <w:tcW w:w="4317" w:type="dxa"/>
          </w:tcPr>
          <w:p w14:paraId="0B867A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Brevan Jorgenson, Matt Murray, and Doug Nichols</w:t>
            </w:r>
          </w:p>
        </w:tc>
      </w:tr>
      <w:tr w:rsidR="00AF239E" w:rsidRPr="002A1E3E" w14:paraId="30C670DF" w14:textId="77777777" w:rsidTr="00AF239E">
        <w:tc>
          <w:tcPr>
            <w:tcW w:w="4313" w:type="dxa"/>
          </w:tcPr>
          <w:p w14:paraId="5A94D20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Milestone 3 Manager:</w:t>
            </w:r>
          </w:p>
        </w:tc>
        <w:tc>
          <w:tcPr>
            <w:tcW w:w="4317" w:type="dxa"/>
          </w:tcPr>
          <w:p w14:paraId="1A4A55B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Matt Murray</w:t>
            </w:r>
          </w:p>
        </w:tc>
      </w:tr>
    </w:tbl>
    <w:p w14:paraId="47E4E15F"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32A6C27E"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Communication Plan</w:t>
      </w:r>
    </w:p>
    <w:p w14:paraId="42803277"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4B1CDF23"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SpaceMen uses multiple types of communications. The main type of communication is the weekly meets on Thursday of each week, where we go over what parts of the assignment needs to be distributed among team members. Our other forms of communication include email, texting, calling, and GitHub to share documents. </w:t>
      </w:r>
    </w:p>
    <w:p w14:paraId="2DA92EBD"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4E72C726"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For additional information, see Appendix A.</w:t>
      </w:r>
    </w:p>
    <w:p w14:paraId="244EE961"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025BE949"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Project Standards and Procedures</w:t>
      </w:r>
    </w:p>
    <w:p w14:paraId="1B114E18" w14:textId="77777777" w:rsidR="00AF239E" w:rsidRPr="002A1E3E" w:rsidRDefault="00AF239E" w:rsidP="00AF239E">
      <w:pPr>
        <w:pStyle w:val="ListParagraph"/>
        <w:spacing w:after="0" w:line="240" w:lineRule="auto"/>
        <w:rPr>
          <w:rFonts w:ascii="Times New Roman" w:hAnsi="Times New Roman" w:cs="Times New Roman"/>
          <w:b/>
          <w:sz w:val="24"/>
          <w:szCs w:val="24"/>
        </w:rPr>
      </w:pPr>
    </w:p>
    <w:p w14:paraId="01EDA785" w14:textId="77777777" w:rsidR="00AF239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The standards and procedures are outlined in the milestone documents: </w:t>
      </w:r>
    </w:p>
    <w:p w14:paraId="154057A9"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Change w:id="135" w:author="Leah Pietron" w:date="2016-11-10T11:05:00Z">
          <w:tblPr>
            <w:tblStyle w:val="TableGrid"/>
            <w:tblW w:w="0" w:type="auto"/>
            <w:tblInd w:w="720" w:type="dxa"/>
            <w:tblLook w:val="04A0" w:firstRow="1" w:lastRow="0" w:firstColumn="1" w:lastColumn="0" w:noHBand="0" w:noVBand="1"/>
          </w:tblPr>
        </w:tblPrChange>
      </w:tblPr>
      <w:tblGrid>
        <w:gridCol w:w="4267"/>
        <w:gridCol w:w="4363"/>
        <w:tblGridChange w:id="136">
          <w:tblGrid>
            <w:gridCol w:w="4267"/>
            <w:gridCol w:w="4363"/>
          </w:tblGrid>
        </w:tblGridChange>
      </w:tblGrid>
      <w:tr w:rsidR="00AF239E" w:rsidRPr="002A1E3E" w14:paraId="2D6A3944" w14:textId="77777777" w:rsidTr="001A3E94">
        <w:tc>
          <w:tcPr>
            <w:tcW w:w="4267" w:type="dxa"/>
            <w:shd w:val="clear" w:color="auto" w:fill="5B9BD5" w:themeFill="accent1"/>
            <w:tcPrChange w:id="137" w:author="Leah Pietron" w:date="2016-11-10T11:05:00Z">
              <w:tcPr>
                <w:tcW w:w="4675" w:type="dxa"/>
                <w:shd w:val="clear" w:color="auto" w:fill="5B9BD5" w:themeFill="accent1"/>
              </w:tcPr>
            </w:tcPrChange>
          </w:tcPr>
          <w:p w14:paraId="606FA6AB"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w:t>
            </w:r>
          </w:p>
        </w:tc>
        <w:tc>
          <w:tcPr>
            <w:tcW w:w="4363" w:type="dxa"/>
            <w:shd w:val="clear" w:color="auto" w:fill="5B9BD5" w:themeFill="accent1"/>
            <w:tcPrChange w:id="138" w:author="Leah Pietron" w:date="2016-11-10T11:05:00Z">
              <w:tcPr>
                <w:tcW w:w="4675" w:type="dxa"/>
                <w:shd w:val="clear" w:color="auto" w:fill="5B9BD5" w:themeFill="accent1"/>
              </w:tcPr>
            </w:tcPrChange>
          </w:tcPr>
          <w:p w14:paraId="3659C869"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r>
      <w:tr w:rsidR="00AF239E" w:rsidRPr="002A1E3E" w14:paraId="5BE2D4A1" w14:textId="77777777" w:rsidTr="001A3E94">
        <w:tc>
          <w:tcPr>
            <w:tcW w:w="4267" w:type="dxa"/>
            <w:shd w:val="clear" w:color="auto" w:fill="5B9BD5" w:themeFill="accent1"/>
            <w:tcPrChange w:id="139" w:author="Leah Pietron" w:date="2016-11-10T11:05:00Z">
              <w:tcPr>
                <w:tcW w:w="4675" w:type="dxa"/>
                <w:shd w:val="clear" w:color="auto" w:fill="5B9BD5" w:themeFill="accent1"/>
              </w:tcPr>
            </w:tcPrChange>
          </w:tcPr>
          <w:p w14:paraId="5F23A65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75B2349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09994B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2EEC4D4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A5CD01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1</w:t>
            </w:r>
          </w:p>
        </w:tc>
        <w:tc>
          <w:tcPr>
            <w:tcW w:w="4363" w:type="dxa"/>
            <w:tcPrChange w:id="140" w:author="Leah Pietron" w:date="2016-11-10T11:05:00Z">
              <w:tcPr>
                <w:tcW w:w="4675" w:type="dxa"/>
              </w:tcPr>
            </w:tcPrChange>
          </w:tcPr>
          <w:p w14:paraId="15A6F605"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4138C920"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3A88AA04"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Systems Service Requests</w:t>
            </w:r>
          </w:p>
          <w:p w14:paraId="27EF29AE"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Analysis Diagrams</w:t>
            </w:r>
          </w:p>
          <w:p w14:paraId="1D1EC3F7"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Project Charter</w:t>
            </w:r>
          </w:p>
          <w:p w14:paraId="4050A6B5"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Stakeholder Register</w:t>
            </w:r>
          </w:p>
          <w:p w14:paraId="71184EA2"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Roles and Responsibilities</w:t>
            </w:r>
          </w:p>
          <w:p w14:paraId="4C8D97BC"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6F02DCF0" w14:textId="77777777" w:rsidR="00AF239E" w:rsidRPr="002A1E3E" w:rsidRDefault="00AF239E" w:rsidP="00EA6698">
            <w:pPr>
              <w:pStyle w:val="ListParagraph"/>
              <w:numPr>
                <w:ilvl w:val="0"/>
                <w:numId w:val="27"/>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r w:rsidR="00AF239E" w:rsidRPr="002A1E3E" w14:paraId="7FB6A11F" w14:textId="77777777" w:rsidTr="001A3E94">
        <w:tc>
          <w:tcPr>
            <w:tcW w:w="4267" w:type="dxa"/>
            <w:shd w:val="clear" w:color="auto" w:fill="5B9BD5" w:themeFill="accent1"/>
            <w:tcPrChange w:id="141" w:author="Leah Pietron" w:date="2016-11-10T11:05:00Z">
              <w:tcPr>
                <w:tcW w:w="4675" w:type="dxa"/>
                <w:shd w:val="clear" w:color="auto" w:fill="5B9BD5" w:themeFill="accent1"/>
              </w:tcPr>
            </w:tcPrChange>
          </w:tcPr>
          <w:p w14:paraId="2803FEA1"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C4C2DAC"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180E864" w14:textId="77777777" w:rsidR="00AF239E" w:rsidRPr="002A1E3E" w:rsidRDefault="00AF239E" w:rsidP="00AF239E">
            <w:pPr>
              <w:pStyle w:val="ListParagraph"/>
              <w:tabs>
                <w:tab w:val="left" w:pos="324"/>
              </w:tabs>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b/>
            </w:r>
          </w:p>
          <w:p w14:paraId="5960140D"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55EE1AC0"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2</w:t>
            </w:r>
          </w:p>
        </w:tc>
        <w:tc>
          <w:tcPr>
            <w:tcW w:w="4363" w:type="dxa"/>
            <w:tcPrChange w:id="142" w:author="Leah Pietron" w:date="2016-11-10T11:05:00Z">
              <w:tcPr>
                <w:tcW w:w="4675" w:type="dxa"/>
              </w:tcPr>
            </w:tcPrChange>
          </w:tcPr>
          <w:p w14:paraId="2A852466"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50D21F1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27FEA9FE"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6FCC2E7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Statement of Work</w:t>
            </w:r>
          </w:p>
          <w:p w14:paraId="071E9599"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Project Scope Statement</w:t>
            </w:r>
          </w:p>
          <w:p w14:paraId="3B5DBB77"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Roles and Responsibilities </w:t>
            </w:r>
          </w:p>
          <w:p w14:paraId="15ED9681"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Pert Diagram </w:t>
            </w:r>
          </w:p>
          <w:p w14:paraId="56B39746"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Economic Feasibility </w:t>
            </w:r>
          </w:p>
          <w:p w14:paraId="42BF2C0D"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Gantt Chart</w:t>
            </w:r>
          </w:p>
          <w:p w14:paraId="3B09BD79" w14:textId="77777777" w:rsidR="00AF239E" w:rsidRPr="002A1E3E" w:rsidRDefault="00AF239E" w:rsidP="00EA6698">
            <w:pPr>
              <w:pStyle w:val="ListParagraph"/>
              <w:numPr>
                <w:ilvl w:val="0"/>
                <w:numId w:val="28"/>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r w:rsidR="00AF239E" w:rsidRPr="002A1E3E" w14:paraId="4C355203" w14:textId="77777777" w:rsidTr="001A3E94">
        <w:tc>
          <w:tcPr>
            <w:tcW w:w="4267" w:type="dxa"/>
            <w:shd w:val="clear" w:color="auto" w:fill="5B9BD5" w:themeFill="accent1"/>
            <w:tcPrChange w:id="143" w:author="Leah Pietron" w:date="2016-11-10T11:05:00Z">
              <w:tcPr>
                <w:tcW w:w="4675" w:type="dxa"/>
                <w:shd w:val="clear" w:color="auto" w:fill="5B9BD5" w:themeFill="accent1"/>
              </w:tcPr>
            </w:tcPrChange>
          </w:tcPr>
          <w:p w14:paraId="1C501E1F"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8A0487A"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809598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29BC1E0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0D9D7A7"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3</w:t>
            </w:r>
          </w:p>
        </w:tc>
        <w:tc>
          <w:tcPr>
            <w:tcW w:w="4363" w:type="dxa"/>
            <w:tcPrChange w:id="144" w:author="Leah Pietron" w:date="2016-11-10T11:05:00Z">
              <w:tcPr>
                <w:tcW w:w="4675" w:type="dxa"/>
              </w:tcPr>
            </w:tcPrChange>
          </w:tcPr>
          <w:p w14:paraId="3032EFF8"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Client Documents </w:t>
            </w:r>
          </w:p>
          <w:p w14:paraId="2D2CCFD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Control Documents </w:t>
            </w:r>
          </w:p>
          <w:p w14:paraId="2B2D4CC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03E775EB"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Roles and Responsibilities</w:t>
            </w:r>
          </w:p>
          <w:p w14:paraId="61A3630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Baseline Project Plan</w:t>
            </w:r>
          </w:p>
          <w:p w14:paraId="541A04C3"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Requirements Documentation</w:t>
            </w:r>
          </w:p>
          <w:p w14:paraId="0535A02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Risk Register</w:t>
            </w:r>
          </w:p>
          <w:p w14:paraId="754DE6E9"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Security Policies</w:t>
            </w:r>
          </w:p>
          <w:p w14:paraId="48A06451" w14:textId="77777777" w:rsidR="00AF239E" w:rsidRPr="002A1E3E" w:rsidRDefault="00AF239E" w:rsidP="00EA6698">
            <w:pPr>
              <w:pStyle w:val="ListParagraph"/>
              <w:numPr>
                <w:ilvl w:val="0"/>
                <w:numId w:val="29"/>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tc>
      </w:tr>
    </w:tbl>
    <w:p w14:paraId="29F007CE" w14:textId="77777777" w:rsidR="001A3E94" w:rsidRDefault="001A3E94">
      <w:pPr>
        <w:rPr>
          <w:ins w:id="145" w:author="Leah Pietron" w:date="2016-11-10T11:05:00Z"/>
        </w:rPr>
      </w:pPr>
      <w:ins w:id="146" w:author="Leah Pietron" w:date="2016-11-10T11:05:00Z">
        <w:r>
          <w:br w:type="page"/>
        </w:r>
      </w:ins>
    </w:p>
    <w:tbl>
      <w:tblPr>
        <w:tblStyle w:val="TableGrid"/>
        <w:tblW w:w="0" w:type="auto"/>
        <w:tblInd w:w="720" w:type="dxa"/>
        <w:tblLook w:val="04A0" w:firstRow="1" w:lastRow="0" w:firstColumn="1" w:lastColumn="0" w:noHBand="0" w:noVBand="1"/>
        <w:tblPrChange w:id="147" w:author="Leah Pietron" w:date="2016-11-10T11:05:00Z">
          <w:tblPr>
            <w:tblStyle w:val="TableGrid"/>
            <w:tblW w:w="0" w:type="auto"/>
            <w:tblInd w:w="720" w:type="dxa"/>
            <w:tblLook w:val="04A0" w:firstRow="1" w:lastRow="0" w:firstColumn="1" w:lastColumn="0" w:noHBand="0" w:noVBand="1"/>
          </w:tblPr>
        </w:tblPrChange>
      </w:tblPr>
      <w:tblGrid>
        <w:gridCol w:w="4267"/>
        <w:gridCol w:w="4363"/>
        <w:tblGridChange w:id="148">
          <w:tblGrid>
            <w:gridCol w:w="4267"/>
            <w:gridCol w:w="4363"/>
          </w:tblGrid>
        </w:tblGridChange>
      </w:tblGrid>
      <w:tr w:rsidR="00AF239E" w:rsidRPr="002A1E3E" w14:paraId="604ED35E" w14:textId="77777777" w:rsidTr="001A3E94">
        <w:tc>
          <w:tcPr>
            <w:tcW w:w="4267" w:type="dxa"/>
            <w:shd w:val="clear" w:color="auto" w:fill="5B9BD5" w:themeFill="accent1"/>
            <w:tcPrChange w:id="149" w:author="Leah Pietron" w:date="2016-11-10T11:05:00Z">
              <w:tcPr>
                <w:tcW w:w="4675" w:type="dxa"/>
                <w:shd w:val="clear" w:color="auto" w:fill="5B9BD5" w:themeFill="accent1"/>
              </w:tcPr>
            </w:tcPrChange>
          </w:tcPr>
          <w:p w14:paraId="34982E15" w14:textId="298D39D2"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D2CB22C"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46BC13F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38566CE7"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p>
          <w:p w14:paraId="669CBE05"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Milestone 4</w:t>
            </w:r>
          </w:p>
        </w:tc>
        <w:tc>
          <w:tcPr>
            <w:tcW w:w="4363" w:type="dxa"/>
            <w:tcPrChange w:id="150" w:author="Leah Pietron" w:date="2016-11-10T11:05:00Z">
              <w:tcPr>
                <w:tcW w:w="4675" w:type="dxa"/>
              </w:tcPr>
            </w:tcPrChange>
          </w:tcPr>
          <w:p w14:paraId="2632B96F"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Control Documents</w:t>
            </w:r>
          </w:p>
          <w:p w14:paraId="03009538"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Client Documents</w:t>
            </w:r>
          </w:p>
          <w:p w14:paraId="48693A2B"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Roles and Responsibilities </w:t>
            </w:r>
          </w:p>
          <w:p w14:paraId="07E95FA4"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Change Logs</w:t>
            </w:r>
          </w:p>
          <w:p w14:paraId="1F06BCCB"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Data Flow Diagrams</w:t>
            </w:r>
          </w:p>
          <w:p w14:paraId="608583A6"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IDEF Diagrams</w:t>
            </w:r>
          </w:p>
          <w:p w14:paraId="7D185137"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OOAD Diagrams </w:t>
            </w:r>
          </w:p>
          <w:p w14:paraId="28F0A9FC"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Data Dictionary Documents</w:t>
            </w:r>
          </w:p>
          <w:p w14:paraId="33B5FDE4"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Work Flow Diagrams</w:t>
            </w:r>
          </w:p>
          <w:p w14:paraId="67D9E965" w14:textId="77777777" w:rsidR="00AF239E" w:rsidRPr="002A1E3E" w:rsidRDefault="00AF239E" w:rsidP="00EA6698">
            <w:pPr>
              <w:pStyle w:val="ListParagraph"/>
              <w:numPr>
                <w:ilvl w:val="0"/>
                <w:numId w:val="30"/>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Issue Logs</w:t>
            </w:r>
          </w:p>
          <w:p w14:paraId="2DDBB22A"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p>
        </w:tc>
      </w:tr>
    </w:tbl>
    <w:p w14:paraId="4B0F9C62" w14:textId="5EF23822" w:rsidR="00AF239E" w:rsidRDefault="001A3E94" w:rsidP="00AF239E">
      <w:pPr>
        <w:spacing w:after="0" w:line="240" w:lineRule="auto"/>
        <w:ind w:left="360"/>
        <w:rPr>
          <w:ins w:id="151" w:author="Leah Pietron" w:date="2016-11-10T11:05:00Z"/>
          <w:rFonts w:ascii="Times New Roman" w:hAnsi="Times New Roman" w:cs="Times New Roman"/>
          <w:b/>
          <w:sz w:val="24"/>
          <w:szCs w:val="24"/>
        </w:rPr>
      </w:pPr>
      <w:ins w:id="152" w:author="Leah Pietron" w:date="2016-11-10T11:05:00Z">
        <w:r>
          <w:rPr>
            <w:rFonts w:ascii="Times New Roman" w:hAnsi="Times New Roman" w:cs="Times New Roman"/>
            <w:b/>
            <w:sz w:val="24"/>
            <w:szCs w:val="24"/>
          </w:rPr>
          <w:t>Presentation</w:t>
        </w:r>
      </w:ins>
    </w:p>
    <w:p w14:paraId="0D606565" w14:textId="77777777" w:rsidR="001A3E94" w:rsidRPr="002A1E3E" w:rsidRDefault="001A3E94" w:rsidP="00AF239E">
      <w:pPr>
        <w:spacing w:after="0" w:line="240" w:lineRule="auto"/>
        <w:ind w:left="360"/>
        <w:rPr>
          <w:rFonts w:ascii="Times New Roman" w:hAnsi="Times New Roman" w:cs="Times New Roman"/>
          <w:b/>
          <w:sz w:val="24"/>
          <w:szCs w:val="24"/>
        </w:rPr>
      </w:pPr>
    </w:p>
    <w:p w14:paraId="30EF3046"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Other Project-Specific Topics</w:t>
      </w:r>
    </w:p>
    <w:p w14:paraId="631BAAA5" w14:textId="77777777" w:rsidR="00AF239E" w:rsidRPr="002A1E3E" w:rsidRDefault="00AF239E" w:rsidP="00AF239E">
      <w:pPr>
        <w:pStyle w:val="ListParagraph"/>
        <w:spacing w:after="0" w:line="240" w:lineRule="auto"/>
        <w:rPr>
          <w:rFonts w:ascii="Times New Roman" w:hAnsi="Times New Roman" w:cs="Times New Roman"/>
          <w:sz w:val="24"/>
          <w:szCs w:val="24"/>
        </w:rPr>
      </w:pPr>
    </w:p>
    <w:p w14:paraId="376E6524"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Risk for the project is detailed in the Risk Management Plan and Risk Register. These documents analyze risk in the form of:</w:t>
      </w:r>
    </w:p>
    <w:p w14:paraId="212AF0D2"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Assets</w:t>
      </w:r>
    </w:p>
    <w:p w14:paraId="07655A7F"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Vulnerabilities</w:t>
      </w:r>
    </w:p>
    <w:p w14:paraId="564D6213"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Threats</w:t>
      </w:r>
    </w:p>
    <w:p w14:paraId="71B8459F"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Safeguards</w:t>
      </w:r>
    </w:p>
    <w:p w14:paraId="4553D2FB" w14:textId="77777777" w:rsidR="00AF239E" w:rsidRPr="002A1E3E" w:rsidRDefault="00AF239E" w:rsidP="00EA6698">
      <w:pPr>
        <w:pStyle w:val="ListParagraph"/>
        <w:numPr>
          <w:ilvl w:val="0"/>
          <w:numId w:val="31"/>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Losses</w:t>
      </w:r>
    </w:p>
    <w:p w14:paraId="3BD1C884" w14:textId="77777777" w:rsidR="00AF239E" w:rsidRPr="002A1E3E" w:rsidRDefault="00AF239E" w:rsidP="00AF239E">
      <w:pPr>
        <w:pStyle w:val="ListParagraph"/>
        <w:spacing w:after="0" w:line="240" w:lineRule="auto"/>
        <w:ind w:left="1440"/>
        <w:rPr>
          <w:rFonts w:ascii="Times New Roman" w:hAnsi="Times New Roman" w:cs="Times New Roman"/>
          <w:sz w:val="24"/>
          <w:szCs w:val="24"/>
        </w:rPr>
      </w:pPr>
    </w:p>
    <w:p w14:paraId="7A0647EA" w14:textId="77777777" w:rsidR="00AF239E" w:rsidRPr="002A1E3E" w:rsidRDefault="00AF239E" w:rsidP="00EA6698">
      <w:pPr>
        <w:pStyle w:val="ListParagraph"/>
        <w:numPr>
          <w:ilvl w:val="0"/>
          <w:numId w:val="26"/>
        </w:numPr>
        <w:spacing w:after="0" w:line="240" w:lineRule="auto"/>
        <w:rPr>
          <w:rFonts w:ascii="Times New Roman" w:hAnsi="Times New Roman" w:cs="Times New Roman"/>
          <w:b/>
          <w:sz w:val="24"/>
          <w:szCs w:val="24"/>
        </w:rPr>
      </w:pPr>
      <w:r w:rsidRPr="002A1E3E">
        <w:rPr>
          <w:rFonts w:ascii="Times New Roman" w:hAnsi="Times New Roman" w:cs="Times New Roman"/>
          <w:b/>
          <w:sz w:val="24"/>
          <w:szCs w:val="24"/>
        </w:rPr>
        <w:t>Information Security Risk Analysis</w:t>
      </w:r>
    </w:p>
    <w:p w14:paraId="5E01E5A6" w14:textId="77777777" w:rsidR="00AF239E" w:rsidRPr="002A1E3E" w:rsidRDefault="00AF239E" w:rsidP="00AF239E">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Change w:id="153" w:author="Leah Pietron" w:date="2016-11-10T10:57:00Z">
          <w:tblPr>
            <w:tblStyle w:val="TableGrid"/>
            <w:tblW w:w="0" w:type="auto"/>
            <w:tblInd w:w="720" w:type="dxa"/>
            <w:tblLook w:val="04A0" w:firstRow="1" w:lastRow="0" w:firstColumn="1" w:lastColumn="0" w:noHBand="0" w:noVBand="1"/>
          </w:tblPr>
        </w:tblPrChange>
      </w:tblPr>
      <w:tblGrid>
        <w:gridCol w:w="4264"/>
        <w:gridCol w:w="4366"/>
        <w:tblGridChange w:id="154">
          <w:tblGrid>
            <w:gridCol w:w="4264"/>
            <w:gridCol w:w="4366"/>
          </w:tblGrid>
        </w:tblGridChange>
      </w:tblGrid>
      <w:tr w:rsidR="00AF239E" w:rsidRPr="002A1E3E" w14:paraId="36989C18" w14:textId="77777777" w:rsidTr="00F753C6">
        <w:tc>
          <w:tcPr>
            <w:tcW w:w="4264" w:type="dxa"/>
            <w:shd w:val="clear" w:color="auto" w:fill="5B9BD5" w:themeFill="accent1"/>
            <w:tcPrChange w:id="155" w:author="Leah Pietron" w:date="2016-11-10T10:57:00Z">
              <w:tcPr>
                <w:tcW w:w="4254" w:type="dxa"/>
                <w:shd w:val="clear" w:color="auto" w:fill="5B9BD5" w:themeFill="accent1"/>
              </w:tcPr>
            </w:tcPrChange>
          </w:tcPr>
          <w:p w14:paraId="09D40513"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Policy</w:t>
            </w:r>
          </w:p>
        </w:tc>
        <w:tc>
          <w:tcPr>
            <w:tcW w:w="4366" w:type="dxa"/>
            <w:shd w:val="clear" w:color="auto" w:fill="5B9BD5" w:themeFill="accent1"/>
            <w:tcPrChange w:id="156" w:author="Leah Pietron" w:date="2016-11-10T10:57:00Z">
              <w:tcPr>
                <w:tcW w:w="4376" w:type="dxa"/>
                <w:shd w:val="clear" w:color="auto" w:fill="5B9BD5" w:themeFill="accent1"/>
              </w:tcPr>
            </w:tcPrChange>
          </w:tcPr>
          <w:p w14:paraId="25D34F5E"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r>
      <w:tr w:rsidR="00AF239E" w:rsidRPr="002A1E3E" w14:paraId="132474BF" w14:textId="77777777" w:rsidTr="00F753C6">
        <w:tc>
          <w:tcPr>
            <w:tcW w:w="4264" w:type="dxa"/>
            <w:tcPrChange w:id="157" w:author="Leah Pietron" w:date="2016-11-10T10:57:00Z">
              <w:tcPr>
                <w:tcW w:w="4254" w:type="dxa"/>
              </w:tcPr>
            </w:tcPrChange>
          </w:tcPr>
          <w:p w14:paraId="17A9217C"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Assets</w:t>
            </w:r>
          </w:p>
        </w:tc>
        <w:tc>
          <w:tcPr>
            <w:tcW w:w="4366" w:type="dxa"/>
            <w:tcPrChange w:id="158" w:author="Leah Pietron" w:date="2016-11-10T10:57:00Z">
              <w:tcPr>
                <w:tcW w:w="4376" w:type="dxa"/>
              </w:tcPr>
            </w:tcPrChange>
          </w:tcPr>
          <w:p w14:paraId="4E764094"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Computer Hardware</w:t>
            </w:r>
          </w:p>
          <w:p w14:paraId="29983FE4"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Computer Software</w:t>
            </w:r>
          </w:p>
          <w:p w14:paraId="50D7C44D"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Company Relationships</w:t>
            </w:r>
          </w:p>
          <w:p w14:paraId="009299D7" w14:textId="77777777" w:rsidR="00AF239E" w:rsidRPr="002A1E3E" w:rsidRDefault="00AF239E" w:rsidP="00EA6698">
            <w:pPr>
              <w:pStyle w:val="ListParagraph"/>
              <w:numPr>
                <w:ilvl w:val="0"/>
                <w:numId w:val="32"/>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Hosted Servers</w:t>
            </w:r>
          </w:p>
        </w:tc>
      </w:tr>
      <w:tr w:rsidR="00AF239E" w:rsidRPr="002A1E3E" w14:paraId="03DAA9D7" w14:textId="77777777" w:rsidTr="00F753C6">
        <w:tc>
          <w:tcPr>
            <w:tcW w:w="4264" w:type="dxa"/>
            <w:tcPrChange w:id="159" w:author="Leah Pietron" w:date="2016-11-10T10:57:00Z">
              <w:tcPr>
                <w:tcW w:w="4254" w:type="dxa"/>
              </w:tcPr>
            </w:tcPrChange>
          </w:tcPr>
          <w:p w14:paraId="789F7A3B"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Vulnerabilities</w:t>
            </w:r>
          </w:p>
        </w:tc>
        <w:tc>
          <w:tcPr>
            <w:tcW w:w="4366" w:type="dxa"/>
            <w:tcPrChange w:id="160" w:author="Leah Pietron" w:date="2016-11-10T10:57:00Z">
              <w:tcPr>
                <w:tcW w:w="4376" w:type="dxa"/>
              </w:tcPr>
            </w:tcPrChange>
          </w:tcPr>
          <w:p w14:paraId="192133A4"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Weak Encryption</w:t>
            </w:r>
          </w:p>
          <w:p w14:paraId="29C6E2BC"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Strength of Passcodes </w:t>
            </w:r>
          </w:p>
          <w:p w14:paraId="4DF51D10"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Offsite Data Storage</w:t>
            </w:r>
          </w:p>
          <w:p w14:paraId="4F68D5B0" w14:textId="77777777" w:rsidR="00AF239E" w:rsidRPr="002A1E3E" w:rsidRDefault="00AF239E" w:rsidP="00EA6698">
            <w:pPr>
              <w:pStyle w:val="ListParagraph"/>
              <w:numPr>
                <w:ilvl w:val="0"/>
                <w:numId w:val="33"/>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User Practices</w:t>
            </w:r>
          </w:p>
        </w:tc>
      </w:tr>
      <w:tr w:rsidR="00AF239E" w:rsidRPr="002A1E3E" w14:paraId="51345521" w14:textId="77777777" w:rsidTr="00F753C6">
        <w:tc>
          <w:tcPr>
            <w:tcW w:w="4264" w:type="dxa"/>
            <w:tcPrChange w:id="161" w:author="Leah Pietron" w:date="2016-11-10T10:57:00Z">
              <w:tcPr>
                <w:tcW w:w="4254" w:type="dxa"/>
              </w:tcPr>
            </w:tcPrChange>
          </w:tcPr>
          <w:p w14:paraId="76B25BF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Threats</w:t>
            </w:r>
          </w:p>
        </w:tc>
        <w:tc>
          <w:tcPr>
            <w:tcW w:w="4366" w:type="dxa"/>
            <w:tcPrChange w:id="162" w:author="Leah Pietron" w:date="2016-11-10T10:57:00Z">
              <w:tcPr>
                <w:tcW w:w="4376" w:type="dxa"/>
              </w:tcPr>
            </w:tcPrChange>
          </w:tcPr>
          <w:p w14:paraId="337F222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Hackers </w:t>
            </w:r>
          </w:p>
          <w:p w14:paraId="2F4DB26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Virus/Malware</w:t>
            </w:r>
          </w:p>
          <w:p w14:paraId="52C19512"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Natural Disasters</w:t>
            </w:r>
          </w:p>
          <w:p w14:paraId="6780BF35" w14:textId="77777777" w:rsidR="00AF239E" w:rsidRPr="002A1E3E" w:rsidRDefault="00AF239E" w:rsidP="00EA6698">
            <w:pPr>
              <w:pStyle w:val="ListParagraph"/>
              <w:numPr>
                <w:ilvl w:val="0"/>
                <w:numId w:val="34"/>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Remote User Theft</w:t>
            </w:r>
          </w:p>
        </w:tc>
      </w:tr>
      <w:tr w:rsidR="00AF239E" w:rsidRPr="002A1E3E" w14:paraId="0F121924" w14:textId="77777777" w:rsidTr="00F753C6">
        <w:tc>
          <w:tcPr>
            <w:tcW w:w="4264" w:type="dxa"/>
            <w:tcPrChange w:id="163" w:author="Leah Pietron" w:date="2016-11-10T10:57:00Z">
              <w:tcPr>
                <w:tcW w:w="4254" w:type="dxa"/>
              </w:tcPr>
            </w:tcPrChange>
          </w:tcPr>
          <w:p w14:paraId="5FB2BD03"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Safeguards</w:t>
            </w:r>
          </w:p>
        </w:tc>
        <w:tc>
          <w:tcPr>
            <w:tcW w:w="4366" w:type="dxa"/>
            <w:tcPrChange w:id="164" w:author="Leah Pietron" w:date="2016-11-10T10:57:00Z">
              <w:tcPr>
                <w:tcW w:w="4376" w:type="dxa"/>
              </w:tcPr>
            </w:tcPrChange>
          </w:tcPr>
          <w:p w14:paraId="6709F6C0"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Insurance </w:t>
            </w:r>
          </w:p>
          <w:p w14:paraId="044C1BB7"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Adherence to Security Polices</w:t>
            </w:r>
          </w:p>
          <w:p w14:paraId="76CFE789"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User Training </w:t>
            </w:r>
          </w:p>
          <w:p w14:paraId="20F26B7B" w14:textId="77777777" w:rsidR="00AF239E" w:rsidRPr="002A1E3E" w:rsidRDefault="00AF239E" w:rsidP="00EA6698">
            <w:pPr>
              <w:pStyle w:val="ListParagraph"/>
              <w:numPr>
                <w:ilvl w:val="0"/>
                <w:numId w:val="35"/>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Implementation of Policies and Procedures </w:t>
            </w:r>
          </w:p>
        </w:tc>
      </w:tr>
      <w:tr w:rsidR="00AF239E" w:rsidRPr="002A1E3E" w14:paraId="19DBD5D4" w14:textId="77777777" w:rsidTr="00F753C6">
        <w:tc>
          <w:tcPr>
            <w:tcW w:w="4264" w:type="dxa"/>
            <w:tcPrChange w:id="165" w:author="Leah Pietron" w:date="2016-11-10T10:57:00Z">
              <w:tcPr>
                <w:tcW w:w="4254" w:type="dxa"/>
              </w:tcPr>
            </w:tcPrChange>
          </w:tcPr>
          <w:p w14:paraId="445B2A2F"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lastRenderedPageBreak/>
              <w:t>Losses</w:t>
            </w:r>
          </w:p>
        </w:tc>
        <w:tc>
          <w:tcPr>
            <w:tcW w:w="4366" w:type="dxa"/>
            <w:tcPrChange w:id="166" w:author="Leah Pietron" w:date="2016-11-10T10:57:00Z">
              <w:tcPr>
                <w:tcW w:w="4376" w:type="dxa"/>
              </w:tcPr>
            </w:tcPrChange>
          </w:tcPr>
          <w:p w14:paraId="786E1813" w14:textId="77777777" w:rsidR="00AF239E" w:rsidRPr="002A1E3E" w:rsidRDefault="00AF239E" w:rsidP="00EA6698">
            <w:pPr>
              <w:pStyle w:val="ListParagraph"/>
              <w:numPr>
                <w:ilvl w:val="0"/>
                <w:numId w:val="36"/>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Direct Costs</w:t>
            </w:r>
          </w:p>
          <w:p w14:paraId="329E8A4A"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Loss of data</w:t>
            </w:r>
          </w:p>
          <w:p w14:paraId="072BF641"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Matching members with wrong skill sets</w:t>
            </w:r>
          </w:p>
          <w:p w14:paraId="3C92C606" w14:textId="77777777" w:rsidR="00AF239E" w:rsidRPr="002A1E3E" w:rsidRDefault="00AF239E" w:rsidP="00EA6698">
            <w:pPr>
              <w:pStyle w:val="ListParagraph"/>
              <w:numPr>
                <w:ilvl w:val="0"/>
                <w:numId w:val="36"/>
              </w:numPr>
              <w:spacing w:after="0" w:line="240" w:lineRule="auto"/>
              <w:rPr>
                <w:rFonts w:ascii="Times New Roman" w:hAnsi="Times New Roman" w:cs="Times New Roman"/>
                <w:sz w:val="24"/>
                <w:szCs w:val="24"/>
              </w:rPr>
            </w:pPr>
            <w:r w:rsidRPr="002A1E3E">
              <w:rPr>
                <w:rFonts w:ascii="Times New Roman" w:hAnsi="Times New Roman" w:cs="Times New Roman"/>
                <w:sz w:val="24"/>
                <w:szCs w:val="24"/>
              </w:rPr>
              <w:t>Indirect Costs</w:t>
            </w:r>
          </w:p>
          <w:p w14:paraId="65C3A6AC"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Loss of company reputation </w:t>
            </w:r>
          </w:p>
          <w:p w14:paraId="1DDE142A"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Productivity lost while restoring systems </w:t>
            </w:r>
          </w:p>
          <w:p w14:paraId="6BB85683" w14:textId="77777777" w:rsidR="00AF239E" w:rsidRPr="002A1E3E" w:rsidRDefault="00AF239E" w:rsidP="00AF239E">
            <w:pPr>
              <w:pStyle w:val="ListParagraph"/>
              <w:spacing w:after="0" w:line="240" w:lineRule="auto"/>
              <w:rPr>
                <w:rFonts w:ascii="Times New Roman" w:hAnsi="Times New Roman" w:cs="Times New Roman"/>
                <w:sz w:val="24"/>
                <w:szCs w:val="24"/>
              </w:rPr>
            </w:pPr>
            <w:r w:rsidRPr="002A1E3E">
              <w:rPr>
                <w:rFonts w:ascii="Times New Roman" w:hAnsi="Times New Roman" w:cs="Times New Roman"/>
                <w:sz w:val="24"/>
                <w:szCs w:val="24"/>
              </w:rPr>
              <w:t xml:space="preserve">Inconsistencies </w:t>
            </w:r>
          </w:p>
        </w:tc>
      </w:tr>
    </w:tbl>
    <w:p w14:paraId="4CE2E73D" w14:textId="77777777" w:rsidR="001A3E94" w:rsidRDefault="001A3E94">
      <w:pPr>
        <w:rPr>
          <w:ins w:id="167" w:author="Leah Pietron" w:date="2016-11-10T11:06:00Z"/>
        </w:rPr>
      </w:pPr>
    </w:p>
    <w:p w14:paraId="7B7F6565" w14:textId="59953A1A" w:rsidR="00F753C6" w:rsidRDefault="001A3E94">
      <w:pPr>
        <w:rPr>
          <w:ins w:id="168" w:author="Leah Pietron" w:date="2016-11-10T10:57:00Z"/>
        </w:rPr>
      </w:pPr>
      <w:ins w:id="169" w:author="Leah Pietron" w:date="2016-11-10T11:06:00Z">
        <w:r>
          <w:t>Security Policies</w:t>
        </w:r>
      </w:ins>
    </w:p>
    <w:tbl>
      <w:tblPr>
        <w:tblStyle w:val="TableGrid"/>
        <w:tblW w:w="0" w:type="auto"/>
        <w:tblInd w:w="720" w:type="dxa"/>
        <w:tblLook w:val="04A0" w:firstRow="1" w:lastRow="0" w:firstColumn="1" w:lastColumn="0" w:noHBand="0" w:noVBand="1"/>
        <w:tblPrChange w:id="170" w:author="Leah Pietron" w:date="2016-11-10T10:57:00Z">
          <w:tblPr>
            <w:tblStyle w:val="TableGrid"/>
            <w:tblW w:w="0" w:type="auto"/>
            <w:tblInd w:w="720" w:type="dxa"/>
            <w:tblLook w:val="04A0" w:firstRow="1" w:lastRow="0" w:firstColumn="1" w:lastColumn="0" w:noHBand="0" w:noVBand="1"/>
          </w:tblPr>
        </w:tblPrChange>
      </w:tblPr>
      <w:tblGrid>
        <w:gridCol w:w="4264"/>
        <w:gridCol w:w="4366"/>
        <w:tblGridChange w:id="171">
          <w:tblGrid>
            <w:gridCol w:w="4264"/>
            <w:gridCol w:w="4366"/>
          </w:tblGrid>
        </w:tblGridChange>
      </w:tblGrid>
      <w:tr w:rsidR="00AF239E" w:rsidRPr="002A1E3E" w14:paraId="3C875B61" w14:textId="77777777" w:rsidTr="00F753C6">
        <w:tc>
          <w:tcPr>
            <w:tcW w:w="4264" w:type="dxa"/>
            <w:shd w:val="clear" w:color="auto" w:fill="5B9BD5" w:themeFill="accent1"/>
            <w:tcPrChange w:id="172" w:author="Leah Pietron" w:date="2016-11-10T10:57:00Z">
              <w:tcPr>
                <w:tcW w:w="4675" w:type="dxa"/>
                <w:shd w:val="clear" w:color="auto" w:fill="5B9BD5" w:themeFill="accent1"/>
              </w:tcPr>
            </w:tcPrChange>
          </w:tcPr>
          <w:p w14:paraId="21A6F1C5" w14:textId="5797F42E"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Security Policies</w:t>
            </w:r>
          </w:p>
        </w:tc>
        <w:tc>
          <w:tcPr>
            <w:tcW w:w="4366" w:type="dxa"/>
            <w:shd w:val="clear" w:color="auto" w:fill="5B9BD5" w:themeFill="accent1"/>
            <w:tcPrChange w:id="173" w:author="Leah Pietron" w:date="2016-11-10T10:57:00Z">
              <w:tcPr>
                <w:tcW w:w="4675" w:type="dxa"/>
                <w:shd w:val="clear" w:color="auto" w:fill="5B9BD5" w:themeFill="accent1"/>
              </w:tcPr>
            </w:tcPrChange>
          </w:tcPr>
          <w:p w14:paraId="1C95DE8C" w14:textId="77777777" w:rsidR="00AF239E" w:rsidRPr="002A1E3E" w:rsidRDefault="00AF239E" w:rsidP="00AF239E">
            <w:pPr>
              <w:pStyle w:val="ListParagraph"/>
              <w:spacing w:after="0" w:line="240" w:lineRule="auto"/>
              <w:ind w:left="0"/>
              <w:jc w:val="center"/>
              <w:rPr>
                <w:rFonts w:ascii="Times New Roman" w:hAnsi="Times New Roman" w:cs="Times New Roman"/>
                <w:sz w:val="24"/>
                <w:szCs w:val="24"/>
              </w:rPr>
            </w:pPr>
            <w:r w:rsidRPr="002A1E3E">
              <w:rPr>
                <w:rFonts w:ascii="Times New Roman" w:hAnsi="Times New Roman" w:cs="Times New Roman"/>
                <w:sz w:val="24"/>
                <w:szCs w:val="24"/>
              </w:rPr>
              <w:t>Description</w:t>
            </w:r>
          </w:p>
        </w:tc>
      </w:tr>
      <w:tr w:rsidR="00AF239E" w:rsidRPr="002A1E3E" w14:paraId="7F9C8456" w14:textId="77777777" w:rsidTr="00F753C6">
        <w:tc>
          <w:tcPr>
            <w:tcW w:w="4264" w:type="dxa"/>
            <w:tcPrChange w:id="174" w:author="Leah Pietron" w:date="2016-11-10T10:57:00Z">
              <w:tcPr>
                <w:tcW w:w="4675" w:type="dxa"/>
              </w:tcPr>
            </w:tcPrChange>
          </w:tcPr>
          <w:p w14:paraId="2FC96CC2" w14:textId="77777777" w:rsidR="00AF239E" w:rsidRPr="002A1E3E" w:rsidRDefault="00AF239E" w:rsidP="00AF239E">
            <w:pPr>
              <w:pStyle w:val="ListParagraph"/>
              <w:spacing w:after="0" w:line="240" w:lineRule="auto"/>
              <w:ind w:left="0"/>
              <w:jc w:val="center"/>
              <w:rPr>
                <w:rFonts w:ascii="Times New Roman" w:hAnsi="Times New Roman" w:cs="Times New Roman"/>
                <w:b/>
                <w:sz w:val="24"/>
                <w:szCs w:val="24"/>
              </w:rPr>
            </w:pPr>
            <w:r w:rsidRPr="002A1E3E">
              <w:rPr>
                <w:rFonts w:ascii="Times New Roman" w:hAnsi="Times New Roman" w:cs="Times New Roman"/>
                <w:b/>
                <w:sz w:val="24"/>
                <w:szCs w:val="24"/>
              </w:rPr>
              <w:t>Data Backup</w:t>
            </w:r>
          </w:p>
        </w:tc>
        <w:tc>
          <w:tcPr>
            <w:tcW w:w="4366" w:type="dxa"/>
            <w:tcPrChange w:id="175" w:author="Leah Pietron" w:date="2016-11-10T10:57:00Z">
              <w:tcPr>
                <w:tcW w:w="4675" w:type="dxa"/>
              </w:tcPr>
            </w:tcPrChange>
          </w:tcPr>
          <w:p w14:paraId="5D5E241E"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The data policy is to protect the information of the data and to have a backup to prevent loss of data. </w:t>
            </w:r>
          </w:p>
        </w:tc>
      </w:tr>
      <w:tr w:rsidR="00AF239E" w:rsidRPr="002A1E3E" w14:paraId="13DF9309" w14:textId="77777777" w:rsidTr="00F753C6">
        <w:tc>
          <w:tcPr>
            <w:tcW w:w="4264" w:type="dxa"/>
            <w:tcPrChange w:id="176" w:author="Leah Pietron" w:date="2016-11-10T10:57:00Z">
              <w:tcPr>
                <w:tcW w:w="4675" w:type="dxa"/>
              </w:tcPr>
            </w:tcPrChange>
          </w:tcPr>
          <w:p w14:paraId="328DD798" w14:textId="77777777" w:rsidR="00AF239E" w:rsidRPr="002A1E3E" w:rsidRDefault="00AF239E" w:rsidP="00AF239E">
            <w:pPr>
              <w:pStyle w:val="ListParagraph"/>
              <w:spacing w:after="0" w:line="240" w:lineRule="auto"/>
              <w:ind w:left="0"/>
              <w:jc w:val="center"/>
              <w:rPr>
                <w:rFonts w:ascii="Times New Roman" w:hAnsi="Times New Roman" w:cs="Times New Roman"/>
                <w:b/>
                <w:sz w:val="24"/>
                <w:szCs w:val="24"/>
              </w:rPr>
            </w:pPr>
            <w:r w:rsidRPr="002A1E3E">
              <w:rPr>
                <w:rFonts w:ascii="Times New Roman" w:hAnsi="Times New Roman" w:cs="Times New Roman"/>
                <w:b/>
                <w:sz w:val="24"/>
                <w:szCs w:val="24"/>
              </w:rPr>
              <w:t>Acceptable Use</w:t>
            </w:r>
          </w:p>
        </w:tc>
        <w:tc>
          <w:tcPr>
            <w:tcW w:w="4366" w:type="dxa"/>
            <w:tcPrChange w:id="177" w:author="Leah Pietron" w:date="2016-11-10T10:57:00Z">
              <w:tcPr>
                <w:tcW w:w="4675" w:type="dxa"/>
              </w:tcPr>
            </w:tcPrChange>
          </w:tcPr>
          <w:p w14:paraId="0694C1E8"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This policy outlines the acceptable use of the computer equipment at DOspace.  </w:t>
            </w:r>
          </w:p>
        </w:tc>
      </w:tr>
      <w:tr w:rsidR="00AF239E" w:rsidRPr="002A1E3E" w14:paraId="4DCD7EBA" w14:textId="77777777" w:rsidTr="00F753C6">
        <w:tc>
          <w:tcPr>
            <w:tcW w:w="4264" w:type="dxa"/>
            <w:tcPrChange w:id="178" w:author="Leah Pietron" w:date="2016-11-10T10:57:00Z">
              <w:tcPr>
                <w:tcW w:w="4675" w:type="dxa"/>
              </w:tcPr>
            </w:tcPrChange>
          </w:tcPr>
          <w:p w14:paraId="03188B20" w14:textId="77777777" w:rsidR="00AF239E" w:rsidRPr="002A1E3E" w:rsidRDefault="00AF239E" w:rsidP="00AF239E">
            <w:pPr>
              <w:pStyle w:val="ListParagraph"/>
              <w:spacing w:after="0" w:line="240" w:lineRule="auto"/>
              <w:ind w:left="0"/>
              <w:jc w:val="center"/>
              <w:rPr>
                <w:rFonts w:ascii="Times New Roman" w:hAnsi="Times New Roman" w:cs="Times New Roman"/>
                <w:b/>
                <w:sz w:val="24"/>
                <w:szCs w:val="24"/>
              </w:rPr>
            </w:pPr>
            <w:r w:rsidRPr="002A1E3E">
              <w:rPr>
                <w:rFonts w:ascii="Times New Roman" w:hAnsi="Times New Roman" w:cs="Times New Roman"/>
                <w:b/>
                <w:sz w:val="24"/>
                <w:szCs w:val="24"/>
              </w:rPr>
              <w:t xml:space="preserve">Web Application Security </w:t>
            </w:r>
          </w:p>
        </w:tc>
        <w:tc>
          <w:tcPr>
            <w:tcW w:w="4366" w:type="dxa"/>
            <w:tcPrChange w:id="179" w:author="Leah Pietron" w:date="2016-11-10T10:57:00Z">
              <w:tcPr>
                <w:tcW w:w="4675" w:type="dxa"/>
              </w:tcPr>
            </w:tcPrChange>
          </w:tcPr>
          <w:p w14:paraId="5F9E0FB5"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The purpose of this policy is the security of all that applies to the application of the web services. </w:t>
            </w:r>
          </w:p>
        </w:tc>
      </w:tr>
      <w:tr w:rsidR="00AF239E" w:rsidRPr="002A1E3E" w14:paraId="55E3E812" w14:textId="77777777" w:rsidTr="00F753C6">
        <w:tc>
          <w:tcPr>
            <w:tcW w:w="4264" w:type="dxa"/>
            <w:tcPrChange w:id="180" w:author="Leah Pietron" w:date="2016-11-10T10:57:00Z">
              <w:tcPr>
                <w:tcW w:w="4675" w:type="dxa"/>
              </w:tcPr>
            </w:tcPrChange>
          </w:tcPr>
          <w:p w14:paraId="5F838C98" w14:textId="77777777" w:rsidR="00AF239E" w:rsidRPr="002A1E3E" w:rsidRDefault="00AF239E" w:rsidP="00AF239E">
            <w:pPr>
              <w:pStyle w:val="ListParagraph"/>
              <w:spacing w:after="0" w:line="240" w:lineRule="auto"/>
              <w:ind w:left="0"/>
              <w:jc w:val="center"/>
              <w:rPr>
                <w:rFonts w:ascii="Times New Roman" w:hAnsi="Times New Roman" w:cs="Times New Roman"/>
                <w:b/>
                <w:sz w:val="24"/>
                <w:szCs w:val="24"/>
              </w:rPr>
            </w:pPr>
            <w:r w:rsidRPr="002A1E3E">
              <w:rPr>
                <w:rFonts w:ascii="Times New Roman" w:hAnsi="Times New Roman" w:cs="Times New Roman"/>
                <w:b/>
                <w:sz w:val="24"/>
                <w:szCs w:val="24"/>
              </w:rPr>
              <w:t>Anti-Virus</w:t>
            </w:r>
          </w:p>
        </w:tc>
        <w:tc>
          <w:tcPr>
            <w:tcW w:w="4366" w:type="dxa"/>
            <w:tcPrChange w:id="181" w:author="Leah Pietron" w:date="2016-11-10T10:57:00Z">
              <w:tcPr>
                <w:tcW w:w="4675" w:type="dxa"/>
              </w:tcPr>
            </w:tcPrChange>
          </w:tcPr>
          <w:p w14:paraId="54B59A0E"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To establish requirements that must be met by the computers of DOspace and the use of networks connected to ensure virus prevention and detection. </w:t>
            </w:r>
          </w:p>
        </w:tc>
      </w:tr>
      <w:tr w:rsidR="00AF239E" w:rsidRPr="002A1E3E" w14:paraId="645604BE" w14:textId="77777777" w:rsidTr="00F753C6">
        <w:tc>
          <w:tcPr>
            <w:tcW w:w="4264" w:type="dxa"/>
            <w:tcPrChange w:id="182" w:author="Leah Pietron" w:date="2016-11-10T10:57:00Z">
              <w:tcPr>
                <w:tcW w:w="4675" w:type="dxa"/>
              </w:tcPr>
            </w:tcPrChange>
          </w:tcPr>
          <w:p w14:paraId="234AE457" w14:textId="77777777" w:rsidR="00AF239E" w:rsidRPr="002A1E3E" w:rsidRDefault="00AF239E" w:rsidP="00AF239E">
            <w:pPr>
              <w:pStyle w:val="ListParagraph"/>
              <w:spacing w:after="0" w:line="240" w:lineRule="auto"/>
              <w:ind w:left="0"/>
              <w:jc w:val="center"/>
              <w:rPr>
                <w:rFonts w:ascii="Times New Roman" w:hAnsi="Times New Roman" w:cs="Times New Roman"/>
                <w:b/>
                <w:sz w:val="24"/>
                <w:szCs w:val="24"/>
              </w:rPr>
            </w:pPr>
            <w:r w:rsidRPr="002A1E3E">
              <w:rPr>
                <w:rFonts w:ascii="Times New Roman" w:hAnsi="Times New Roman" w:cs="Times New Roman"/>
                <w:b/>
                <w:sz w:val="24"/>
                <w:szCs w:val="24"/>
              </w:rPr>
              <w:t>Email</w:t>
            </w:r>
          </w:p>
        </w:tc>
        <w:tc>
          <w:tcPr>
            <w:tcW w:w="4366" w:type="dxa"/>
            <w:tcPrChange w:id="183" w:author="Leah Pietron" w:date="2016-11-10T10:57:00Z">
              <w:tcPr>
                <w:tcW w:w="4675" w:type="dxa"/>
              </w:tcPr>
            </w:tcPrChange>
          </w:tcPr>
          <w:p w14:paraId="0B26A35E"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The purpose of an email policy is to ensure the correct system used and the user responsibility.</w:t>
            </w:r>
          </w:p>
        </w:tc>
      </w:tr>
      <w:tr w:rsidR="00AF239E" w:rsidRPr="002A1E3E" w14:paraId="359D79E1" w14:textId="77777777" w:rsidTr="00F753C6">
        <w:tc>
          <w:tcPr>
            <w:tcW w:w="4264" w:type="dxa"/>
            <w:tcPrChange w:id="184" w:author="Leah Pietron" w:date="2016-11-10T10:57:00Z">
              <w:tcPr>
                <w:tcW w:w="4675" w:type="dxa"/>
              </w:tcPr>
            </w:tcPrChange>
          </w:tcPr>
          <w:p w14:paraId="5300E4AF" w14:textId="77777777" w:rsidR="00AF239E" w:rsidRPr="002A1E3E" w:rsidRDefault="00AF239E" w:rsidP="00AF239E">
            <w:pPr>
              <w:pStyle w:val="ListParagraph"/>
              <w:spacing w:after="0" w:line="240" w:lineRule="auto"/>
              <w:ind w:left="0"/>
              <w:jc w:val="center"/>
              <w:rPr>
                <w:rFonts w:ascii="Times New Roman" w:hAnsi="Times New Roman" w:cs="Times New Roman"/>
                <w:b/>
                <w:sz w:val="24"/>
                <w:szCs w:val="24"/>
              </w:rPr>
            </w:pPr>
            <w:r w:rsidRPr="002A1E3E">
              <w:rPr>
                <w:rFonts w:ascii="Times New Roman" w:hAnsi="Times New Roman" w:cs="Times New Roman"/>
                <w:b/>
                <w:sz w:val="24"/>
                <w:szCs w:val="24"/>
              </w:rPr>
              <w:t xml:space="preserve">Password Protection </w:t>
            </w:r>
          </w:p>
        </w:tc>
        <w:tc>
          <w:tcPr>
            <w:tcW w:w="4366" w:type="dxa"/>
            <w:tcPrChange w:id="185" w:author="Leah Pietron" w:date="2016-11-10T10:57:00Z">
              <w:tcPr>
                <w:tcW w:w="4675" w:type="dxa"/>
              </w:tcPr>
            </w:tcPrChange>
          </w:tcPr>
          <w:p w14:paraId="6451EA7C"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The purpose of this policy is to create a standard for creating strong passwords and changing those passwords every so often. </w:t>
            </w:r>
          </w:p>
        </w:tc>
      </w:tr>
      <w:tr w:rsidR="00AF239E" w:rsidRPr="002A1E3E" w14:paraId="1D506071" w14:textId="77777777" w:rsidTr="00F753C6">
        <w:tc>
          <w:tcPr>
            <w:tcW w:w="4264" w:type="dxa"/>
            <w:tcPrChange w:id="186" w:author="Leah Pietron" w:date="2016-11-10T10:57:00Z">
              <w:tcPr>
                <w:tcW w:w="4675" w:type="dxa"/>
              </w:tcPr>
            </w:tcPrChange>
          </w:tcPr>
          <w:p w14:paraId="7559769D" w14:textId="77777777" w:rsidR="00AF239E" w:rsidRPr="002A1E3E" w:rsidRDefault="00AF239E" w:rsidP="00AF239E">
            <w:pPr>
              <w:pStyle w:val="ListParagraph"/>
              <w:spacing w:after="0" w:line="240" w:lineRule="auto"/>
              <w:ind w:left="0"/>
              <w:jc w:val="center"/>
              <w:rPr>
                <w:rFonts w:ascii="Times New Roman" w:hAnsi="Times New Roman" w:cs="Times New Roman"/>
                <w:b/>
                <w:sz w:val="24"/>
                <w:szCs w:val="24"/>
              </w:rPr>
            </w:pPr>
            <w:r w:rsidRPr="002A1E3E">
              <w:rPr>
                <w:rFonts w:ascii="Times New Roman" w:hAnsi="Times New Roman" w:cs="Times New Roman"/>
                <w:b/>
                <w:sz w:val="24"/>
                <w:szCs w:val="24"/>
              </w:rPr>
              <w:t>Software Installation</w:t>
            </w:r>
          </w:p>
        </w:tc>
        <w:tc>
          <w:tcPr>
            <w:tcW w:w="4366" w:type="dxa"/>
            <w:tcPrChange w:id="187" w:author="Leah Pietron" w:date="2016-11-10T10:57:00Z">
              <w:tcPr>
                <w:tcW w:w="4675" w:type="dxa"/>
              </w:tcPr>
            </w:tcPrChange>
          </w:tcPr>
          <w:p w14:paraId="042868FD"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This policy is to establish the requirements of securing a proper software installation onto the computers at DOspace. </w:t>
            </w:r>
          </w:p>
        </w:tc>
      </w:tr>
      <w:tr w:rsidR="00AF239E" w:rsidRPr="002A1E3E" w14:paraId="12E0E127" w14:textId="77777777" w:rsidTr="00F753C6">
        <w:tc>
          <w:tcPr>
            <w:tcW w:w="4264" w:type="dxa"/>
            <w:tcPrChange w:id="188" w:author="Leah Pietron" w:date="2016-11-10T10:57:00Z">
              <w:tcPr>
                <w:tcW w:w="4675" w:type="dxa"/>
              </w:tcPr>
            </w:tcPrChange>
          </w:tcPr>
          <w:p w14:paraId="2F90A12C" w14:textId="77777777" w:rsidR="00AF239E" w:rsidRPr="002A1E3E" w:rsidRDefault="00AF239E" w:rsidP="00AF239E">
            <w:pPr>
              <w:pStyle w:val="ListParagraph"/>
              <w:spacing w:after="0" w:line="240" w:lineRule="auto"/>
              <w:ind w:left="0"/>
              <w:jc w:val="center"/>
              <w:rPr>
                <w:rFonts w:ascii="Times New Roman" w:hAnsi="Times New Roman" w:cs="Times New Roman"/>
                <w:b/>
                <w:sz w:val="24"/>
                <w:szCs w:val="24"/>
              </w:rPr>
            </w:pPr>
            <w:r w:rsidRPr="002A1E3E">
              <w:rPr>
                <w:rFonts w:ascii="Times New Roman" w:hAnsi="Times New Roman" w:cs="Times New Roman"/>
                <w:b/>
                <w:sz w:val="24"/>
                <w:szCs w:val="24"/>
              </w:rPr>
              <w:t>Information Logging</w:t>
            </w:r>
          </w:p>
        </w:tc>
        <w:tc>
          <w:tcPr>
            <w:tcW w:w="4366" w:type="dxa"/>
            <w:tcPrChange w:id="189" w:author="Leah Pietron" w:date="2016-11-10T10:57:00Z">
              <w:tcPr>
                <w:tcW w:w="4675" w:type="dxa"/>
              </w:tcPr>
            </w:tcPrChange>
          </w:tcPr>
          <w:p w14:paraId="5A83F1D2" w14:textId="77777777" w:rsidR="00AF239E" w:rsidRPr="002A1E3E" w:rsidRDefault="00AF239E" w:rsidP="00AF239E">
            <w:pPr>
              <w:pStyle w:val="ListParagraph"/>
              <w:spacing w:after="0" w:line="240" w:lineRule="auto"/>
              <w:ind w:left="0"/>
              <w:rPr>
                <w:rFonts w:ascii="Times New Roman" w:hAnsi="Times New Roman" w:cs="Times New Roman"/>
                <w:sz w:val="24"/>
                <w:szCs w:val="24"/>
              </w:rPr>
            </w:pPr>
            <w:r w:rsidRPr="002A1E3E">
              <w:rPr>
                <w:rFonts w:ascii="Times New Roman" w:hAnsi="Times New Roman" w:cs="Times New Roman"/>
                <w:sz w:val="24"/>
                <w:szCs w:val="24"/>
              </w:rPr>
              <w:t xml:space="preserve">This policy is to show what information needs to be logged into the system. </w:t>
            </w:r>
          </w:p>
        </w:tc>
      </w:tr>
    </w:tbl>
    <w:p w14:paraId="2B6C0431" w14:textId="69E98CD6" w:rsidR="0085415C" w:rsidRPr="003800D8" w:rsidRDefault="0085415C" w:rsidP="00E64460">
      <w:pPr>
        <w:spacing w:after="0" w:line="240" w:lineRule="auto"/>
        <w:rPr>
          <w:rFonts w:ascii="Times New Roman" w:hAnsi="Times New Roman" w:cs="Times New Roman"/>
          <w:b/>
          <w:sz w:val="24"/>
          <w:szCs w:val="24"/>
          <w:highlight w:val="yellow"/>
        </w:rPr>
      </w:pPr>
    </w:p>
    <w:p w14:paraId="765543C9" w14:textId="375AEAB2" w:rsidR="001C5AE4" w:rsidRDefault="0085415C" w:rsidP="001C5AE4">
      <w:pPr>
        <w:spacing w:after="0" w:line="240" w:lineRule="auto"/>
        <w:ind w:firstLine="720"/>
        <w:rPr>
          <w:rFonts w:ascii="Times New Roman" w:hAnsi="Times New Roman" w:cs="Times New Roman"/>
          <w:b/>
          <w:sz w:val="24"/>
          <w:szCs w:val="24"/>
          <w:highlight w:val="yellow"/>
        </w:rPr>
        <w:sectPr w:rsidR="001C5AE4" w:rsidSect="00671719">
          <w:pgSz w:w="12240" w:h="15840"/>
          <w:pgMar w:top="1440" w:right="1440" w:bottom="1440" w:left="1440" w:header="720" w:footer="720" w:gutter="0"/>
          <w:pgNumType w:start="0"/>
          <w:cols w:space="720"/>
          <w:titlePg/>
          <w:docGrid w:linePitch="326"/>
        </w:sectPr>
      </w:pPr>
      <w:r w:rsidRPr="003800D8">
        <w:rPr>
          <w:rFonts w:ascii="Times New Roman" w:hAnsi="Times New Roman" w:cs="Times New Roman"/>
          <w:b/>
          <w:sz w:val="24"/>
          <w:szCs w:val="24"/>
          <w:highlight w:val="yellow"/>
        </w:rPr>
        <w:t>Requirements Documentation</w:t>
      </w:r>
    </w:p>
    <w:p w14:paraId="231C9EC7" w14:textId="7D3D21FC" w:rsidR="0085415C" w:rsidRPr="003800D8" w:rsidRDefault="0085415C" w:rsidP="008610EE">
      <w:pPr>
        <w:spacing w:after="0" w:line="240" w:lineRule="auto"/>
        <w:ind w:firstLine="720"/>
        <w:rPr>
          <w:rFonts w:ascii="Times New Roman" w:hAnsi="Times New Roman" w:cs="Times New Roman"/>
          <w:b/>
          <w:sz w:val="24"/>
          <w:szCs w:val="24"/>
        </w:rPr>
      </w:pPr>
      <w:r w:rsidRPr="0030124A">
        <w:rPr>
          <w:rFonts w:ascii="Times New Roman" w:hAnsi="Times New Roman" w:cs="Times New Roman"/>
          <w:b/>
          <w:sz w:val="24"/>
          <w:szCs w:val="24"/>
        </w:rPr>
        <w:lastRenderedPageBreak/>
        <w:t>Risk Register</w:t>
      </w:r>
    </w:p>
    <w:p w14:paraId="27A1B88B" w14:textId="35EA800A" w:rsidR="001C0CEB" w:rsidRDefault="001C0CEB" w:rsidP="009E3E61">
      <w:pPr>
        <w:pStyle w:val="Heading3"/>
        <w:spacing w:before="0" w:line="240" w:lineRule="auto"/>
        <w:rPr>
          <w:rFonts w:ascii="Times New Roman" w:hAnsi="Times New Roman" w:cs="Times New Roman"/>
          <w:color w:val="auto"/>
          <w:sz w:val="24"/>
          <w:highlight w:val="yellow"/>
        </w:rPr>
      </w:pPr>
    </w:p>
    <w:tbl>
      <w:tblPr>
        <w:tblW w:w="0" w:type="auto"/>
        <w:tblInd w:w="-72" w:type="dxa"/>
        <w:tblLayout w:type="fixed"/>
        <w:tblLook w:val="01E0" w:firstRow="1" w:lastRow="1" w:firstColumn="1" w:lastColumn="1" w:noHBand="0" w:noVBand="0"/>
      </w:tblPr>
      <w:tblGrid>
        <w:gridCol w:w="1620"/>
        <w:gridCol w:w="4050"/>
        <w:gridCol w:w="240"/>
        <w:gridCol w:w="2730"/>
        <w:gridCol w:w="2232"/>
      </w:tblGrid>
      <w:tr w:rsidR="0030124A" w:rsidRPr="00997498" w14:paraId="4C1C22D6" w14:textId="77777777" w:rsidTr="00B372D4">
        <w:trPr>
          <w:trHeight w:val="432"/>
        </w:trPr>
        <w:tc>
          <w:tcPr>
            <w:tcW w:w="1620" w:type="dxa"/>
            <w:vAlign w:val="bottom"/>
          </w:tcPr>
          <w:p w14:paraId="1F22DEB5" w14:textId="77777777" w:rsidR="0030124A" w:rsidRPr="00997498" w:rsidRDefault="0030124A" w:rsidP="00AF239E">
            <w:pPr>
              <w:jc w:val="right"/>
              <w:rPr>
                <w:rFonts w:ascii="Arial" w:hAnsi="Arial" w:cs="Arial"/>
                <w:b/>
              </w:rPr>
            </w:pPr>
            <w:r>
              <w:rPr>
                <w:rFonts w:ascii="Arial" w:hAnsi="Arial" w:cs="Arial"/>
                <w:b/>
              </w:rPr>
              <w:t>Project Title</w:t>
            </w:r>
            <w:r w:rsidRPr="00997498">
              <w:rPr>
                <w:rFonts w:ascii="Arial" w:hAnsi="Arial" w:cs="Arial"/>
                <w:b/>
              </w:rPr>
              <w:t>:</w:t>
            </w:r>
          </w:p>
        </w:tc>
        <w:tc>
          <w:tcPr>
            <w:tcW w:w="4050" w:type="dxa"/>
            <w:tcBorders>
              <w:bottom w:val="single" w:sz="4" w:space="0" w:color="auto"/>
            </w:tcBorders>
            <w:vAlign w:val="bottom"/>
          </w:tcPr>
          <w:p w14:paraId="17C69508" w14:textId="77777777" w:rsidR="0030124A" w:rsidRPr="00997498" w:rsidRDefault="0030124A" w:rsidP="00AF239E">
            <w:pPr>
              <w:rPr>
                <w:rFonts w:ascii="Arial" w:hAnsi="Arial" w:cs="Arial"/>
              </w:rPr>
            </w:pPr>
            <w:r>
              <w:rPr>
                <w:rFonts w:ascii="Arial" w:hAnsi="Arial" w:cs="Arial"/>
              </w:rPr>
              <w:t>Mentor/Member Mentorship Database</w:t>
            </w:r>
          </w:p>
        </w:tc>
        <w:tc>
          <w:tcPr>
            <w:tcW w:w="240" w:type="dxa"/>
            <w:vAlign w:val="bottom"/>
          </w:tcPr>
          <w:p w14:paraId="38500E20" w14:textId="77777777" w:rsidR="0030124A" w:rsidRPr="00997498" w:rsidRDefault="0030124A" w:rsidP="00AF239E">
            <w:pPr>
              <w:jc w:val="right"/>
              <w:rPr>
                <w:rFonts w:ascii="Arial" w:hAnsi="Arial" w:cs="Arial"/>
              </w:rPr>
            </w:pPr>
          </w:p>
        </w:tc>
        <w:tc>
          <w:tcPr>
            <w:tcW w:w="2730" w:type="dxa"/>
            <w:vAlign w:val="bottom"/>
          </w:tcPr>
          <w:p w14:paraId="723AC0A2" w14:textId="77777777" w:rsidR="0030124A" w:rsidRPr="00997498" w:rsidRDefault="0030124A" w:rsidP="00AF239E">
            <w:pPr>
              <w:jc w:val="right"/>
              <w:rPr>
                <w:rFonts w:ascii="Arial" w:hAnsi="Arial" w:cs="Arial"/>
                <w:b/>
              </w:rPr>
            </w:pPr>
            <w:r w:rsidRPr="00997498">
              <w:rPr>
                <w:rFonts w:ascii="Arial" w:hAnsi="Arial" w:cs="Arial"/>
                <w:b/>
              </w:rPr>
              <w:t>Date Prepared:</w:t>
            </w:r>
          </w:p>
        </w:tc>
        <w:tc>
          <w:tcPr>
            <w:tcW w:w="2232" w:type="dxa"/>
            <w:tcBorders>
              <w:bottom w:val="single" w:sz="4" w:space="0" w:color="auto"/>
            </w:tcBorders>
            <w:vAlign w:val="bottom"/>
          </w:tcPr>
          <w:p w14:paraId="52FCECFA" w14:textId="60513723" w:rsidR="0030124A" w:rsidRPr="00997498" w:rsidRDefault="00B372D4" w:rsidP="00AF239E">
            <w:pPr>
              <w:rPr>
                <w:rFonts w:ascii="Arial" w:hAnsi="Arial" w:cs="Arial"/>
              </w:rPr>
            </w:pPr>
            <w:r>
              <w:rPr>
                <w:rFonts w:ascii="Arial" w:hAnsi="Arial" w:cs="Arial"/>
              </w:rPr>
              <w:t>November 10</w:t>
            </w:r>
            <w:r w:rsidR="0030124A">
              <w:rPr>
                <w:rFonts w:ascii="Arial" w:hAnsi="Arial" w:cs="Arial"/>
              </w:rPr>
              <w:t>, 2016</w:t>
            </w:r>
          </w:p>
        </w:tc>
      </w:tr>
    </w:tbl>
    <w:p w14:paraId="003EBD27" w14:textId="284DB95E" w:rsidR="001C5AE4" w:rsidRDefault="001C5AE4" w:rsidP="001C5AE4">
      <w:pPr>
        <w:rPr>
          <w:highlight w:val="yellow"/>
        </w:rPr>
      </w:pPr>
    </w:p>
    <w:p w14:paraId="48CD1B52" w14:textId="7F9E0043" w:rsidR="0030124A" w:rsidRDefault="0030124A" w:rsidP="001C5AE4">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90" w:author="Leah Pietron" w:date="2016-11-10T11:12: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588"/>
        <w:gridCol w:w="4796"/>
        <w:gridCol w:w="839"/>
        <w:gridCol w:w="830"/>
        <w:gridCol w:w="914"/>
        <w:gridCol w:w="1000"/>
        <w:gridCol w:w="656"/>
        <w:gridCol w:w="835"/>
        <w:gridCol w:w="2492"/>
        <w:tblGridChange w:id="191">
          <w:tblGrid>
            <w:gridCol w:w="588"/>
            <w:gridCol w:w="4796"/>
            <w:gridCol w:w="839"/>
            <w:gridCol w:w="830"/>
            <w:gridCol w:w="914"/>
            <w:gridCol w:w="1000"/>
            <w:gridCol w:w="656"/>
            <w:gridCol w:w="835"/>
            <w:gridCol w:w="2492"/>
          </w:tblGrid>
        </w:tblGridChange>
      </w:tblGrid>
      <w:tr w:rsidR="0030124A" w:rsidRPr="00647A64" w14:paraId="6882D5CA" w14:textId="77777777" w:rsidTr="001A3E94">
        <w:trPr>
          <w:trHeight w:val="341"/>
          <w:trPrChange w:id="192" w:author="Leah Pietron" w:date="2016-11-10T11:12:00Z">
            <w:trPr>
              <w:trHeight w:val="341"/>
            </w:trPr>
          </w:trPrChange>
        </w:trPr>
        <w:tc>
          <w:tcPr>
            <w:tcW w:w="588" w:type="dxa"/>
            <w:vMerge w:val="restart"/>
            <w:tcPrChange w:id="193" w:author="Leah Pietron" w:date="2016-11-10T11:12:00Z">
              <w:tcPr>
                <w:tcW w:w="588" w:type="dxa"/>
                <w:vMerge w:val="restart"/>
              </w:tcPr>
            </w:tcPrChange>
          </w:tcPr>
          <w:p w14:paraId="36273263" w14:textId="77777777" w:rsidR="0030124A" w:rsidRPr="00647A64" w:rsidRDefault="0030124A" w:rsidP="00AF239E">
            <w:pPr>
              <w:jc w:val="center"/>
              <w:rPr>
                <w:rFonts w:ascii="Calibri" w:hAnsi="Calibri"/>
                <w:b/>
              </w:rPr>
            </w:pPr>
            <w:r>
              <w:rPr>
                <w:rFonts w:ascii="Calibri" w:hAnsi="Calibri"/>
                <w:b/>
              </w:rPr>
              <w:t>Risk ID</w:t>
            </w:r>
          </w:p>
        </w:tc>
        <w:tc>
          <w:tcPr>
            <w:tcW w:w="4796" w:type="dxa"/>
            <w:vMerge w:val="restart"/>
            <w:tcPrChange w:id="194" w:author="Leah Pietron" w:date="2016-11-10T11:12:00Z">
              <w:tcPr>
                <w:tcW w:w="5294" w:type="dxa"/>
                <w:vMerge w:val="restart"/>
              </w:tcPr>
            </w:tcPrChange>
          </w:tcPr>
          <w:p w14:paraId="18C4C5BA" w14:textId="77777777" w:rsidR="0030124A" w:rsidRPr="0030124A" w:rsidRDefault="0030124A" w:rsidP="00AF239E">
            <w:pPr>
              <w:pStyle w:val="Heading4"/>
              <w:rPr>
                <w:i w:val="0"/>
              </w:rPr>
            </w:pPr>
            <w:bookmarkStart w:id="195" w:name="_Toc466501496"/>
            <w:r w:rsidRPr="0030124A">
              <w:rPr>
                <w:i w:val="0"/>
                <w:color w:val="auto"/>
              </w:rPr>
              <w:t>Risk Statement</w:t>
            </w:r>
            <w:bookmarkEnd w:id="195"/>
          </w:p>
        </w:tc>
        <w:tc>
          <w:tcPr>
            <w:tcW w:w="839" w:type="dxa"/>
            <w:vMerge w:val="restart"/>
            <w:tcPrChange w:id="196" w:author="Leah Pietron" w:date="2016-11-10T11:12:00Z">
              <w:tcPr>
                <w:tcW w:w="858" w:type="dxa"/>
                <w:vMerge w:val="restart"/>
              </w:tcPr>
            </w:tcPrChange>
          </w:tcPr>
          <w:p w14:paraId="4FE2282B" w14:textId="77777777" w:rsidR="0030124A" w:rsidRPr="00647A64" w:rsidRDefault="0030124A" w:rsidP="00AF239E">
            <w:pPr>
              <w:jc w:val="center"/>
              <w:rPr>
                <w:rFonts w:ascii="Calibri" w:hAnsi="Calibri"/>
                <w:b/>
              </w:rPr>
            </w:pPr>
            <w:r>
              <w:rPr>
                <w:rFonts w:ascii="Calibri" w:hAnsi="Calibri"/>
                <w:b/>
              </w:rPr>
              <w:t>Probability</w:t>
            </w:r>
          </w:p>
        </w:tc>
        <w:tc>
          <w:tcPr>
            <w:tcW w:w="3400" w:type="dxa"/>
            <w:gridSpan w:val="4"/>
            <w:tcPrChange w:id="197" w:author="Leah Pietron" w:date="2016-11-10T11:12:00Z">
              <w:tcPr>
                <w:tcW w:w="3478" w:type="dxa"/>
                <w:gridSpan w:val="4"/>
              </w:tcPr>
            </w:tcPrChange>
          </w:tcPr>
          <w:p w14:paraId="322BCAEB" w14:textId="77777777" w:rsidR="0030124A" w:rsidRDefault="0030124A" w:rsidP="00AF239E">
            <w:pPr>
              <w:jc w:val="center"/>
              <w:rPr>
                <w:rFonts w:ascii="Calibri" w:hAnsi="Calibri"/>
                <w:b/>
              </w:rPr>
            </w:pPr>
            <w:r>
              <w:rPr>
                <w:rFonts w:ascii="Calibri" w:hAnsi="Calibri"/>
                <w:b/>
              </w:rPr>
              <w:t>Impact</w:t>
            </w:r>
          </w:p>
        </w:tc>
        <w:tc>
          <w:tcPr>
            <w:tcW w:w="835" w:type="dxa"/>
            <w:vMerge w:val="restart"/>
            <w:tcPrChange w:id="198" w:author="Leah Pietron" w:date="2016-11-10T11:12:00Z">
              <w:tcPr>
                <w:tcW w:w="853" w:type="dxa"/>
                <w:vMerge w:val="restart"/>
              </w:tcPr>
            </w:tcPrChange>
          </w:tcPr>
          <w:p w14:paraId="55147648" w14:textId="77777777" w:rsidR="0030124A" w:rsidRPr="00647A64" w:rsidRDefault="0030124A" w:rsidP="00AF239E">
            <w:pPr>
              <w:jc w:val="center"/>
              <w:rPr>
                <w:rFonts w:ascii="Calibri" w:hAnsi="Calibri"/>
                <w:b/>
              </w:rPr>
            </w:pPr>
            <w:r>
              <w:rPr>
                <w:rFonts w:ascii="Calibri" w:hAnsi="Calibri"/>
                <w:b/>
              </w:rPr>
              <w:t>Score</w:t>
            </w:r>
          </w:p>
        </w:tc>
        <w:tc>
          <w:tcPr>
            <w:tcW w:w="2492" w:type="dxa"/>
            <w:vMerge w:val="restart"/>
            <w:tcPrChange w:id="199" w:author="Leah Pietron" w:date="2016-11-10T11:12:00Z">
              <w:tcPr>
                <w:tcW w:w="2717" w:type="dxa"/>
                <w:vMerge w:val="restart"/>
              </w:tcPr>
            </w:tcPrChange>
          </w:tcPr>
          <w:p w14:paraId="0D0A8AFD" w14:textId="77777777" w:rsidR="0030124A" w:rsidRPr="00647A64" w:rsidRDefault="0030124A" w:rsidP="00AF239E">
            <w:pPr>
              <w:jc w:val="center"/>
              <w:rPr>
                <w:rFonts w:ascii="Calibri" w:hAnsi="Calibri"/>
                <w:b/>
              </w:rPr>
            </w:pPr>
            <w:r>
              <w:rPr>
                <w:rFonts w:ascii="Calibri" w:hAnsi="Calibri"/>
                <w:b/>
              </w:rPr>
              <w:t>Response</w:t>
            </w:r>
          </w:p>
        </w:tc>
      </w:tr>
      <w:tr w:rsidR="0030124A" w:rsidRPr="00647A64" w14:paraId="01C483FA" w14:textId="77777777" w:rsidTr="001A3E94">
        <w:trPr>
          <w:trHeight w:val="332"/>
          <w:trPrChange w:id="200" w:author="Leah Pietron" w:date="2016-11-10T11:12:00Z">
            <w:trPr>
              <w:trHeight w:val="332"/>
            </w:trPr>
          </w:trPrChange>
        </w:trPr>
        <w:tc>
          <w:tcPr>
            <w:tcW w:w="588" w:type="dxa"/>
            <w:vMerge/>
            <w:tcPrChange w:id="201" w:author="Leah Pietron" w:date="2016-11-10T11:12:00Z">
              <w:tcPr>
                <w:tcW w:w="588" w:type="dxa"/>
                <w:vMerge/>
              </w:tcPr>
            </w:tcPrChange>
          </w:tcPr>
          <w:p w14:paraId="7E5083F7" w14:textId="77777777" w:rsidR="0030124A" w:rsidRPr="00647A64" w:rsidRDefault="0030124A" w:rsidP="00AF239E">
            <w:pPr>
              <w:rPr>
                <w:rFonts w:ascii="Calibri" w:hAnsi="Calibri"/>
              </w:rPr>
            </w:pPr>
          </w:p>
        </w:tc>
        <w:tc>
          <w:tcPr>
            <w:tcW w:w="4796" w:type="dxa"/>
            <w:vMerge/>
            <w:tcPrChange w:id="202" w:author="Leah Pietron" w:date="2016-11-10T11:12:00Z">
              <w:tcPr>
                <w:tcW w:w="5294" w:type="dxa"/>
                <w:vMerge/>
              </w:tcPr>
            </w:tcPrChange>
          </w:tcPr>
          <w:p w14:paraId="71E395E9" w14:textId="77777777" w:rsidR="0030124A" w:rsidRPr="00647A64" w:rsidRDefault="0030124A" w:rsidP="00AF239E">
            <w:pPr>
              <w:rPr>
                <w:rFonts w:ascii="Calibri" w:hAnsi="Calibri"/>
              </w:rPr>
            </w:pPr>
          </w:p>
        </w:tc>
        <w:tc>
          <w:tcPr>
            <w:tcW w:w="839" w:type="dxa"/>
            <w:vMerge/>
            <w:tcPrChange w:id="203" w:author="Leah Pietron" w:date="2016-11-10T11:12:00Z">
              <w:tcPr>
                <w:tcW w:w="858" w:type="dxa"/>
                <w:vMerge/>
              </w:tcPr>
            </w:tcPrChange>
          </w:tcPr>
          <w:p w14:paraId="42FAFD29" w14:textId="77777777" w:rsidR="0030124A" w:rsidRPr="00647A64" w:rsidRDefault="0030124A" w:rsidP="00AF239E">
            <w:pPr>
              <w:rPr>
                <w:rFonts w:ascii="Calibri" w:hAnsi="Calibri"/>
              </w:rPr>
            </w:pPr>
          </w:p>
        </w:tc>
        <w:tc>
          <w:tcPr>
            <w:tcW w:w="830" w:type="dxa"/>
            <w:tcPrChange w:id="204" w:author="Leah Pietron" w:date="2016-11-10T11:12:00Z">
              <w:tcPr>
                <w:tcW w:w="842" w:type="dxa"/>
              </w:tcPr>
            </w:tcPrChange>
          </w:tcPr>
          <w:p w14:paraId="31CEEEEE" w14:textId="77777777" w:rsidR="0030124A" w:rsidRPr="00647A64" w:rsidRDefault="0030124A" w:rsidP="00AF239E">
            <w:pPr>
              <w:rPr>
                <w:rFonts w:ascii="Calibri" w:hAnsi="Calibri"/>
              </w:rPr>
            </w:pPr>
            <w:r>
              <w:rPr>
                <w:rFonts w:ascii="Calibri" w:hAnsi="Calibri"/>
              </w:rPr>
              <w:t>Scope</w:t>
            </w:r>
          </w:p>
        </w:tc>
        <w:tc>
          <w:tcPr>
            <w:tcW w:w="914" w:type="dxa"/>
            <w:tcPrChange w:id="205" w:author="Leah Pietron" w:date="2016-11-10T11:12:00Z">
              <w:tcPr>
                <w:tcW w:w="946" w:type="dxa"/>
              </w:tcPr>
            </w:tcPrChange>
          </w:tcPr>
          <w:p w14:paraId="6AB0DC8D" w14:textId="77777777" w:rsidR="0030124A" w:rsidRPr="00647A64" w:rsidRDefault="0030124A" w:rsidP="00AF239E">
            <w:pPr>
              <w:rPr>
                <w:rFonts w:ascii="Calibri" w:hAnsi="Calibri"/>
              </w:rPr>
            </w:pPr>
            <w:r>
              <w:rPr>
                <w:rFonts w:ascii="Calibri" w:hAnsi="Calibri"/>
              </w:rPr>
              <w:t>Quality</w:t>
            </w:r>
          </w:p>
        </w:tc>
        <w:tc>
          <w:tcPr>
            <w:tcW w:w="1000" w:type="dxa"/>
            <w:tcPrChange w:id="206" w:author="Leah Pietron" w:date="2016-11-10T11:12:00Z">
              <w:tcPr>
                <w:tcW w:w="1027" w:type="dxa"/>
              </w:tcPr>
            </w:tcPrChange>
          </w:tcPr>
          <w:p w14:paraId="1E0A00FD" w14:textId="77777777" w:rsidR="0030124A" w:rsidRPr="00647A64" w:rsidRDefault="0030124A" w:rsidP="00AF239E">
            <w:pPr>
              <w:rPr>
                <w:rFonts w:ascii="Calibri" w:hAnsi="Calibri"/>
              </w:rPr>
            </w:pPr>
            <w:r>
              <w:rPr>
                <w:rFonts w:ascii="Calibri" w:hAnsi="Calibri"/>
              </w:rPr>
              <w:t>Schedule</w:t>
            </w:r>
          </w:p>
        </w:tc>
        <w:tc>
          <w:tcPr>
            <w:tcW w:w="656" w:type="dxa"/>
            <w:tcPrChange w:id="207" w:author="Leah Pietron" w:date="2016-11-10T11:12:00Z">
              <w:tcPr>
                <w:tcW w:w="663" w:type="dxa"/>
              </w:tcPr>
            </w:tcPrChange>
          </w:tcPr>
          <w:p w14:paraId="00D4B5BE" w14:textId="77777777" w:rsidR="0030124A" w:rsidRPr="00647A64" w:rsidRDefault="0030124A" w:rsidP="00AF239E">
            <w:pPr>
              <w:rPr>
                <w:rFonts w:ascii="Calibri" w:hAnsi="Calibri"/>
              </w:rPr>
            </w:pPr>
            <w:r>
              <w:rPr>
                <w:rFonts w:ascii="Calibri" w:hAnsi="Calibri"/>
              </w:rPr>
              <w:t>Cost</w:t>
            </w:r>
          </w:p>
        </w:tc>
        <w:tc>
          <w:tcPr>
            <w:tcW w:w="835" w:type="dxa"/>
            <w:vMerge/>
            <w:tcPrChange w:id="208" w:author="Leah Pietron" w:date="2016-11-10T11:12:00Z">
              <w:tcPr>
                <w:tcW w:w="853" w:type="dxa"/>
                <w:vMerge/>
              </w:tcPr>
            </w:tcPrChange>
          </w:tcPr>
          <w:p w14:paraId="7B4CE69A" w14:textId="77777777" w:rsidR="0030124A" w:rsidRPr="00647A64" w:rsidRDefault="0030124A" w:rsidP="00AF239E">
            <w:pPr>
              <w:rPr>
                <w:rFonts w:ascii="Calibri" w:hAnsi="Calibri"/>
              </w:rPr>
            </w:pPr>
          </w:p>
        </w:tc>
        <w:tc>
          <w:tcPr>
            <w:tcW w:w="2492" w:type="dxa"/>
            <w:vMerge/>
            <w:tcPrChange w:id="209" w:author="Leah Pietron" w:date="2016-11-10T11:12:00Z">
              <w:tcPr>
                <w:tcW w:w="2717" w:type="dxa"/>
                <w:vMerge/>
              </w:tcPr>
            </w:tcPrChange>
          </w:tcPr>
          <w:p w14:paraId="5037A512" w14:textId="77777777" w:rsidR="0030124A" w:rsidRPr="00647A64" w:rsidRDefault="0030124A" w:rsidP="00AF239E">
            <w:pPr>
              <w:rPr>
                <w:rFonts w:ascii="Calibri" w:hAnsi="Calibri"/>
              </w:rPr>
            </w:pPr>
          </w:p>
        </w:tc>
      </w:tr>
      <w:tr w:rsidR="0030124A" w:rsidRPr="00647A64" w14:paraId="5F48C28E" w14:textId="77777777" w:rsidTr="001A3E94">
        <w:trPr>
          <w:trHeight w:val="449"/>
          <w:trPrChange w:id="210" w:author="Leah Pietron" w:date="2016-11-10T11:12:00Z">
            <w:trPr>
              <w:trHeight w:val="449"/>
            </w:trPr>
          </w:trPrChange>
        </w:trPr>
        <w:tc>
          <w:tcPr>
            <w:tcW w:w="588" w:type="dxa"/>
            <w:tcPrChange w:id="211" w:author="Leah Pietron" w:date="2016-11-10T11:12:00Z">
              <w:tcPr>
                <w:tcW w:w="588" w:type="dxa"/>
              </w:tcPr>
            </w:tcPrChange>
          </w:tcPr>
          <w:p w14:paraId="6B07B887" w14:textId="77777777" w:rsidR="0030124A" w:rsidRPr="00647A64" w:rsidRDefault="0030124A" w:rsidP="00AF239E">
            <w:pPr>
              <w:rPr>
                <w:rFonts w:ascii="Calibri" w:hAnsi="Calibri"/>
              </w:rPr>
            </w:pPr>
            <w:r>
              <w:rPr>
                <w:rFonts w:ascii="Calibri" w:hAnsi="Calibri"/>
              </w:rPr>
              <w:t>1</w:t>
            </w:r>
          </w:p>
        </w:tc>
        <w:tc>
          <w:tcPr>
            <w:tcW w:w="4796" w:type="dxa"/>
            <w:tcPrChange w:id="212" w:author="Leah Pietron" w:date="2016-11-10T11:12:00Z">
              <w:tcPr>
                <w:tcW w:w="5294" w:type="dxa"/>
              </w:tcPr>
            </w:tcPrChange>
          </w:tcPr>
          <w:p w14:paraId="223F016B" w14:textId="77777777" w:rsidR="0030124A" w:rsidRPr="00647A64" w:rsidRDefault="0030124A" w:rsidP="00AF239E">
            <w:pPr>
              <w:rPr>
                <w:rFonts w:ascii="Calibri" w:hAnsi="Calibri"/>
              </w:rPr>
            </w:pPr>
            <w:r>
              <w:rPr>
                <w:rFonts w:ascii="Calibri" w:hAnsi="Calibri"/>
              </w:rPr>
              <w:t>Unintended third-party access due to poor password management</w:t>
            </w:r>
          </w:p>
        </w:tc>
        <w:tc>
          <w:tcPr>
            <w:tcW w:w="839" w:type="dxa"/>
            <w:tcPrChange w:id="213" w:author="Leah Pietron" w:date="2016-11-10T11:12:00Z">
              <w:tcPr>
                <w:tcW w:w="858" w:type="dxa"/>
              </w:tcPr>
            </w:tcPrChange>
          </w:tcPr>
          <w:p w14:paraId="66261F57" w14:textId="77777777" w:rsidR="0030124A" w:rsidRPr="00647A64" w:rsidRDefault="0030124A" w:rsidP="00AF239E">
            <w:pPr>
              <w:rPr>
                <w:rFonts w:ascii="Calibri" w:hAnsi="Calibri"/>
              </w:rPr>
            </w:pPr>
            <w:r>
              <w:rPr>
                <w:rFonts w:ascii="Calibri" w:hAnsi="Calibri"/>
              </w:rPr>
              <w:t>Low</w:t>
            </w:r>
          </w:p>
        </w:tc>
        <w:tc>
          <w:tcPr>
            <w:tcW w:w="830" w:type="dxa"/>
            <w:tcPrChange w:id="214" w:author="Leah Pietron" w:date="2016-11-10T11:12:00Z">
              <w:tcPr>
                <w:tcW w:w="842" w:type="dxa"/>
              </w:tcPr>
            </w:tcPrChange>
          </w:tcPr>
          <w:p w14:paraId="5F8D32A8" w14:textId="77777777" w:rsidR="0030124A" w:rsidRPr="00647A64" w:rsidRDefault="0030124A" w:rsidP="00AF239E">
            <w:pPr>
              <w:rPr>
                <w:rFonts w:ascii="Calibri" w:hAnsi="Calibri"/>
              </w:rPr>
            </w:pPr>
            <w:r>
              <w:rPr>
                <w:rFonts w:ascii="Calibri" w:hAnsi="Calibri"/>
              </w:rPr>
              <w:t>3</w:t>
            </w:r>
          </w:p>
        </w:tc>
        <w:tc>
          <w:tcPr>
            <w:tcW w:w="914" w:type="dxa"/>
            <w:tcPrChange w:id="215" w:author="Leah Pietron" w:date="2016-11-10T11:12:00Z">
              <w:tcPr>
                <w:tcW w:w="946" w:type="dxa"/>
              </w:tcPr>
            </w:tcPrChange>
          </w:tcPr>
          <w:p w14:paraId="46DD4001" w14:textId="77777777" w:rsidR="0030124A" w:rsidRPr="00647A64" w:rsidRDefault="0030124A" w:rsidP="00AF239E">
            <w:pPr>
              <w:rPr>
                <w:rFonts w:ascii="Calibri" w:hAnsi="Calibri"/>
              </w:rPr>
            </w:pPr>
            <w:r>
              <w:rPr>
                <w:rFonts w:ascii="Calibri" w:hAnsi="Calibri"/>
              </w:rPr>
              <w:t>0</w:t>
            </w:r>
          </w:p>
        </w:tc>
        <w:tc>
          <w:tcPr>
            <w:tcW w:w="1000" w:type="dxa"/>
            <w:tcPrChange w:id="216" w:author="Leah Pietron" w:date="2016-11-10T11:12:00Z">
              <w:tcPr>
                <w:tcW w:w="1027" w:type="dxa"/>
              </w:tcPr>
            </w:tcPrChange>
          </w:tcPr>
          <w:p w14:paraId="30ED5290" w14:textId="77777777" w:rsidR="0030124A" w:rsidRPr="00647A64" w:rsidRDefault="0030124A" w:rsidP="00AF239E">
            <w:pPr>
              <w:rPr>
                <w:rFonts w:ascii="Calibri" w:hAnsi="Calibri"/>
              </w:rPr>
            </w:pPr>
            <w:r>
              <w:rPr>
                <w:rFonts w:ascii="Calibri" w:hAnsi="Calibri"/>
              </w:rPr>
              <w:t>1</w:t>
            </w:r>
          </w:p>
        </w:tc>
        <w:tc>
          <w:tcPr>
            <w:tcW w:w="656" w:type="dxa"/>
            <w:tcPrChange w:id="217" w:author="Leah Pietron" w:date="2016-11-10T11:12:00Z">
              <w:tcPr>
                <w:tcW w:w="663" w:type="dxa"/>
              </w:tcPr>
            </w:tcPrChange>
          </w:tcPr>
          <w:p w14:paraId="1B851CE1" w14:textId="77777777" w:rsidR="0030124A" w:rsidRPr="00647A64" w:rsidRDefault="0030124A" w:rsidP="00AF239E">
            <w:pPr>
              <w:rPr>
                <w:rFonts w:ascii="Calibri" w:hAnsi="Calibri"/>
              </w:rPr>
            </w:pPr>
            <w:r>
              <w:rPr>
                <w:rFonts w:ascii="Calibri" w:hAnsi="Calibri"/>
              </w:rPr>
              <w:t>2</w:t>
            </w:r>
          </w:p>
        </w:tc>
        <w:tc>
          <w:tcPr>
            <w:tcW w:w="835" w:type="dxa"/>
            <w:tcPrChange w:id="218" w:author="Leah Pietron" w:date="2016-11-10T11:12:00Z">
              <w:tcPr>
                <w:tcW w:w="853" w:type="dxa"/>
              </w:tcPr>
            </w:tcPrChange>
          </w:tcPr>
          <w:p w14:paraId="5CB1B0EA" w14:textId="77777777" w:rsidR="0030124A" w:rsidRPr="00647A64" w:rsidRDefault="0030124A" w:rsidP="00AF239E">
            <w:pPr>
              <w:rPr>
                <w:rFonts w:ascii="Calibri" w:hAnsi="Calibri"/>
              </w:rPr>
            </w:pPr>
            <w:r>
              <w:rPr>
                <w:rFonts w:ascii="Calibri" w:hAnsi="Calibri"/>
              </w:rPr>
              <w:t>6</w:t>
            </w:r>
          </w:p>
        </w:tc>
        <w:tc>
          <w:tcPr>
            <w:tcW w:w="2492" w:type="dxa"/>
            <w:tcPrChange w:id="219" w:author="Leah Pietron" w:date="2016-11-10T11:12:00Z">
              <w:tcPr>
                <w:tcW w:w="2717" w:type="dxa"/>
              </w:tcPr>
            </w:tcPrChange>
          </w:tcPr>
          <w:p w14:paraId="27DCDE4C" w14:textId="77777777" w:rsidR="0030124A" w:rsidRPr="00647A64" w:rsidRDefault="0030124A" w:rsidP="00AF239E">
            <w:pPr>
              <w:rPr>
                <w:rFonts w:ascii="Calibri" w:hAnsi="Calibri"/>
              </w:rPr>
            </w:pPr>
            <w:r>
              <w:rPr>
                <w:rFonts w:ascii="Calibri" w:hAnsi="Calibri"/>
              </w:rPr>
              <w:t>Training will be needed on appropriate passwords but impact  to project is minimal</w:t>
            </w:r>
          </w:p>
        </w:tc>
      </w:tr>
      <w:tr w:rsidR="0030124A" w:rsidRPr="00647A64" w14:paraId="17EF8634" w14:textId="77777777" w:rsidTr="001A3E94">
        <w:trPr>
          <w:trHeight w:val="440"/>
          <w:trPrChange w:id="220" w:author="Leah Pietron" w:date="2016-11-10T11:12:00Z">
            <w:trPr>
              <w:trHeight w:val="440"/>
            </w:trPr>
          </w:trPrChange>
        </w:trPr>
        <w:tc>
          <w:tcPr>
            <w:tcW w:w="588" w:type="dxa"/>
            <w:tcPrChange w:id="221" w:author="Leah Pietron" w:date="2016-11-10T11:12:00Z">
              <w:tcPr>
                <w:tcW w:w="588" w:type="dxa"/>
              </w:tcPr>
            </w:tcPrChange>
          </w:tcPr>
          <w:p w14:paraId="055C9D3A" w14:textId="77777777" w:rsidR="0030124A" w:rsidRPr="00647A64" w:rsidRDefault="0030124A" w:rsidP="00AF239E">
            <w:pPr>
              <w:rPr>
                <w:rFonts w:ascii="Calibri" w:hAnsi="Calibri"/>
              </w:rPr>
            </w:pPr>
            <w:r>
              <w:rPr>
                <w:rFonts w:ascii="Calibri" w:hAnsi="Calibri"/>
              </w:rPr>
              <w:t>2</w:t>
            </w:r>
          </w:p>
        </w:tc>
        <w:tc>
          <w:tcPr>
            <w:tcW w:w="4796" w:type="dxa"/>
            <w:tcPrChange w:id="222" w:author="Leah Pietron" w:date="2016-11-10T11:12:00Z">
              <w:tcPr>
                <w:tcW w:w="5294" w:type="dxa"/>
              </w:tcPr>
            </w:tcPrChange>
          </w:tcPr>
          <w:p w14:paraId="4D08732A" w14:textId="77777777" w:rsidR="0030124A" w:rsidRPr="00647A64" w:rsidRDefault="0030124A" w:rsidP="00AF239E">
            <w:pPr>
              <w:rPr>
                <w:rFonts w:ascii="Calibri" w:hAnsi="Calibri"/>
              </w:rPr>
            </w:pPr>
            <w:r>
              <w:rPr>
                <w:rFonts w:ascii="Calibri" w:hAnsi="Calibri"/>
              </w:rPr>
              <w:t>Lack of descriptiveness in Mentor Skill Sets</w:t>
            </w:r>
          </w:p>
        </w:tc>
        <w:tc>
          <w:tcPr>
            <w:tcW w:w="839" w:type="dxa"/>
            <w:tcPrChange w:id="223" w:author="Leah Pietron" w:date="2016-11-10T11:12:00Z">
              <w:tcPr>
                <w:tcW w:w="858" w:type="dxa"/>
              </w:tcPr>
            </w:tcPrChange>
          </w:tcPr>
          <w:p w14:paraId="5836FBD5" w14:textId="77777777" w:rsidR="0030124A" w:rsidRPr="00647A64" w:rsidRDefault="0030124A" w:rsidP="00AF239E">
            <w:pPr>
              <w:rPr>
                <w:rFonts w:ascii="Calibri" w:hAnsi="Calibri"/>
              </w:rPr>
            </w:pPr>
            <w:r>
              <w:rPr>
                <w:rFonts w:ascii="Calibri" w:hAnsi="Calibri"/>
              </w:rPr>
              <w:t>Medium</w:t>
            </w:r>
          </w:p>
        </w:tc>
        <w:tc>
          <w:tcPr>
            <w:tcW w:w="830" w:type="dxa"/>
            <w:tcPrChange w:id="224" w:author="Leah Pietron" w:date="2016-11-10T11:12:00Z">
              <w:tcPr>
                <w:tcW w:w="842" w:type="dxa"/>
              </w:tcPr>
            </w:tcPrChange>
          </w:tcPr>
          <w:p w14:paraId="5067F198" w14:textId="77777777" w:rsidR="0030124A" w:rsidRPr="00647A64" w:rsidRDefault="0030124A" w:rsidP="00AF239E">
            <w:pPr>
              <w:rPr>
                <w:rFonts w:ascii="Calibri" w:hAnsi="Calibri"/>
              </w:rPr>
            </w:pPr>
            <w:r>
              <w:rPr>
                <w:rFonts w:ascii="Calibri" w:hAnsi="Calibri"/>
              </w:rPr>
              <w:t>5</w:t>
            </w:r>
          </w:p>
        </w:tc>
        <w:tc>
          <w:tcPr>
            <w:tcW w:w="914" w:type="dxa"/>
            <w:tcPrChange w:id="225" w:author="Leah Pietron" w:date="2016-11-10T11:12:00Z">
              <w:tcPr>
                <w:tcW w:w="946" w:type="dxa"/>
              </w:tcPr>
            </w:tcPrChange>
          </w:tcPr>
          <w:p w14:paraId="3EAC3E8B" w14:textId="77777777" w:rsidR="0030124A" w:rsidRPr="00647A64" w:rsidRDefault="0030124A" w:rsidP="00AF239E">
            <w:pPr>
              <w:rPr>
                <w:rFonts w:ascii="Calibri" w:hAnsi="Calibri"/>
              </w:rPr>
            </w:pPr>
            <w:r>
              <w:rPr>
                <w:rFonts w:ascii="Calibri" w:hAnsi="Calibri"/>
              </w:rPr>
              <w:t>5</w:t>
            </w:r>
          </w:p>
        </w:tc>
        <w:tc>
          <w:tcPr>
            <w:tcW w:w="1000" w:type="dxa"/>
            <w:tcPrChange w:id="226" w:author="Leah Pietron" w:date="2016-11-10T11:12:00Z">
              <w:tcPr>
                <w:tcW w:w="1027" w:type="dxa"/>
              </w:tcPr>
            </w:tcPrChange>
          </w:tcPr>
          <w:p w14:paraId="70E82AAB" w14:textId="77777777" w:rsidR="0030124A" w:rsidRPr="00647A64" w:rsidRDefault="0030124A" w:rsidP="00AF239E">
            <w:pPr>
              <w:rPr>
                <w:rFonts w:ascii="Calibri" w:hAnsi="Calibri"/>
              </w:rPr>
            </w:pPr>
            <w:r>
              <w:rPr>
                <w:rFonts w:ascii="Calibri" w:hAnsi="Calibri"/>
              </w:rPr>
              <w:t>1</w:t>
            </w:r>
          </w:p>
        </w:tc>
        <w:tc>
          <w:tcPr>
            <w:tcW w:w="656" w:type="dxa"/>
            <w:tcPrChange w:id="227" w:author="Leah Pietron" w:date="2016-11-10T11:12:00Z">
              <w:tcPr>
                <w:tcW w:w="663" w:type="dxa"/>
              </w:tcPr>
            </w:tcPrChange>
          </w:tcPr>
          <w:p w14:paraId="15B9C99A" w14:textId="77777777" w:rsidR="0030124A" w:rsidRPr="00647A64" w:rsidRDefault="0030124A" w:rsidP="00AF239E">
            <w:pPr>
              <w:rPr>
                <w:rFonts w:ascii="Calibri" w:hAnsi="Calibri"/>
              </w:rPr>
            </w:pPr>
            <w:r>
              <w:rPr>
                <w:rFonts w:ascii="Calibri" w:hAnsi="Calibri"/>
              </w:rPr>
              <w:t>0</w:t>
            </w:r>
          </w:p>
        </w:tc>
        <w:tc>
          <w:tcPr>
            <w:tcW w:w="835" w:type="dxa"/>
            <w:tcPrChange w:id="228" w:author="Leah Pietron" w:date="2016-11-10T11:12:00Z">
              <w:tcPr>
                <w:tcW w:w="853" w:type="dxa"/>
              </w:tcPr>
            </w:tcPrChange>
          </w:tcPr>
          <w:p w14:paraId="1377C694" w14:textId="77777777" w:rsidR="0030124A" w:rsidRPr="00647A64" w:rsidRDefault="0030124A" w:rsidP="00AF239E">
            <w:pPr>
              <w:rPr>
                <w:rFonts w:ascii="Calibri" w:hAnsi="Calibri"/>
              </w:rPr>
            </w:pPr>
            <w:r>
              <w:rPr>
                <w:rFonts w:ascii="Calibri" w:hAnsi="Calibri"/>
              </w:rPr>
              <w:t>12</w:t>
            </w:r>
          </w:p>
        </w:tc>
        <w:tc>
          <w:tcPr>
            <w:tcW w:w="2492" w:type="dxa"/>
            <w:tcPrChange w:id="229" w:author="Leah Pietron" w:date="2016-11-10T11:12:00Z">
              <w:tcPr>
                <w:tcW w:w="2717" w:type="dxa"/>
              </w:tcPr>
            </w:tcPrChange>
          </w:tcPr>
          <w:p w14:paraId="7509E6FE" w14:textId="77777777" w:rsidR="0030124A" w:rsidRPr="00647A64" w:rsidRDefault="0030124A" w:rsidP="00AF239E">
            <w:pPr>
              <w:rPr>
                <w:rFonts w:ascii="Calibri" w:hAnsi="Calibri"/>
              </w:rPr>
            </w:pPr>
            <w:r>
              <w:rPr>
                <w:rFonts w:ascii="Calibri" w:hAnsi="Calibri"/>
              </w:rPr>
              <w:t>We may need to add documentation for modifying tables</w:t>
            </w:r>
          </w:p>
        </w:tc>
      </w:tr>
      <w:tr w:rsidR="0030124A" w:rsidRPr="00647A64" w14:paraId="76A83F6F" w14:textId="77777777" w:rsidTr="001A3E94">
        <w:trPr>
          <w:trHeight w:val="449"/>
          <w:trPrChange w:id="230" w:author="Leah Pietron" w:date="2016-11-10T11:12:00Z">
            <w:trPr>
              <w:trHeight w:val="449"/>
            </w:trPr>
          </w:trPrChange>
        </w:trPr>
        <w:tc>
          <w:tcPr>
            <w:tcW w:w="588" w:type="dxa"/>
            <w:tcPrChange w:id="231" w:author="Leah Pietron" w:date="2016-11-10T11:12:00Z">
              <w:tcPr>
                <w:tcW w:w="588" w:type="dxa"/>
              </w:tcPr>
            </w:tcPrChange>
          </w:tcPr>
          <w:p w14:paraId="5AFC29F8" w14:textId="77777777" w:rsidR="0030124A" w:rsidRPr="00647A64" w:rsidRDefault="0030124A" w:rsidP="00AF239E">
            <w:pPr>
              <w:rPr>
                <w:rFonts w:ascii="Calibri" w:hAnsi="Calibri"/>
              </w:rPr>
            </w:pPr>
            <w:r>
              <w:rPr>
                <w:rFonts w:ascii="Calibri" w:hAnsi="Calibri"/>
              </w:rPr>
              <w:t>3</w:t>
            </w:r>
          </w:p>
        </w:tc>
        <w:tc>
          <w:tcPr>
            <w:tcW w:w="4796" w:type="dxa"/>
            <w:tcPrChange w:id="232" w:author="Leah Pietron" w:date="2016-11-10T11:12:00Z">
              <w:tcPr>
                <w:tcW w:w="5294" w:type="dxa"/>
              </w:tcPr>
            </w:tcPrChange>
          </w:tcPr>
          <w:p w14:paraId="16E2E7F6" w14:textId="77777777" w:rsidR="0030124A" w:rsidRPr="00647A64" w:rsidRDefault="0030124A" w:rsidP="00AF239E">
            <w:pPr>
              <w:rPr>
                <w:rFonts w:ascii="Calibri" w:hAnsi="Calibri"/>
              </w:rPr>
            </w:pPr>
            <w:r>
              <w:rPr>
                <w:rFonts w:ascii="Calibri" w:hAnsi="Calibri"/>
              </w:rPr>
              <w:t>Transition from Brevan to DOspace Office365 account</w:t>
            </w:r>
          </w:p>
        </w:tc>
        <w:tc>
          <w:tcPr>
            <w:tcW w:w="839" w:type="dxa"/>
            <w:tcPrChange w:id="233" w:author="Leah Pietron" w:date="2016-11-10T11:12:00Z">
              <w:tcPr>
                <w:tcW w:w="858" w:type="dxa"/>
              </w:tcPr>
            </w:tcPrChange>
          </w:tcPr>
          <w:p w14:paraId="19E98C2E" w14:textId="77777777" w:rsidR="0030124A" w:rsidRPr="00647A64" w:rsidRDefault="0030124A" w:rsidP="00AF239E">
            <w:pPr>
              <w:rPr>
                <w:rFonts w:ascii="Calibri" w:hAnsi="Calibri"/>
              </w:rPr>
            </w:pPr>
            <w:r>
              <w:rPr>
                <w:rFonts w:ascii="Calibri" w:hAnsi="Calibri"/>
              </w:rPr>
              <w:t>Low</w:t>
            </w:r>
          </w:p>
        </w:tc>
        <w:tc>
          <w:tcPr>
            <w:tcW w:w="830" w:type="dxa"/>
            <w:tcPrChange w:id="234" w:author="Leah Pietron" w:date="2016-11-10T11:12:00Z">
              <w:tcPr>
                <w:tcW w:w="842" w:type="dxa"/>
              </w:tcPr>
            </w:tcPrChange>
          </w:tcPr>
          <w:p w14:paraId="2FB382F3" w14:textId="77777777" w:rsidR="0030124A" w:rsidRPr="00647A64" w:rsidRDefault="0030124A" w:rsidP="00AF239E">
            <w:pPr>
              <w:rPr>
                <w:rFonts w:ascii="Calibri" w:hAnsi="Calibri"/>
              </w:rPr>
            </w:pPr>
            <w:r>
              <w:rPr>
                <w:rFonts w:ascii="Calibri" w:hAnsi="Calibri"/>
              </w:rPr>
              <w:t>5</w:t>
            </w:r>
          </w:p>
        </w:tc>
        <w:tc>
          <w:tcPr>
            <w:tcW w:w="914" w:type="dxa"/>
            <w:tcPrChange w:id="235" w:author="Leah Pietron" w:date="2016-11-10T11:12:00Z">
              <w:tcPr>
                <w:tcW w:w="946" w:type="dxa"/>
              </w:tcPr>
            </w:tcPrChange>
          </w:tcPr>
          <w:p w14:paraId="14B36DA3" w14:textId="77777777" w:rsidR="0030124A" w:rsidRPr="00647A64" w:rsidRDefault="0030124A" w:rsidP="00AF239E">
            <w:pPr>
              <w:rPr>
                <w:rFonts w:ascii="Calibri" w:hAnsi="Calibri"/>
              </w:rPr>
            </w:pPr>
            <w:r>
              <w:rPr>
                <w:rFonts w:ascii="Calibri" w:hAnsi="Calibri"/>
              </w:rPr>
              <w:t>5</w:t>
            </w:r>
          </w:p>
        </w:tc>
        <w:tc>
          <w:tcPr>
            <w:tcW w:w="1000" w:type="dxa"/>
            <w:tcPrChange w:id="236" w:author="Leah Pietron" w:date="2016-11-10T11:12:00Z">
              <w:tcPr>
                <w:tcW w:w="1027" w:type="dxa"/>
              </w:tcPr>
            </w:tcPrChange>
          </w:tcPr>
          <w:p w14:paraId="4281B306" w14:textId="77777777" w:rsidR="0030124A" w:rsidRPr="00647A64" w:rsidRDefault="0030124A" w:rsidP="00AF239E">
            <w:pPr>
              <w:rPr>
                <w:rFonts w:ascii="Calibri" w:hAnsi="Calibri"/>
              </w:rPr>
            </w:pPr>
            <w:r>
              <w:rPr>
                <w:rFonts w:ascii="Calibri" w:hAnsi="Calibri"/>
              </w:rPr>
              <w:t>5</w:t>
            </w:r>
          </w:p>
        </w:tc>
        <w:tc>
          <w:tcPr>
            <w:tcW w:w="656" w:type="dxa"/>
            <w:tcPrChange w:id="237" w:author="Leah Pietron" w:date="2016-11-10T11:12:00Z">
              <w:tcPr>
                <w:tcW w:w="663" w:type="dxa"/>
              </w:tcPr>
            </w:tcPrChange>
          </w:tcPr>
          <w:p w14:paraId="04BDB87D" w14:textId="77777777" w:rsidR="0030124A" w:rsidRPr="00647A64" w:rsidRDefault="0030124A" w:rsidP="00AF239E">
            <w:pPr>
              <w:rPr>
                <w:rFonts w:ascii="Calibri" w:hAnsi="Calibri"/>
              </w:rPr>
            </w:pPr>
            <w:r>
              <w:rPr>
                <w:rFonts w:ascii="Calibri" w:hAnsi="Calibri"/>
              </w:rPr>
              <w:t>1</w:t>
            </w:r>
          </w:p>
        </w:tc>
        <w:tc>
          <w:tcPr>
            <w:tcW w:w="835" w:type="dxa"/>
            <w:tcPrChange w:id="238" w:author="Leah Pietron" w:date="2016-11-10T11:12:00Z">
              <w:tcPr>
                <w:tcW w:w="853" w:type="dxa"/>
              </w:tcPr>
            </w:tcPrChange>
          </w:tcPr>
          <w:p w14:paraId="7D5B3593" w14:textId="77777777" w:rsidR="0030124A" w:rsidRPr="00647A64" w:rsidRDefault="0030124A" w:rsidP="00AF239E">
            <w:pPr>
              <w:rPr>
                <w:rFonts w:ascii="Calibri" w:hAnsi="Calibri"/>
              </w:rPr>
            </w:pPr>
            <w:r>
              <w:rPr>
                <w:rFonts w:ascii="Calibri" w:hAnsi="Calibri"/>
              </w:rPr>
              <w:t>16</w:t>
            </w:r>
          </w:p>
        </w:tc>
        <w:tc>
          <w:tcPr>
            <w:tcW w:w="2492" w:type="dxa"/>
            <w:tcPrChange w:id="239" w:author="Leah Pietron" w:date="2016-11-10T11:12:00Z">
              <w:tcPr>
                <w:tcW w:w="2717" w:type="dxa"/>
              </w:tcPr>
            </w:tcPrChange>
          </w:tcPr>
          <w:p w14:paraId="2F234203" w14:textId="77777777" w:rsidR="0030124A" w:rsidRPr="00647A64" w:rsidRDefault="0030124A" w:rsidP="00AF239E">
            <w:pPr>
              <w:rPr>
                <w:rFonts w:ascii="Calibri" w:hAnsi="Calibri"/>
              </w:rPr>
            </w:pPr>
            <w:r>
              <w:rPr>
                <w:rFonts w:ascii="Calibri" w:hAnsi="Calibri"/>
              </w:rPr>
              <w:t>Research must be done into moving Office365 resources as oppose to sharing them</w:t>
            </w:r>
          </w:p>
        </w:tc>
      </w:tr>
      <w:tr w:rsidR="0030124A" w:rsidRPr="00647A64" w14:paraId="19A40063" w14:textId="77777777" w:rsidTr="001A3E94">
        <w:trPr>
          <w:trHeight w:val="449"/>
          <w:trPrChange w:id="240" w:author="Leah Pietron" w:date="2016-11-10T11:12:00Z">
            <w:trPr>
              <w:trHeight w:val="449"/>
            </w:trPr>
          </w:trPrChange>
        </w:trPr>
        <w:tc>
          <w:tcPr>
            <w:tcW w:w="588" w:type="dxa"/>
            <w:tcPrChange w:id="241" w:author="Leah Pietron" w:date="2016-11-10T11:12:00Z">
              <w:tcPr>
                <w:tcW w:w="588" w:type="dxa"/>
              </w:tcPr>
            </w:tcPrChange>
          </w:tcPr>
          <w:p w14:paraId="2F967711" w14:textId="77777777" w:rsidR="0030124A" w:rsidRPr="00647A64" w:rsidRDefault="0030124A" w:rsidP="00AF239E">
            <w:pPr>
              <w:rPr>
                <w:rFonts w:ascii="Calibri" w:hAnsi="Calibri"/>
              </w:rPr>
            </w:pPr>
            <w:r>
              <w:rPr>
                <w:rFonts w:ascii="Calibri" w:hAnsi="Calibri"/>
              </w:rPr>
              <w:t>4</w:t>
            </w:r>
          </w:p>
        </w:tc>
        <w:tc>
          <w:tcPr>
            <w:tcW w:w="4796" w:type="dxa"/>
            <w:tcPrChange w:id="242" w:author="Leah Pietron" w:date="2016-11-10T11:12:00Z">
              <w:tcPr>
                <w:tcW w:w="5294" w:type="dxa"/>
              </w:tcPr>
            </w:tcPrChange>
          </w:tcPr>
          <w:p w14:paraId="3A6296D3" w14:textId="77777777" w:rsidR="0030124A" w:rsidRPr="00647A64" w:rsidRDefault="0030124A" w:rsidP="00AF239E">
            <w:pPr>
              <w:rPr>
                <w:rFonts w:ascii="Calibri" w:hAnsi="Calibri"/>
              </w:rPr>
            </w:pPr>
            <w:r>
              <w:rPr>
                <w:rFonts w:ascii="Calibri" w:hAnsi="Calibri"/>
              </w:rPr>
              <w:t>User confusion during training for maintenance of system</w:t>
            </w:r>
          </w:p>
        </w:tc>
        <w:tc>
          <w:tcPr>
            <w:tcW w:w="839" w:type="dxa"/>
            <w:tcPrChange w:id="243" w:author="Leah Pietron" w:date="2016-11-10T11:12:00Z">
              <w:tcPr>
                <w:tcW w:w="858" w:type="dxa"/>
              </w:tcPr>
            </w:tcPrChange>
          </w:tcPr>
          <w:p w14:paraId="7340F9B6" w14:textId="77777777" w:rsidR="0030124A" w:rsidRPr="00647A64" w:rsidRDefault="0030124A" w:rsidP="00AF239E">
            <w:pPr>
              <w:rPr>
                <w:rFonts w:ascii="Calibri" w:hAnsi="Calibri"/>
              </w:rPr>
            </w:pPr>
            <w:r>
              <w:rPr>
                <w:rFonts w:ascii="Calibri" w:hAnsi="Calibri"/>
              </w:rPr>
              <w:t>High</w:t>
            </w:r>
          </w:p>
        </w:tc>
        <w:tc>
          <w:tcPr>
            <w:tcW w:w="830" w:type="dxa"/>
            <w:tcPrChange w:id="244" w:author="Leah Pietron" w:date="2016-11-10T11:12:00Z">
              <w:tcPr>
                <w:tcW w:w="842" w:type="dxa"/>
              </w:tcPr>
            </w:tcPrChange>
          </w:tcPr>
          <w:p w14:paraId="1EB8ABE3" w14:textId="77777777" w:rsidR="0030124A" w:rsidRPr="00647A64" w:rsidRDefault="0030124A" w:rsidP="00AF239E">
            <w:pPr>
              <w:rPr>
                <w:rFonts w:ascii="Calibri" w:hAnsi="Calibri"/>
              </w:rPr>
            </w:pPr>
            <w:r>
              <w:rPr>
                <w:rFonts w:ascii="Calibri" w:hAnsi="Calibri"/>
              </w:rPr>
              <w:t>5</w:t>
            </w:r>
          </w:p>
        </w:tc>
        <w:tc>
          <w:tcPr>
            <w:tcW w:w="914" w:type="dxa"/>
            <w:tcPrChange w:id="245" w:author="Leah Pietron" w:date="2016-11-10T11:12:00Z">
              <w:tcPr>
                <w:tcW w:w="946" w:type="dxa"/>
              </w:tcPr>
            </w:tcPrChange>
          </w:tcPr>
          <w:p w14:paraId="2DA6E52E" w14:textId="77777777" w:rsidR="0030124A" w:rsidRPr="00647A64" w:rsidRDefault="0030124A" w:rsidP="00AF239E">
            <w:pPr>
              <w:rPr>
                <w:rFonts w:ascii="Calibri" w:hAnsi="Calibri"/>
              </w:rPr>
            </w:pPr>
            <w:r>
              <w:rPr>
                <w:rFonts w:ascii="Calibri" w:hAnsi="Calibri"/>
              </w:rPr>
              <w:t>5</w:t>
            </w:r>
          </w:p>
        </w:tc>
        <w:tc>
          <w:tcPr>
            <w:tcW w:w="1000" w:type="dxa"/>
            <w:tcPrChange w:id="246" w:author="Leah Pietron" w:date="2016-11-10T11:12:00Z">
              <w:tcPr>
                <w:tcW w:w="1027" w:type="dxa"/>
              </w:tcPr>
            </w:tcPrChange>
          </w:tcPr>
          <w:p w14:paraId="76B2D4A6" w14:textId="77777777" w:rsidR="0030124A" w:rsidRPr="00647A64" w:rsidRDefault="0030124A" w:rsidP="00AF239E">
            <w:pPr>
              <w:rPr>
                <w:rFonts w:ascii="Calibri" w:hAnsi="Calibri"/>
              </w:rPr>
            </w:pPr>
            <w:r>
              <w:rPr>
                <w:rFonts w:ascii="Calibri" w:hAnsi="Calibri"/>
              </w:rPr>
              <w:t>2</w:t>
            </w:r>
          </w:p>
        </w:tc>
        <w:tc>
          <w:tcPr>
            <w:tcW w:w="656" w:type="dxa"/>
            <w:tcPrChange w:id="247" w:author="Leah Pietron" w:date="2016-11-10T11:12:00Z">
              <w:tcPr>
                <w:tcW w:w="663" w:type="dxa"/>
              </w:tcPr>
            </w:tcPrChange>
          </w:tcPr>
          <w:p w14:paraId="4594D453" w14:textId="77777777" w:rsidR="0030124A" w:rsidRPr="00647A64" w:rsidRDefault="0030124A" w:rsidP="00AF239E">
            <w:pPr>
              <w:rPr>
                <w:rFonts w:ascii="Calibri" w:hAnsi="Calibri"/>
              </w:rPr>
            </w:pPr>
            <w:r>
              <w:rPr>
                <w:rFonts w:ascii="Calibri" w:hAnsi="Calibri"/>
              </w:rPr>
              <w:t>1</w:t>
            </w:r>
          </w:p>
        </w:tc>
        <w:tc>
          <w:tcPr>
            <w:tcW w:w="835" w:type="dxa"/>
            <w:tcPrChange w:id="248" w:author="Leah Pietron" w:date="2016-11-10T11:12:00Z">
              <w:tcPr>
                <w:tcW w:w="853" w:type="dxa"/>
              </w:tcPr>
            </w:tcPrChange>
          </w:tcPr>
          <w:p w14:paraId="79A23CE8" w14:textId="77777777" w:rsidR="0030124A" w:rsidRPr="00647A64" w:rsidRDefault="0030124A" w:rsidP="00AF239E">
            <w:pPr>
              <w:rPr>
                <w:rFonts w:ascii="Calibri" w:hAnsi="Calibri"/>
              </w:rPr>
            </w:pPr>
            <w:r>
              <w:rPr>
                <w:rFonts w:ascii="Calibri" w:hAnsi="Calibri"/>
              </w:rPr>
              <w:t>13</w:t>
            </w:r>
          </w:p>
        </w:tc>
        <w:tc>
          <w:tcPr>
            <w:tcW w:w="2492" w:type="dxa"/>
            <w:tcPrChange w:id="249" w:author="Leah Pietron" w:date="2016-11-10T11:12:00Z">
              <w:tcPr>
                <w:tcW w:w="2717" w:type="dxa"/>
              </w:tcPr>
            </w:tcPrChange>
          </w:tcPr>
          <w:p w14:paraId="6007786E" w14:textId="77777777" w:rsidR="0030124A" w:rsidRPr="00647A64" w:rsidRDefault="0030124A" w:rsidP="00AF239E">
            <w:pPr>
              <w:rPr>
                <w:rFonts w:ascii="Calibri" w:hAnsi="Calibri"/>
              </w:rPr>
            </w:pPr>
            <w:r>
              <w:rPr>
                <w:rFonts w:ascii="Calibri" w:hAnsi="Calibri"/>
              </w:rPr>
              <w:t>We will need to have robust Documentation that will explain the setup of the system so it can be fixed by technical staff</w:t>
            </w:r>
          </w:p>
        </w:tc>
      </w:tr>
    </w:tbl>
    <w:p w14:paraId="032F5612" w14:textId="77777777" w:rsidR="001A3E94" w:rsidRDefault="001A3E94">
      <w:pPr>
        <w:rPr>
          <w:ins w:id="250" w:author="Leah Pietron" w:date="2016-11-10T11:12:00Z"/>
        </w:rPr>
      </w:pPr>
      <w:ins w:id="251" w:author="Leah Pietron" w:date="2016-11-10T11:12:00Z">
        <w:r>
          <w:br w:type="page"/>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52" w:author="Leah Pietron" w:date="2016-11-10T11:12: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588"/>
        <w:gridCol w:w="4796"/>
        <w:gridCol w:w="839"/>
        <w:gridCol w:w="830"/>
        <w:gridCol w:w="914"/>
        <w:gridCol w:w="1000"/>
        <w:gridCol w:w="656"/>
        <w:gridCol w:w="835"/>
        <w:gridCol w:w="2492"/>
        <w:tblGridChange w:id="253">
          <w:tblGrid>
            <w:gridCol w:w="588"/>
            <w:gridCol w:w="4796"/>
            <w:gridCol w:w="839"/>
            <w:gridCol w:w="830"/>
            <w:gridCol w:w="914"/>
            <w:gridCol w:w="1000"/>
            <w:gridCol w:w="656"/>
            <w:gridCol w:w="835"/>
            <w:gridCol w:w="2492"/>
          </w:tblGrid>
        </w:tblGridChange>
      </w:tblGrid>
      <w:tr w:rsidR="0030124A" w:rsidRPr="00647A64" w14:paraId="33CD3079" w14:textId="77777777" w:rsidTr="001A3E94">
        <w:trPr>
          <w:trHeight w:val="449"/>
          <w:trPrChange w:id="254" w:author="Leah Pietron" w:date="2016-11-10T11:12:00Z">
            <w:trPr>
              <w:trHeight w:val="449"/>
            </w:trPr>
          </w:trPrChange>
        </w:trPr>
        <w:tc>
          <w:tcPr>
            <w:tcW w:w="588" w:type="dxa"/>
            <w:tcPrChange w:id="255" w:author="Leah Pietron" w:date="2016-11-10T11:12:00Z">
              <w:tcPr>
                <w:tcW w:w="588" w:type="dxa"/>
              </w:tcPr>
            </w:tcPrChange>
          </w:tcPr>
          <w:p w14:paraId="43AF8312" w14:textId="6443415C" w:rsidR="0030124A" w:rsidRPr="00647A64" w:rsidRDefault="0030124A" w:rsidP="00AF239E">
            <w:pPr>
              <w:rPr>
                <w:rFonts w:ascii="Calibri" w:hAnsi="Calibri"/>
              </w:rPr>
            </w:pPr>
            <w:r>
              <w:rPr>
                <w:rFonts w:ascii="Calibri" w:hAnsi="Calibri"/>
              </w:rPr>
              <w:lastRenderedPageBreak/>
              <w:t>5</w:t>
            </w:r>
          </w:p>
        </w:tc>
        <w:tc>
          <w:tcPr>
            <w:tcW w:w="4796" w:type="dxa"/>
            <w:tcPrChange w:id="256" w:author="Leah Pietron" w:date="2016-11-10T11:12:00Z">
              <w:tcPr>
                <w:tcW w:w="5294" w:type="dxa"/>
              </w:tcPr>
            </w:tcPrChange>
          </w:tcPr>
          <w:p w14:paraId="3F4430B7" w14:textId="77777777" w:rsidR="0030124A" w:rsidRPr="00647A64" w:rsidRDefault="0030124A" w:rsidP="00AF239E">
            <w:pPr>
              <w:rPr>
                <w:rFonts w:ascii="Calibri" w:hAnsi="Calibri"/>
              </w:rPr>
            </w:pPr>
            <w:r>
              <w:rPr>
                <w:rFonts w:ascii="Calibri" w:hAnsi="Calibri"/>
              </w:rPr>
              <w:t>Full usage of the system</w:t>
            </w:r>
          </w:p>
        </w:tc>
        <w:tc>
          <w:tcPr>
            <w:tcW w:w="839" w:type="dxa"/>
            <w:tcPrChange w:id="257" w:author="Leah Pietron" w:date="2016-11-10T11:12:00Z">
              <w:tcPr>
                <w:tcW w:w="858" w:type="dxa"/>
              </w:tcPr>
            </w:tcPrChange>
          </w:tcPr>
          <w:p w14:paraId="360DBAE4" w14:textId="77777777" w:rsidR="0030124A" w:rsidRPr="00647A64" w:rsidRDefault="0030124A" w:rsidP="00AF239E">
            <w:pPr>
              <w:rPr>
                <w:rFonts w:ascii="Calibri" w:hAnsi="Calibri"/>
              </w:rPr>
            </w:pPr>
            <w:r>
              <w:rPr>
                <w:rFonts w:ascii="Calibri" w:hAnsi="Calibri"/>
              </w:rPr>
              <w:t>Medium</w:t>
            </w:r>
          </w:p>
        </w:tc>
        <w:tc>
          <w:tcPr>
            <w:tcW w:w="830" w:type="dxa"/>
            <w:tcPrChange w:id="258" w:author="Leah Pietron" w:date="2016-11-10T11:12:00Z">
              <w:tcPr>
                <w:tcW w:w="842" w:type="dxa"/>
              </w:tcPr>
            </w:tcPrChange>
          </w:tcPr>
          <w:p w14:paraId="47C79192" w14:textId="77777777" w:rsidR="0030124A" w:rsidRPr="00647A64" w:rsidRDefault="0030124A" w:rsidP="00AF239E">
            <w:pPr>
              <w:rPr>
                <w:rFonts w:ascii="Calibri" w:hAnsi="Calibri"/>
              </w:rPr>
            </w:pPr>
            <w:r>
              <w:rPr>
                <w:rFonts w:ascii="Calibri" w:hAnsi="Calibri"/>
              </w:rPr>
              <w:t>3</w:t>
            </w:r>
          </w:p>
        </w:tc>
        <w:tc>
          <w:tcPr>
            <w:tcW w:w="914" w:type="dxa"/>
            <w:tcPrChange w:id="259" w:author="Leah Pietron" w:date="2016-11-10T11:12:00Z">
              <w:tcPr>
                <w:tcW w:w="946" w:type="dxa"/>
              </w:tcPr>
            </w:tcPrChange>
          </w:tcPr>
          <w:p w14:paraId="4E287896" w14:textId="77777777" w:rsidR="0030124A" w:rsidRPr="00647A64" w:rsidRDefault="0030124A" w:rsidP="00AF239E">
            <w:pPr>
              <w:rPr>
                <w:rFonts w:ascii="Calibri" w:hAnsi="Calibri"/>
              </w:rPr>
            </w:pPr>
            <w:r>
              <w:rPr>
                <w:rFonts w:ascii="Calibri" w:hAnsi="Calibri"/>
              </w:rPr>
              <w:t>4</w:t>
            </w:r>
          </w:p>
        </w:tc>
        <w:tc>
          <w:tcPr>
            <w:tcW w:w="1000" w:type="dxa"/>
            <w:tcPrChange w:id="260" w:author="Leah Pietron" w:date="2016-11-10T11:12:00Z">
              <w:tcPr>
                <w:tcW w:w="1027" w:type="dxa"/>
              </w:tcPr>
            </w:tcPrChange>
          </w:tcPr>
          <w:p w14:paraId="01A6F793" w14:textId="77777777" w:rsidR="0030124A" w:rsidRPr="00647A64" w:rsidRDefault="0030124A" w:rsidP="00AF239E">
            <w:pPr>
              <w:rPr>
                <w:rFonts w:ascii="Calibri" w:hAnsi="Calibri"/>
              </w:rPr>
            </w:pPr>
            <w:r>
              <w:rPr>
                <w:rFonts w:ascii="Calibri" w:hAnsi="Calibri"/>
              </w:rPr>
              <w:t>1</w:t>
            </w:r>
          </w:p>
        </w:tc>
        <w:tc>
          <w:tcPr>
            <w:tcW w:w="656" w:type="dxa"/>
            <w:tcPrChange w:id="261" w:author="Leah Pietron" w:date="2016-11-10T11:12:00Z">
              <w:tcPr>
                <w:tcW w:w="663" w:type="dxa"/>
              </w:tcPr>
            </w:tcPrChange>
          </w:tcPr>
          <w:p w14:paraId="7D747726" w14:textId="77777777" w:rsidR="0030124A" w:rsidRPr="00647A64" w:rsidRDefault="0030124A" w:rsidP="00AF239E">
            <w:pPr>
              <w:rPr>
                <w:rFonts w:ascii="Calibri" w:hAnsi="Calibri"/>
              </w:rPr>
            </w:pPr>
            <w:r>
              <w:rPr>
                <w:rFonts w:ascii="Calibri" w:hAnsi="Calibri"/>
              </w:rPr>
              <w:t>3</w:t>
            </w:r>
          </w:p>
        </w:tc>
        <w:tc>
          <w:tcPr>
            <w:tcW w:w="835" w:type="dxa"/>
            <w:tcPrChange w:id="262" w:author="Leah Pietron" w:date="2016-11-10T11:12:00Z">
              <w:tcPr>
                <w:tcW w:w="853" w:type="dxa"/>
              </w:tcPr>
            </w:tcPrChange>
          </w:tcPr>
          <w:p w14:paraId="780BE836" w14:textId="77777777" w:rsidR="0030124A" w:rsidRPr="00647A64" w:rsidRDefault="0030124A" w:rsidP="00AF239E">
            <w:pPr>
              <w:rPr>
                <w:rFonts w:ascii="Calibri" w:hAnsi="Calibri"/>
              </w:rPr>
            </w:pPr>
            <w:r>
              <w:rPr>
                <w:rFonts w:ascii="Calibri" w:hAnsi="Calibri"/>
              </w:rPr>
              <w:t>11</w:t>
            </w:r>
          </w:p>
        </w:tc>
        <w:tc>
          <w:tcPr>
            <w:tcW w:w="2492" w:type="dxa"/>
            <w:tcPrChange w:id="263" w:author="Leah Pietron" w:date="2016-11-10T11:12:00Z">
              <w:tcPr>
                <w:tcW w:w="2717" w:type="dxa"/>
              </w:tcPr>
            </w:tcPrChange>
          </w:tcPr>
          <w:p w14:paraId="7BD84B49" w14:textId="77777777" w:rsidR="0030124A" w:rsidRPr="00647A64" w:rsidRDefault="0030124A" w:rsidP="00AF239E">
            <w:pPr>
              <w:rPr>
                <w:rFonts w:ascii="Calibri" w:hAnsi="Calibri"/>
              </w:rPr>
            </w:pPr>
            <w:r>
              <w:rPr>
                <w:rFonts w:ascii="Calibri" w:hAnsi="Calibri"/>
              </w:rPr>
              <w:t>We will need to walk through full functionality of the system and create more standard forms then initially requested in order to maximize potential utilization</w:t>
            </w:r>
          </w:p>
        </w:tc>
      </w:tr>
      <w:tr w:rsidR="0030124A" w:rsidRPr="00647A64" w14:paraId="20CDBF41" w14:textId="77777777" w:rsidTr="001A3E94">
        <w:trPr>
          <w:trHeight w:val="449"/>
          <w:trPrChange w:id="264" w:author="Leah Pietron" w:date="2016-11-10T11:12:00Z">
            <w:trPr>
              <w:trHeight w:val="449"/>
            </w:trPr>
          </w:trPrChange>
        </w:trPr>
        <w:tc>
          <w:tcPr>
            <w:tcW w:w="588" w:type="dxa"/>
            <w:tcPrChange w:id="265" w:author="Leah Pietron" w:date="2016-11-10T11:12:00Z">
              <w:tcPr>
                <w:tcW w:w="588" w:type="dxa"/>
              </w:tcPr>
            </w:tcPrChange>
          </w:tcPr>
          <w:p w14:paraId="61C95CA9" w14:textId="77777777" w:rsidR="0030124A" w:rsidRPr="00647A64" w:rsidRDefault="0030124A" w:rsidP="00AF239E">
            <w:pPr>
              <w:rPr>
                <w:rFonts w:ascii="Calibri" w:hAnsi="Calibri"/>
              </w:rPr>
            </w:pPr>
            <w:r>
              <w:rPr>
                <w:rFonts w:ascii="Calibri" w:hAnsi="Calibri"/>
              </w:rPr>
              <w:t>6</w:t>
            </w:r>
          </w:p>
        </w:tc>
        <w:tc>
          <w:tcPr>
            <w:tcW w:w="4796" w:type="dxa"/>
            <w:tcPrChange w:id="266" w:author="Leah Pietron" w:date="2016-11-10T11:12:00Z">
              <w:tcPr>
                <w:tcW w:w="5294" w:type="dxa"/>
              </w:tcPr>
            </w:tcPrChange>
          </w:tcPr>
          <w:p w14:paraId="04F49CE9" w14:textId="77777777" w:rsidR="0030124A" w:rsidRPr="00647A64" w:rsidRDefault="0030124A" w:rsidP="00AF239E">
            <w:pPr>
              <w:rPr>
                <w:rFonts w:ascii="Calibri" w:hAnsi="Calibri"/>
              </w:rPr>
            </w:pPr>
            <w:r>
              <w:rPr>
                <w:rFonts w:ascii="Calibri" w:hAnsi="Calibri"/>
              </w:rPr>
              <w:t>Time requirements of other users conflicting with Project</w:t>
            </w:r>
          </w:p>
        </w:tc>
        <w:tc>
          <w:tcPr>
            <w:tcW w:w="839" w:type="dxa"/>
            <w:tcPrChange w:id="267" w:author="Leah Pietron" w:date="2016-11-10T11:12:00Z">
              <w:tcPr>
                <w:tcW w:w="858" w:type="dxa"/>
              </w:tcPr>
            </w:tcPrChange>
          </w:tcPr>
          <w:p w14:paraId="37343E22" w14:textId="77777777" w:rsidR="0030124A" w:rsidRPr="00647A64" w:rsidRDefault="0030124A" w:rsidP="00AF239E">
            <w:pPr>
              <w:rPr>
                <w:rFonts w:ascii="Calibri" w:hAnsi="Calibri"/>
              </w:rPr>
            </w:pPr>
            <w:r>
              <w:rPr>
                <w:rFonts w:ascii="Calibri" w:hAnsi="Calibri"/>
              </w:rPr>
              <w:t>Medium</w:t>
            </w:r>
          </w:p>
        </w:tc>
        <w:tc>
          <w:tcPr>
            <w:tcW w:w="830" w:type="dxa"/>
            <w:tcPrChange w:id="268" w:author="Leah Pietron" w:date="2016-11-10T11:12:00Z">
              <w:tcPr>
                <w:tcW w:w="842" w:type="dxa"/>
              </w:tcPr>
            </w:tcPrChange>
          </w:tcPr>
          <w:p w14:paraId="6A406DA0" w14:textId="77777777" w:rsidR="0030124A" w:rsidRPr="00647A64" w:rsidRDefault="0030124A" w:rsidP="00AF239E">
            <w:pPr>
              <w:rPr>
                <w:rFonts w:ascii="Calibri" w:hAnsi="Calibri"/>
              </w:rPr>
            </w:pPr>
            <w:r>
              <w:rPr>
                <w:rFonts w:ascii="Calibri" w:hAnsi="Calibri"/>
              </w:rPr>
              <w:t>4</w:t>
            </w:r>
          </w:p>
        </w:tc>
        <w:tc>
          <w:tcPr>
            <w:tcW w:w="914" w:type="dxa"/>
            <w:tcPrChange w:id="269" w:author="Leah Pietron" w:date="2016-11-10T11:12:00Z">
              <w:tcPr>
                <w:tcW w:w="946" w:type="dxa"/>
              </w:tcPr>
            </w:tcPrChange>
          </w:tcPr>
          <w:p w14:paraId="44BA73B5" w14:textId="77777777" w:rsidR="0030124A" w:rsidRPr="00647A64" w:rsidRDefault="0030124A" w:rsidP="00AF239E">
            <w:pPr>
              <w:rPr>
                <w:rFonts w:ascii="Calibri" w:hAnsi="Calibri"/>
              </w:rPr>
            </w:pPr>
            <w:r>
              <w:rPr>
                <w:rFonts w:ascii="Calibri" w:hAnsi="Calibri"/>
              </w:rPr>
              <w:t>3</w:t>
            </w:r>
          </w:p>
        </w:tc>
        <w:tc>
          <w:tcPr>
            <w:tcW w:w="1000" w:type="dxa"/>
            <w:tcPrChange w:id="270" w:author="Leah Pietron" w:date="2016-11-10T11:12:00Z">
              <w:tcPr>
                <w:tcW w:w="1027" w:type="dxa"/>
              </w:tcPr>
            </w:tcPrChange>
          </w:tcPr>
          <w:p w14:paraId="3FF5C5C3" w14:textId="77777777" w:rsidR="0030124A" w:rsidRPr="00647A64" w:rsidRDefault="0030124A" w:rsidP="00AF239E">
            <w:pPr>
              <w:rPr>
                <w:rFonts w:ascii="Calibri" w:hAnsi="Calibri"/>
              </w:rPr>
            </w:pPr>
            <w:r>
              <w:rPr>
                <w:rFonts w:ascii="Calibri" w:hAnsi="Calibri"/>
              </w:rPr>
              <w:t>3</w:t>
            </w:r>
          </w:p>
        </w:tc>
        <w:tc>
          <w:tcPr>
            <w:tcW w:w="656" w:type="dxa"/>
            <w:tcPrChange w:id="271" w:author="Leah Pietron" w:date="2016-11-10T11:12:00Z">
              <w:tcPr>
                <w:tcW w:w="663" w:type="dxa"/>
              </w:tcPr>
            </w:tcPrChange>
          </w:tcPr>
          <w:p w14:paraId="52B0AFF7" w14:textId="77777777" w:rsidR="0030124A" w:rsidRPr="00647A64" w:rsidRDefault="0030124A" w:rsidP="00AF239E">
            <w:pPr>
              <w:rPr>
                <w:rFonts w:ascii="Calibri" w:hAnsi="Calibri"/>
              </w:rPr>
            </w:pPr>
            <w:r>
              <w:rPr>
                <w:rFonts w:ascii="Calibri" w:hAnsi="Calibri"/>
              </w:rPr>
              <w:t>2</w:t>
            </w:r>
          </w:p>
        </w:tc>
        <w:tc>
          <w:tcPr>
            <w:tcW w:w="835" w:type="dxa"/>
            <w:tcPrChange w:id="272" w:author="Leah Pietron" w:date="2016-11-10T11:12:00Z">
              <w:tcPr>
                <w:tcW w:w="853" w:type="dxa"/>
              </w:tcPr>
            </w:tcPrChange>
          </w:tcPr>
          <w:p w14:paraId="5F5B86AC" w14:textId="77777777" w:rsidR="0030124A" w:rsidRPr="00647A64" w:rsidRDefault="0030124A" w:rsidP="00AF239E">
            <w:pPr>
              <w:rPr>
                <w:rFonts w:ascii="Calibri" w:hAnsi="Calibri"/>
              </w:rPr>
            </w:pPr>
            <w:r>
              <w:rPr>
                <w:rFonts w:ascii="Calibri" w:hAnsi="Calibri"/>
              </w:rPr>
              <w:t>12</w:t>
            </w:r>
          </w:p>
        </w:tc>
        <w:tc>
          <w:tcPr>
            <w:tcW w:w="2492" w:type="dxa"/>
            <w:tcPrChange w:id="273" w:author="Leah Pietron" w:date="2016-11-10T11:12:00Z">
              <w:tcPr>
                <w:tcW w:w="2717" w:type="dxa"/>
              </w:tcPr>
            </w:tcPrChange>
          </w:tcPr>
          <w:p w14:paraId="554A5C8F" w14:textId="77777777" w:rsidR="0030124A" w:rsidRPr="00647A64" w:rsidRDefault="0030124A" w:rsidP="00AF239E">
            <w:pPr>
              <w:rPr>
                <w:rFonts w:ascii="Calibri" w:hAnsi="Calibri"/>
              </w:rPr>
            </w:pPr>
            <w:r>
              <w:rPr>
                <w:rFonts w:ascii="Calibri" w:hAnsi="Calibri"/>
              </w:rPr>
              <w:t>Majority of work will be conducted online</w:t>
            </w:r>
          </w:p>
        </w:tc>
      </w:tr>
      <w:tr w:rsidR="0030124A" w:rsidRPr="00647A64" w14:paraId="215FB8C9" w14:textId="77777777" w:rsidTr="001A3E94">
        <w:trPr>
          <w:trHeight w:val="449"/>
          <w:trPrChange w:id="274" w:author="Leah Pietron" w:date="2016-11-10T11:12:00Z">
            <w:trPr>
              <w:trHeight w:val="449"/>
            </w:trPr>
          </w:trPrChange>
        </w:trPr>
        <w:tc>
          <w:tcPr>
            <w:tcW w:w="588" w:type="dxa"/>
            <w:tcPrChange w:id="275" w:author="Leah Pietron" w:date="2016-11-10T11:12:00Z">
              <w:tcPr>
                <w:tcW w:w="588" w:type="dxa"/>
              </w:tcPr>
            </w:tcPrChange>
          </w:tcPr>
          <w:p w14:paraId="102EEA45" w14:textId="77777777" w:rsidR="0030124A" w:rsidRPr="00647A64" w:rsidRDefault="0030124A" w:rsidP="00AF239E">
            <w:pPr>
              <w:rPr>
                <w:rFonts w:ascii="Calibri" w:hAnsi="Calibri"/>
              </w:rPr>
            </w:pPr>
            <w:r>
              <w:rPr>
                <w:rFonts w:ascii="Calibri" w:hAnsi="Calibri"/>
              </w:rPr>
              <w:t>7</w:t>
            </w:r>
          </w:p>
        </w:tc>
        <w:tc>
          <w:tcPr>
            <w:tcW w:w="4796" w:type="dxa"/>
            <w:tcPrChange w:id="276" w:author="Leah Pietron" w:date="2016-11-10T11:12:00Z">
              <w:tcPr>
                <w:tcW w:w="5294" w:type="dxa"/>
              </w:tcPr>
            </w:tcPrChange>
          </w:tcPr>
          <w:p w14:paraId="72DE21BE" w14:textId="77777777" w:rsidR="0030124A" w:rsidRPr="00647A64" w:rsidRDefault="0030124A" w:rsidP="00AF239E">
            <w:pPr>
              <w:rPr>
                <w:rFonts w:ascii="Calibri" w:hAnsi="Calibri"/>
              </w:rPr>
            </w:pPr>
            <w:r>
              <w:rPr>
                <w:rFonts w:ascii="Calibri" w:hAnsi="Calibri"/>
              </w:rPr>
              <w:t>Office365 Prerequisites could limit usability</w:t>
            </w:r>
          </w:p>
        </w:tc>
        <w:tc>
          <w:tcPr>
            <w:tcW w:w="839" w:type="dxa"/>
            <w:tcPrChange w:id="277" w:author="Leah Pietron" w:date="2016-11-10T11:12:00Z">
              <w:tcPr>
                <w:tcW w:w="858" w:type="dxa"/>
              </w:tcPr>
            </w:tcPrChange>
          </w:tcPr>
          <w:p w14:paraId="4EC17D91" w14:textId="77777777" w:rsidR="0030124A" w:rsidRPr="00647A64" w:rsidRDefault="0030124A" w:rsidP="00AF239E">
            <w:pPr>
              <w:rPr>
                <w:rFonts w:ascii="Calibri" w:hAnsi="Calibri"/>
              </w:rPr>
            </w:pPr>
            <w:r>
              <w:rPr>
                <w:rFonts w:ascii="Calibri" w:hAnsi="Calibri"/>
              </w:rPr>
              <w:t>Low</w:t>
            </w:r>
          </w:p>
        </w:tc>
        <w:tc>
          <w:tcPr>
            <w:tcW w:w="830" w:type="dxa"/>
            <w:tcPrChange w:id="278" w:author="Leah Pietron" w:date="2016-11-10T11:12:00Z">
              <w:tcPr>
                <w:tcW w:w="842" w:type="dxa"/>
              </w:tcPr>
            </w:tcPrChange>
          </w:tcPr>
          <w:p w14:paraId="6FFB1424" w14:textId="77777777" w:rsidR="0030124A" w:rsidRPr="00647A64" w:rsidRDefault="0030124A" w:rsidP="00AF239E">
            <w:pPr>
              <w:rPr>
                <w:rFonts w:ascii="Calibri" w:hAnsi="Calibri"/>
              </w:rPr>
            </w:pPr>
            <w:r>
              <w:rPr>
                <w:rFonts w:ascii="Calibri" w:hAnsi="Calibri"/>
              </w:rPr>
              <w:t>2</w:t>
            </w:r>
          </w:p>
        </w:tc>
        <w:tc>
          <w:tcPr>
            <w:tcW w:w="914" w:type="dxa"/>
            <w:tcPrChange w:id="279" w:author="Leah Pietron" w:date="2016-11-10T11:12:00Z">
              <w:tcPr>
                <w:tcW w:w="946" w:type="dxa"/>
              </w:tcPr>
            </w:tcPrChange>
          </w:tcPr>
          <w:p w14:paraId="0E409B92" w14:textId="77777777" w:rsidR="0030124A" w:rsidRPr="00647A64" w:rsidRDefault="0030124A" w:rsidP="00AF239E">
            <w:pPr>
              <w:rPr>
                <w:rFonts w:ascii="Calibri" w:hAnsi="Calibri"/>
              </w:rPr>
            </w:pPr>
            <w:r>
              <w:rPr>
                <w:rFonts w:ascii="Calibri" w:hAnsi="Calibri"/>
              </w:rPr>
              <w:t>1</w:t>
            </w:r>
          </w:p>
        </w:tc>
        <w:tc>
          <w:tcPr>
            <w:tcW w:w="1000" w:type="dxa"/>
            <w:tcPrChange w:id="280" w:author="Leah Pietron" w:date="2016-11-10T11:12:00Z">
              <w:tcPr>
                <w:tcW w:w="1027" w:type="dxa"/>
              </w:tcPr>
            </w:tcPrChange>
          </w:tcPr>
          <w:p w14:paraId="5F9CF87E" w14:textId="77777777" w:rsidR="0030124A" w:rsidRPr="00647A64" w:rsidRDefault="0030124A" w:rsidP="00AF239E">
            <w:pPr>
              <w:rPr>
                <w:rFonts w:ascii="Calibri" w:hAnsi="Calibri"/>
              </w:rPr>
            </w:pPr>
            <w:r>
              <w:rPr>
                <w:rFonts w:ascii="Calibri" w:hAnsi="Calibri"/>
              </w:rPr>
              <w:t>1</w:t>
            </w:r>
          </w:p>
        </w:tc>
        <w:tc>
          <w:tcPr>
            <w:tcW w:w="656" w:type="dxa"/>
            <w:tcPrChange w:id="281" w:author="Leah Pietron" w:date="2016-11-10T11:12:00Z">
              <w:tcPr>
                <w:tcW w:w="663" w:type="dxa"/>
              </w:tcPr>
            </w:tcPrChange>
          </w:tcPr>
          <w:p w14:paraId="23F5EC6A" w14:textId="77777777" w:rsidR="0030124A" w:rsidRPr="00647A64" w:rsidRDefault="0030124A" w:rsidP="00AF239E">
            <w:pPr>
              <w:rPr>
                <w:rFonts w:ascii="Calibri" w:hAnsi="Calibri"/>
              </w:rPr>
            </w:pPr>
            <w:r>
              <w:rPr>
                <w:rFonts w:ascii="Calibri" w:hAnsi="Calibri"/>
              </w:rPr>
              <w:t>2</w:t>
            </w:r>
          </w:p>
        </w:tc>
        <w:tc>
          <w:tcPr>
            <w:tcW w:w="835" w:type="dxa"/>
            <w:tcPrChange w:id="282" w:author="Leah Pietron" w:date="2016-11-10T11:12:00Z">
              <w:tcPr>
                <w:tcW w:w="853" w:type="dxa"/>
              </w:tcPr>
            </w:tcPrChange>
          </w:tcPr>
          <w:p w14:paraId="2C7B74E7" w14:textId="77777777" w:rsidR="0030124A" w:rsidRPr="00647A64" w:rsidRDefault="0030124A" w:rsidP="00AF239E">
            <w:pPr>
              <w:rPr>
                <w:rFonts w:ascii="Calibri" w:hAnsi="Calibri"/>
              </w:rPr>
            </w:pPr>
            <w:r>
              <w:rPr>
                <w:rFonts w:ascii="Calibri" w:hAnsi="Calibri"/>
              </w:rPr>
              <w:t>6</w:t>
            </w:r>
          </w:p>
        </w:tc>
        <w:tc>
          <w:tcPr>
            <w:tcW w:w="2492" w:type="dxa"/>
            <w:tcPrChange w:id="283" w:author="Leah Pietron" w:date="2016-11-10T11:12:00Z">
              <w:tcPr>
                <w:tcW w:w="2717" w:type="dxa"/>
              </w:tcPr>
            </w:tcPrChange>
          </w:tcPr>
          <w:p w14:paraId="174085F5" w14:textId="77777777" w:rsidR="0030124A" w:rsidRPr="00647A64" w:rsidRDefault="0030124A" w:rsidP="00AF239E">
            <w:pPr>
              <w:rPr>
                <w:rFonts w:ascii="Calibri" w:hAnsi="Calibri"/>
              </w:rPr>
            </w:pPr>
            <w:r>
              <w:rPr>
                <w:rFonts w:ascii="Calibri" w:hAnsi="Calibri"/>
              </w:rPr>
              <w:t>DOspace is comfortable with using Microsoft cloud services</w:t>
            </w:r>
          </w:p>
        </w:tc>
      </w:tr>
    </w:tbl>
    <w:p w14:paraId="6B7D049F" w14:textId="54BC5E75" w:rsidR="0030124A" w:rsidRDefault="0030124A" w:rsidP="001C5AE4">
      <w:pPr>
        <w:rPr>
          <w:highlight w:val="yellow"/>
        </w:rPr>
      </w:pPr>
    </w:p>
    <w:p w14:paraId="59808EC9" w14:textId="33F29E85" w:rsidR="00B372D4" w:rsidRDefault="00B372D4" w:rsidP="001C5AE4">
      <w:pPr>
        <w:rPr>
          <w:highlight w:val="yellow"/>
        </w:rPr>
      </w:pPr>
      <w:commentRangeStart w:id="284"/>
    </w:p>
    <w:tbl>
      <w:tblPr>
        <w:tblW w:w="14594" w:type="dxa"/>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5" w:author="CBA User" w:date="2016-11-10T18:49:00Z">
          <w:tblPr>
            <w:tblW w:w="14594" w:type="dxa"/>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698"/>
        <w:gridCol w:w="1350"/>
        <w:gridCol w:w="810"/>
        <w:gridCol w:w="900"/>
        <w:gridCol w:w="1080"/>
        <w:gridCol w:w="630"/>
        <w:gridCol w:w="990"/>
        <w:gridCol w:w="1710"/>
        <w:gridCol w:w="2970"/>
        <w:gridCol w:w="990"/>
        <w:gridCol w:w="2466"/>
        <w:tblGridChange w:id="286">
          <w:tblGrid>
            <w:gridCol w:w="698"/>
            <w:gridCol w:w="1350"/>
            <w:gridCol w:w="810"/>
            <w:gridCol w:w="900"/>
            <w:gridCol w:w="1080"/>
            <w:gridCol w:w="630"/>
            <w:gridCol w:w="270"/>
            <w:gridCol w:w="720"/>
            <w:gridCol w:w="450"/>
            <w:gridCol w:w="630"/>
            <w:gridCol w:w="630"/>
            <w:gridCol w:w="360"/>
            <w:gridCol w:w="2610"/>
            <w:gridCol w:w="900"/>
            <w:gridCol w:w="360"/>
            <w:gridCol w:w="811"/>
            <w:gridCol w:w="1385"/>
          </w:tblGrid>
        </w:tblGridChange>
      </w:tblGrid>
      <w:tr w:rsidR="00060350" w:rsidRPr="00647A64" w14:paraId="4ABF345A" w14:textId="77777777" w:rsidTr="00060350">
        <w:trPr>
          <w:trHeight w:val="421"/>
          <w:trPrChange w:id="287" w:author="CBA User" w:date="2016-11-10T18:49:00Z">
            <w:trPr>
              <w:trHeight w:val="421"/>
            </w:trPr>
          </w:trPrChange>
        </w:trPr>
        <w:tc>
          <w:tcPr>
            <w:tcW w:w="698" w:type="dxa"/>
            <w:vMerge w:val="restart"/>
            <w:tcPrChange w:id="288" w:author="CBA User" w:date="2016-11-10T18:49:00Z">
              <w:tcPr>
                <w:tcW w:w="698" w:type="dxa"/>
                <w:vMerge w:val="restart"/>
              </w:tcPr>
            </w:tcPrChange>
          </w:tcPr>
          <w:p w14:paraId="7F45F702" w14:textId="6E6610F2" w:rsidR="00060350" w:rsidRPr="00060350" w:rsidRDefault="00060350" w:rsidP="00AF239E">
            <w:pPr>
              <w:jc w:val="center"/>
              <w:rPr>
                <w:ins w:id="289" w:author="CBA User" w:date="2016-11-10T18:44:00Z"/>
                <w:rFonts w:ascii="Calibri" w:hAnsi="Calibri"/>
                <w:b/>
                <w:rPrChange w:id="290" w:author="CBA User" w:date="2016-11-10T18:45:00Z">
                  <w:rPr>
                    <w:ins w:id="291" w:author="CBA User" w:date="2016-11-10T18:44:00Z"/>
                    <w:rFonts w:ascii="Calibri" w:hAnsi="Calibri"/>
                    <w:b/>
                  </w:rPr>
                </w:rPrChange>
              </w:rPr>
            </w:pPr>
            <w:ins w:id="292" w:author="CBA User" w:date="2016-11-10T18:45:00Z">
              <w:r>
                <w:rPr>
                  <w:rFonts w:ascii="Calibri" w:hAnsi="Calibri"/>
                  <w:b/>
                </w:rPr>
                <w:t>Risk ID</w:t>
              </w:r>
            </w:ins>
          </w:p>
        </w:tc>
        <w:tc>
          <w:tcPr>
            <w:tcW w:w="1350" w:type="dxa"/>
            <w:vMerge w:val="restart"/>
            <w:tcPrChange w:id="293" w:author="CBA User" w:date="2016-11-10T18:49:00Z">
              <w:tcPr>
                <w:tcW w:w="1350" w:type="dxa"/>
                <w:vMerge w:val="restart"/>
              </w:tcPr>
            </w:tcPrChange>
          </w:tcPr>
          <w:p w14:paraId="2C4E377F" w14:textId="7C16519D" w:rsidR="00060350" w:rsidRPr="00647A64" w:rsidRDefault="00060350" w:rsidP="00AF239E">
            <w:pPr>
              <w:jc w:val="center"/>
              <w:rPr>
                <w:rFonts w:ascii="Calibri" w:hAnsi="Calibri"/>
                <w:b/>
              </w:rPr>
            </w:pPr>
            <w:r>
              <w:rPr>
                <w:rFonts w:ascii="Calibri" w:hAnsi="Calibri"/>
                <w:b/>
              </w:rPr>
              <w:t>Revised Probability</w:t>
            </w:r>
          </w:p>
        </w:tc>
        <w:tc>
          <w:tcPr>
            <w:tcW w:w="3420" w:type="dxa"/>
            <w:gridSpan w:val="4"/>
            <w:tcPrChange w:id="294" w:author="CBA User" w:date="2016-11-10T18:49:00Z">
              <w:tcPr>
                <w:tcW w:w="3420" w:type="dxa"/>
                <w:gridSpan w:val="4"/>
              </w:tcPr>
            </w:tcPrChange>
          </w:tcPr>
          <w:p w14:paraId="4FB3C4A0" w14:textId="77777777" w:rsidR="00060350" w:rsidRPr="00647A64" w:rsidRDefault="00060350" w:rsidP="00AF239E">
            <w:pPr>
              <w:jc w:val="center"/>
              <w:rPr>
                <w:rFonts w:ascii="Calibri" w:hAnsi="Calibri"/>
                <w:b/>
              </w:rPr>
            </w:pPr>
            <w:r>
              <w:rPr>
                <w:rFonts w:ascii="Calibri" w:hAnsi="Calibri"/>
                <w:b/>
              </w:rPr>
              <w:t>Revised Impact</w:t>
            </w:r>
          </w:p>
        </w:tc>
        <w:tc>
          <w:tcPr>
            <w:tcW w:w="990" w:type="dxa"/>
            <w:vMerge w:val="restart"/>
            <w:tcPrChange w:id="295" w:author="CBA User" w:date="2016-11-10T18:49:00Z">
              <w:tcPr>
                <w:tcW w:w="990" w:type="dxa"/>
                <w:gridSpan w:val="2"/>
                <w:vMerge w:val="restart"/>
              </w:tcPr>
            </w:tcPrChange>
          </w:tcPr>
          <w:p w14:paraId="3E8AFE86" w14:textId="77777777" w:rsidR="00060350" w:rsidRPr="00647A64" w:rsidRDefault="00060350" w:rsidP="00AF239E">
            <w:pPr>
              <w:jc w:val="center"/>
              <w:rPr>
                <w:rFonts w:ascii="Calibri" w:hAnsi="Calibri"/>
                <w:b/>
              </w:rPr>
            </w:pPr>
            <w:r>
              <w:rPr>
                <w:rFonts w:ascii="Calibri" w:hAnsi="Calibri"/>
                <w:b/>
              </w:rPr>
              <w:t>Revised Score</w:t>
            </w:r>
          </w:p>
        </w:tc>
        <w:tc>
          <w:tcPr>
            <w:tcW w:w="1710" w:type="dxa"/>
            <w:vMerge w:val="restart"/>
            <w:tcPrChange w:id="296" w:author="CBA User" w:date="2016-11-10T18:49:00Z">
              <w:tcPr>
                <w:tcW w:w="1710" w:type="dxa"/>
                <w:gridSpan w:val="3"/>
                <w:vMerge w:val="restart"/>
              </w:tcPr>
            </w:tcPrChange>
          </w:tcPr>
          <w:p w14:paraId="755330B2" w14:textId="77777777" w:rsidR="00060350" w:rsidRPr="00647A64" w:rsidRDefault="00060350" w:rsidP="00AF239E">
            <w:pPr>
              <w:jc w:val="center"/>
              <w:rPr>
                <w:rFonts w:ascii="Calibri" w:hAnsi="Calibri"/>
                <w:b/>
              </w:rPr>
            </w:pPr>
            <w:r>
              <w:rPr>
                <w:rFonts w:ascii="Calibri" w:hAnsi="Calibri"/>
                <w:b/>
              </w:rPr>
              <w:t>Responsible Party</w:t>
            </w:r>
          </w:p>
        </w:tc>
        <w:tc>
          <w:tcPr>
            <w:tcW w:w="2970" w:type="dxa"/>
            <w:vMerge w:val="restart"/>
            <w:tcPrChange w:id="297" w:author="CBA User" w:date="2016-11-10T18:49:00Z">
              <w:tcPr>
                <w:tcW w:w="2970" w:type="dxa"/>
                <w:gridSpan w:val="2"/>
                <w:vMerge w:val="restart"/>
              </w:tcPr>
            </w:tcPrChange>
          </w:tcPr>
          <w:p w14:paraId="13800A96" w14:textId="77777777" w:rsidR="00060350" w:rsidRPr="00647A64" w:rsidRDefault="00060350" w:rsidP="00AF239E">
            <w:pPr>
              <w:jc w:val="center"/>
              <w:rPr>
                <w:rFonts w:ascii="Calibri" w:hAnsi="Calibri"/>
                <w:b/>
              </w:rPr>
            </w:pPr>
            <w:r>
              <w:rPr>
                <w:rFonts w:ascii="Calibri" w:hAnsi="Calibri"/>
                <w:b/>
              </w:rPr>
              <w:t>Actions</w:t>
            </w:r>
          </w:p>
        </w:tc>
        <w:tc>
          <w:tcPr>
            <w:tcW w:w="990" w:type="dxa"/>
            <w:vMerge w:val="restart"/>
            <w:tcPrChange w:id="298" w:author="CBA User" w:date="2016-11-10T18:49:00Z">
              <w:tcPr>
                <w:tcW w:w="2071" w:type="dxa"/>
                <w:gridSpan w:val="3"/>
                <w:vMerge w:val="restart"/>
              </w:tcPr>
            </w:tcPrChange>
          </w:tcPr>
          <w:p w14:paraId="3222E1F4" w14:textId="77777777" w:rsidR="00060350" w:rsidRPr="00647A64" w:rsidRDefault="00060350" w:rsidP="00AF239E">
            <w:pPr>
              <w:jc w:val="center"/>
              <w:rPr>
                <w:rFonts w:ascii="Calibri" w:hAnsi="Calibri"/>
                <w:b/>
              </w:rPr>
            </w:pPr>
            <w:r>
              <w:rPr>
                <w:rFonts w:ascii="Calibri" w:hAnsi="Calibri"/>
                <w:b/>
              </w:rPr>
              <w:t>Status</w:t>
            </w:r>
          </w:p>
        </w:tc>
        <w:tc>
          <w:tcPr>
            <w:tcW w:w="2466" w:type="dxa"/>
            <w:vMerge w:val="restart"/>
            <w:tcPrChange w:id="299" w:author="CBA User" w:date="2016-11-10T18:49:00Z">
              <w:tcPr>
                <w:tcW w:w="1385" w:type="dxa"/>
                <w:vMerge w:val="restart"/>
              </w:tcPr>
            </w:tcPrChange>
          </w:tcPr>
          <w:p w14:paraId="7F430FB9" w14:textId="77777777" w:rsidR="00060350" w:rsidRDefault="00060350" w:rsidP="00AF239E">
            <w:pPr>
              <w:jc w:val="center"/>
              <w:rPr>
                <w:rFonts w:ascii="Calibri" w:hAnsi="Calibri"/>
                <w:b/>
              </w:rPr>
            </w:pPr>
            <w:r>
              <w:rPr>
                <w:rFonts w:ascii="Calibri" w:hAnsi="Calibri"/>
                <w:b/>
              </w:rPr>
              <w:t>Comments</w:t>
            </w:r>
          </w:p>
        </w:tc>
      </w:tr>
      <w:tr w:rsidR="00060350" w:rsidRPr="00647A64" w14:paraId="39F270A5" w14:textId="77777777" w:rsidTr="00060350">
        <w:trPr>
          <w:trHeight w:val="353"/>
          <w:trPrChange w:id="300" w:author="CBA User" w:date="2016-11-10T18:49:00Z">
            <w:trPr>
              <w:trHeight w:val="353"/>
            </w:trPr>
          </w:trPrChange>
        </w:trPr>
        <w:tc>
          <w:tcPr>
            <w:tcW w:w="698" w:type="dxa"/>
            <w:vMerge/>
            <w:tcPrChange w:id="301" w:author="CBA User" w:date="2016-11-10T18:49:00Z">
              <w:tcPr>
                <w:tcW w:w="698" w:type="dxa"/>
                <w:vMerge/>
              </w:tcPr>
            </w:tcPrChange>
          </w:tcPr>
          <w:p w14:paraId="43C2A7CC" w14:textId="77777777" w:rsidR="00060350" w:rsidRPr="00647A64" w:rsidRDefault="00060350" w:rsidP="00AF239E">
            <w:pPr>
              <w:rPr>
                <w:ins w:id="302" w:author="CBA User" w:date="2016-11-10T18:44:00Z"/>
                <w:rFonts w:ascii="Calibri" w:hAnsi="Calibri"/>
              </w:rPr>
            </w:pPr>
          </w:p>
        </w:tc>
        <w:tc>
          <w:tcPr>
            <w:tcW w:w="1350" w:type="dxa"/>
            <w:vMerge/>
            <w:tcPrChange w:id="303" w:author="CBA User" w:date="2016-11-10T18:49:00Z">
              <w:tcPr>
                <w:tcW w:w="1350" w:type="dxa"/>
                <w:vMerge/>
              </w:tcPr>
            </w:tcPrChange>
          </w:tcPr>
          <w:p w14:paraId="24483C2F" w14:textId="3A21F50C" w:rsidR="00060350" w:rsidRPr="00647A64" w:rsidRDefault="00060350" w:rsidP="00AF239E">
            <w:pPr>
              <w:rPr>
                <w:rFonts w:ascii="Calibri" w:hAnsi="Calibri"/>
              </w:rPr>
            </w:pPr>
          </w:p>
        </w:tc>
        <w:tc>
          <w:tcPr>
            <w:tcW w:w="810" w:type="dxa"/>
            <w:tcPrChange w:id="304" w:author="CBA User" w:date="2016-11-10T18:49:00Z">
              <w:tcPr>
                <w:tcW w:w="810" w:type="dxa"/>
              </w:tcPr>
            </w:tcPrChange>
          </w:tcPr>
          <w:p w14:paraId="0239A89A" w14:textId="77777777" w:rsidR="00060350" w:rsidRPr="00647A64" w:rsidRDefault="00060350" w:rsidP="00AF239E">
            <w:pPr>
              <w:rPr>
                <w:rFonts w:ascii="Calibri" w:hAnsi="Calibri"/>
              </w:rPr>
            </w:pPr>
            <w:r>
              <w:rPr>
                <w:rFonts w:ascii="Calibri" w:hAnsi="Calibri"/>
              </w:rPr>
              <w:t>Scope</w:t>
            </w:r>
          </w:p>
        </w:tc>
        <w:tc>
          <w:tcPr>
            <w:tcW w:w="900" w:type="dxa"/>
            <w:tcPrChange w:id="305" w:author="CBA User" w:date="2016-11-10T18:49:00Z">
              <w:tcPr>
                <w:tcW w:w="2880" w:type="dxa"/>
                <w:gridSpan w:val="4"/>
              </w:tcPr>
            </w:tcPrChange>
          </w:tcPr>
          <w:p w14:paraId="7905C108" w14:textId="77777777" w:rsidR="00060350" w:rsidRPr="00647A64" w:rsidRDefault="00060350" w:rsidP="00AF239E">
            <w:pPr>
              <w:rPr>
                <w:rFonts w:ascii="Calibri" w:hAnsi="Calibri"/>
              </w:rPr>
            </w:pPr>
            <w:r>
              <w:rPr>
                <w:rFonts w:ascii="Calibri" w:hAnsi="Calibri"/>
              </w:rPr>
              <w:t>Quality</w:t>
            </w:r>
          </w:p>
        </w:tc>
        <w:tc>
          <w:tcPr>
            <w:tcW w:w="1080" w:type="dxa"/>
            <w:tcPrChange w:id="306" w:author="CBA User" w:date="2016-11-10T18:49:00Z">
              <w:tcPr>
                <w:tcW w:w="1170" w:type="dxa"/>
                <w:gridSpan w:val="2"/>
              </w:tcPr>
            </w:tcPrChange>
          </w:tcPr>
          <w:p w14:paraId="6CCB4CBD" w14:textId="77777777" w:rsidR="00060350" w:rsidRPr="00647A64" w:rsidRDefault="00060350" w:rsidP="00AF239E">
            <w:pPr>
              <w:rPr>
                <w:rFonts w:ascii="Calibri" w:hAnsi="Calibri"/>
              </w:rPr>
            </w:pPr>
            <w:r>
              <w:rPr>
                <w:rFonts w:ascii="Calibri" w:hAnsi="Calibri"/>
              </w:rPr>
              <w:t>Schedule</w:t>
            </w:r>
          </w:p>
        </w:tc>
        <w:tc>
          <w:tcPr>
            <w:tcW w:w="630" w:type="dxa"/>
            <w:tcPrChange w:id="307" w:author="CBA User" w:date="2016-11-10T18:49:00Z">
              <w:tcPr>
                <w:tcW w:w="630" w:type="dxa"/>
              </w:tcPr>
            </w:tcPrChange>
          </w:tcPr>
          <w:p w14:paraId="4E4BD0BE" w14:textId="77777777" w:rsidR="00060350" w:rsidRPr="00647A64" w:rsidRDefault="00060350" w:rsidP="00AF239E">
            <w:pPr>
              <w:rPr>
                <w:rFonts w:ascii="Calibri" w:hAnsi="Calibri"/>
              </w:rPr>
            </w:pPr>
            <w:r>
              <w:rPr>
                <w:rFonts w:ascii="Calibri" w:hAnsi="Calibri"/>
              </w:rPr>
              <w:t>Cost</w:t>
            </w:r>
          </w:p>
        </w:tc>
        <w:tc>
          <w:tcPr>
            <w:tcW w:w="990" w:type="dxa"/>
            <w:vMerge/>
            <w:tcPrChange w:id="308" w:author="CBA User" w:date="2016-11-10T18:49:00Z">
              <w:tcPr>
                <w:tcW w:w="990" w:type="dxa"/>
                <w:gridSpan w:val="2"/>
                <w:vMerge/>
              </w:tcPr>
            </w:tcPrChange>
          </w:tcPr>
          <w:p w14:paraId="4D93DA05" w14:textId="77777777" w:rsidR="00060350" w:rsidRPr="00647A64" w:rsidRDefault="00060350" w:rsidP="00AF239E">
            <w:pPr>
              <w:rPr>
                <w:rFonts w:ascii="Calibri" w:hAnsi="Calibri"/>
              </w:rPr>
            </w:pPr>
          </w:p>
        </w:tc>
        <w:tc>
          <w:tcPr>
            <w:tcW w:w="1710" w:type="dxa"/>
            <w:vMerge/>
            <w:tcPrChange w:id="309" w:author="CBA User" w:date="2016-11-10T18:49:00Z">
              <w:tcPr>
                <w:tcW w:w="2610" w:type="dxa"/>
                <w:vMerge/>
              </w:tcPr>
            </w:tcPrChange>
          </w:tcPr>
          <w:p w14:paraId="3C1FD938" w14:textId="77777777" w:rsidR="00060350" w:rsidRPr="00647A64" w:rsidRDefault="00060350" w:rsidP="00AF239E">
            <w:pPr>
              <w:rPr>
                <w:rFonts w:ascii="Calibri" w:hAnsi="Calibri"/>
              </w:rPr>
            </w:pPr>
          </w:p>
        </w:tc>
        <w:tc>
          <w:tcPr>
            <w:tcW w:w="2970" w:type="dxa"/>
            <w:vMerge/>
            <w:tcPrChange w:id="310" w:author="CBA User" w:date="2016-11-10T18:49:00Z">
              <w:tcPr>
                <w:tcW w:w="1260" w:type="dxa"/>
                <w:gridSpan w:val="2"/>
                <w:vMerge/>
              </w:tcPr>
            </w:tcPrChange>
          </w:tcPr>
          <w:p w14:paraId="2CDD064C" w14:textId="77777777" w:rsidR="00060350" w:rsidRPr="00647A64" w:rsidRDefault="00060350" w:rsidP="00AF239E">
            <w:pPr>
              <w:rPr>
                <w:rFonts w:ascii="Calibri" w:hAnsi="Calibri"/>
              </w:rPr>
            </w:pPr>
          </w:p>
        </w:tc>
        <w:tc>
          <w:tcPr>
            <w:tcW w:w="990" w:type="dxa"/>
            <w:vMerge/>
            <w:tcPrChange w:id="311" w:author="CBA User" w:date="2016-11-10T18:49:00Z">
              <w:tcPr>
                <w:tcW w:w="811" w:type="dxa"/>
                <w:vMerge/>
              </w:tcPr>
            </w:tcPrChange>
          </w:tcPr>
          <w:p w14:paraId="364759FE" w14:textId="77777777" w:rsidR="00060350" w:rsidRPr="00647A64" w:rsidRDefault="00060350" w:rsidP="00AF239E">
            <w:pPr>
              <w:rPr>
                <w:rFonts w:ascii="Calibri" w:hAnsi="Calibri"/>
              </w:rPr>
            </w:pPr>
          </w:p>
        </w:tc>
        <w:tc>
          <w:tcPr>
            <w:tcW w:w="2466" w:type="dxa"/>
            <w:vMerge/>
            <w:tcPrChange w:id="312" w:author="CBA User" w:date="2016-11-10T18:49:00Z">
              <w:tcPr>
                <w:tcW w:w="1385" w:type="dxa"/>
                <w:vMerge/>
              </w:tcPr>
            </w:tcPrChange>
          </w:tcPr>
          <w:p w14:paraId="6A542A94" w14:textId="77777777" w:rsidR="00060350" w:rsidRPr="00647A64" w:rsidRDefault="00060350" w:rsidP="00AF239E">
            <w:pPr>
              <w:rPr>
                <w:rFonts w:ascii="Calibri" w:hAnsi="Calibri"/>
              </w:rPr>
            </w:pPr>
          </w:p>
        </w:tc>
      </w:tr>
      <w:tr w:rsidR="00060350" w:rsidRPr="00647A64" w14:paraId="740DE95C" w14:textId="77777777" w:rsidTr="00060350">
        <w:trPr>
          <w:trHeight w:val="404"/>
          <w:trPrChange w:id="313" w:author="CBA User" w:date="2016-11-10T18:49:00Z">
            <w:trPr>
              <w:trHeight w:val="404"/>
            </w:trPr>
          </w:trPrChange>
        </w:trPr>
        <w:tc>
          <w:tcPr>
            <w:tcW w:w="698" w:type="dxa"/>
            <w:tcPrChange w:id="314" w:author="CBA User" w:date="2016-11-10T18:49:00Z">
              <w:tcPr>
                <w:tcW w:w="698" w:type="dxa"/>
              </w:tcPr>
            </w:tcPrChange>
          </w:tcPr>
          <w:p w14:paraId="6F5ACA0A" w14:textId="5CA4F9AA" w:rsidR="00060350" w:rsidRDefault="00060350" w:rsidP="00AF239E">
            <w:pPr>
              <w:rPr>
                <w:rFonts w:ascii="Calibri" w:hAnsi="Calibri"/>
              </w:rPr>
            </w:pPr>
            <w:ins w:id="315" w:author="CBA User" w:date="2016-11-10T18:45:00Z">
              <w:r>
                <w:rPr>
                  <w:rFonts w:ascii="Calibri" w:hAnsi="Calibri"/>
                </w:rPr>
                <w:t>6</w:t>
              </w:r>
            </w:ins>
          </w:p>
        </w:tc>
        <w:tc>
          <w:tcPr>
            <w:tcW w:w="1350" w:type="dxa"/>
            <w:tcPrChange w:id="316" w:author="CBA User" w:date="2016-11-10T18:49:00Z">
              <w:tcPr>
                <w:tcW w:w="1350" w:type="dxa"/>
              </w:tcPr>
            </w:tcPrChange>
          </w:tcPr>
          <w:p w14:paraId="24D82D9B" w14:textId="1DAC202B" w:rsidR="00060350" w:rsidRPr="00647A64" w:rsidRDefault="00060350" w:rsidP="00AF239E">
            <w:pPr>
              <w:rPr>
                <w:rFonts w:ascii="Calibri" w:hAnsi="Calibri"/>
              </w:rPr>
            </w:pPr>
            <w:ins w:id="317" w:author="CBA User" w:date="2016-11-10T18:20:00Z">
              <w:r>
                <w:rPr>
                  <w:rFonts w:ascii="Calibri" w:hAnsi="Calibri"/>
                </w:rPr>
                <w:t>Medium</w:t>
              </w:r>
            </w:ins>
          </w:p>
        </w:tc>
        <w:tc>
          <w:tcPr>
            <w:tcW w:w="810" w:type="dxa"/>
            <w:tcPrChange w:id="318" w:author="CBA User" w:date="2016-11-10T18:49:00Z">
              <w:tcPr>
                <w:tcW w:w="810" w:type="dxa"/>
              </w:tcPr>
            </w:tcPrChange>
          </w:tcPr>
          <w:p w14:paraId="145A479D" w14:textId="59BFC334" w:rsidR="00060350" w:rsidRPr="00647A64" w:rsidRDefault="00060350" w:rsidP="00AF239E">
            <w:pPr>
              <w:rPr>
                <w:rFonts w:ascii="Calibri" w:hAnsi="Calibri"/>
              </w:rPr>
            </w:pPr>
            <w:ins w:id="319" w:author="CBA User" w:date="2016-11-10T18:20:00Z">
              <w:r>
                <w:rPr>
                  <w:rFonts w:ascii="Calibri" w:hAnsi="Calibri"/>
                </w:rPr>
                <w:t>3</w:t>
              </w:r>
            </w:ins>
          </w:p>
        </w:tc>
        <w:tc>
          <w:tcPr>
            <w:tcW w:w="900" w:type="dxa"/>
            <w:tcPrChange w:id="320" w:author="CBA User" w:date="2016-11-10T18:49:00Z">
              <w:tcPr>
                <w:tcW w:w="900" w:type="dxa"/>
              </w:tcPr>
            </w:tcPrChange>
          </w:tcPr>
          <w:p w14:paraId="6679FD44" w14:textId="2CB089E5" w:rsidR="00060350" w:rsidRPr="00647A64" w:rsidRDefault="00060350" w:rsidP="00AF239E">
            <w:pPr>
              <w:rPr>
                <w:rFonts w:ascii="Calibri" w:hAnsi="Calibri"/>
              </w:rPr>
            </w:pPr>
            <w:ins w:id="321" w:author="CBA User" w:date="2016-11-10T18:20:00Z">
              <w:r>
                <w:rPr>
                  <w:rFonts w:ascii="Calibri" w:hAnsi="Calibri"/>
                </w:rPr>
                <w:t>2</w:t>
              </w:r>
            </w:ins>
          </w:p>
        </w:tc>
        <w:tc>
          <w:tcPr>
            <w:tcW w:w="1080" w:type="dxa"/>
            <w:tcPrChange w:id="322" w:author="CBA User" w:date="2016-11-10T18:49:00Z">
              <w:tcPr>
                <w:tcW w:w="1080" w:type="dxa"/>
              </w:tcPr>
            </w:tcPrChange>
          </w:tcPr>
          <w:p w14:paraId="70F6127C" w14:textId="0BA6CE2B" w:rsidR="00060350" w:rsidRPr="00647A64" w:rsidRDefault="00060350" w:rsidP="00AF239E">
            <w:pPr>
              <w:rPr>
                <w:rFonts w:ascii="Calibri" w:hAnsi="Calibri"/>
              </w:rPr>
            </w:pPr>
            <w:ins w:id="323" w:author="CBA User" w:date="2016-11-10T18:21:00Z">
              <w:r>
                <w:rPr>
                  <w:rFonts w:ascii="Calibri" w:hAnsi="Calibri"/>
                </w:rPr>
                <w:t>1</w:t>
              </w:r>
            </w:ins>
          </w:p>
        </w:tc>
        <w:tc>
          <w:tcPr>
            <w:tcW w:w="630" w:type="dxa"/>
            <w:tcPrChange w:id="324" w:author="CBA User" w:date="2016-11-10T18:49:00Z">
              <w:tcPr>
                <w:tcW w:w="630" w:type="dxa"/>
              </w:tcPr>
            </w:tcPrChange>
          </w:tcPr>
          <w:p w14:paraId="2B3017C2" w14:textId="193FEF09" w:rsidR="00060350" w:rsidRPr="00647A64" w:rsidRDefault="00060350" w:rsidP="00AF239E">
            <w:pPr>
              <w:rPr>
                <w:rFonts w:ascii="Calibri" w:hAnsi="Calibri"/>
              </w:rPr>
            </w:pPr>
            <w:ins w:id="325" w:author="CBA User" w:date="2016-11-10T18:21:00Z">
              <w:r>
                <w:rPr>
                  <w:rFonts w:ascii="Calibri" w:hAnsi="Calibri"/>
                </w:rPr>
                <w:t>1</w:t>
              </w:r>
            </w:ins>
          </w:p>
        </w:tc>
        <w:tc>
          <w:tcPr>
            <w:tcW w:w="990" w:type="dxa"/>
            <w:tcPrChange w:id="326" w:author="CBA User" w:date="2016-11-10T18:49:00Z">
              <w:tcPr>
                <w:tcW w:w="990" w:type="dxa"/>
                <w:gridSpan w:val="2"/>
              </w:tcPr>
            </w:tcPrChange>
          </w:tcPr>
          <w:p w14:paraId="6F0C38ED" w14:textId="44C1F493" w:rsidR="00060350" w:rsidRPr="00647A64" w:rsidRDefault="00060350" w:rsidP="00AF239E">
            <w:pPr>
              <w:rPr>
                <w:rFonts w:ascii="Calibri" w:hAnsi="Calibri"/>
              </w:rPr>
            </w:pPr>
            <w:ins w:id="327" w:author="CBA User" w:date="2016-11-10T18:21:00Z">
              <w:r>
                <w:rPr>
                  <w:rFonts w:ascii="Calibri" w:hAnsi="Calibri"/>
                </w:rPr>
                <w:t>7</w:t>
              </w:r>
            </w:ins>
          </w:p>
        </w:tc>
        <w:tc>
          <w:tcPr>
            <w:tcW w:w="1710" w:type="dxa"/>
            <w:tcPrChange w:id="328" w:author="CBA User" w:date="2016-11-10T18:49:00Z">
              <w:tcPr>
                <w:tcW w:w="1710" w:type="dxa"/>
                <w:gridSpan w:val="3"/>
              </w:tcPr>
            </w:tcPrChange>
          </w:tcPr>
          <w:p w14:paraId="42F0D8EE" w14:textId="35ABB337" w:rsidR="00060350" w:rsidRPr="00647A64" w:rsidRDefault="00060350" w:rsidP="00AF239E">
            <w:pPr>
              <w:rPr>
                <w:rFonts w:ascii="Calibri" w:hAnsi="Calibri"/>
              </w:rPr>
            </w:pPr>
            <w:ins w:id="329" w:author="CBA User" w:date="2016-11-10T18:21:00Z">
              <w:r>
                <w:rPr>
                  <w:rFonts w:ascii="Calibri" w:hAnsi="Calibri"/>
                </w:rPr>
                <w:t>Matt</w:t>
              </w:r>
            </w:ins>
          </w:p>
        </w:tc>
        <w:tc>
          <w:tcPr>
            <w:tcW w:w="2970" w:type="dxa"/>
            <w:tcPrChange w:id="330" w:author="CBA User" w:date="2016-11-10T18:49:00Z">
              <w:tcPr>
                <w:tcW w:w="2970" w:type="dxa"/>
                <w:gridSpan w:val="2"/>
              </w:tcPr>
            </w:tcPrChange>
          </w:tcPr>
          <w:p w14:paraId="2CBEED9E" w14:textId="3FCA95F0" w:rsidR="00060350" w:rsidRPr="00647A64" w:rsidRDefault="00060350" w:rsidP="00AF239E">
            <w:pPr>
              <w:rPr>
                <w:rFonts w:ascii="Calibri" w:hAnsi="Calibri"/>
              </w:rPr>
            </w:pPr>
            <w:ins w:id="331" w:author="CBA User" w:date="2016-11-10T18:48:00Z">
              <w:r>
                <w:rPr>
                  <w:rFonts w:ascii="Calibri" w:hAnsi="Calibri"/>
                </w:rPr>
                <w:t>Define group Schedules and add more</w:t>
              </w:r>
            </w:ins>
            <w:ins w:id="332" w:author="CBA User" w:date="2016-11-10T18:49:00Z">
              <w:r>
                <w:rPr>
                  <w:rFonts w:ascii="Calibri" w:hAnsi="Calibri"/>
                </w:rPr>
                <w:t xml:space="preserve"> commited meetings</w:t>
              </w:r>
            </w:ins>
          </w:p>
        </w:tc>
        <w:tc>
          <w:tcPr>
            <w:tcW w:w="990" w:type="dxa"/>
            <w:tcPrChange w:id="333" w:author="CBA User" w:date="2016-11-10T18:49:00Z">
              <w:tcPr>
                <w:tcW w:w="900" w:type="dxa"/>
              </w:tcPr>
            </w:tcPrChange>
          </w:tcPr>
          <w:p w14:paraId="6BC2D5AD" w14:textId="77777777" w:rsidR="00060350" w:rsidRDefault="00060350" w:rsidP="00AF239E">
            <w:pPr>
              <w:rPr>
                <w:ins w:id="334" w:author="CBA User" w:date="2016-11-10T18:49:00Z"/>
                <w:rFonts w:ascii="Calibri" w:hAnsi="Calibri"/>
              </w:rPr>
            </w:pPr>
            <w:ins w:id="335" w:author="CBA User" w:date="2016-11-10T18:49:00Z">
              <w:r>
                <w:rPr>
                  <w:rFonts w:ascii="Calibri" w:hAnsi="Calibri"/>
                </w:rPr>
                <w:t xml:space="preserve">In </w:t>
              </w:r>
            </w:ins>
          </w:p>
          <w:p w14:paraId="33AE80FE" w14:textId="04D147F9" w:rsidR="00060350" w:rsidRPr="00647A64" w:rsidRDefault="00060350" w:rsidP="00AF239E">
            <w:pPr>
              <w:rPr>
                <w:rFonts w:ascii="Calibri" w:hAnsi="Calibri"/>
              </w:rPr>
            </w:pPr>
            <w:ins w:id="336" w:author="CBA User" w:date="2016-11-10T18:49:00Z">
              <w:r>
                <w:rPr>
                  <w:rFonts w:ascii="Calibri" w:hAnsi="Calibri"/>
                </w:rPr>
                <w:t>progress</w:t>
              </w:r>
            </w:ins>
          </w:p>
        </w:tc>
        <w:tc>
          <w:tcPr>
            <w:tcW w:w="2466" w:type="dxa"/>
            <w:tcPrChange w:id="337" w:author="CBA User" w:date="2016-11-10T18:49:00Z">
              <w:tcPr>
                <w:tcW w:w="2556" w:type="dxa"/>
                <w:gridSpan w:val="3"/>
              </w:tcPr>
            </w:tcPrChange>
          </w:tcPr>
          <w:p w14:paraId="48976BC3" w14:textId="00638A5F" w:rsidR="00060350" w:rsidRPr="00647A64" w:rsidRDefault="00060350" w:rsidP="00AF239E">
            <w:pPr>
              <w:rPr>
                <w:rFonts w:ascii="Calibri" w:hAnsi="Calibri"/>
              </w:rPr>
            </w:pPr>
            <w:ins w:id="338" w:author="CBA User" w:date="2016-11-10T18:49:00Z">
              <w:r>
                <w:rPr>
                  <w:rFonts w:ascii="Calibri" w:hAnsi="Calibri"/>
                </w:rPr>
                <w:t>Looking into be</w:t>
              </w:r>
            </w:ins>
            <w:ins w:id="339" w:author="CBA User" w:date="2016-11-10T18:50:00Z">
              <w:r>
                <w:rPr>
                  <w:rFonts w:ascii="Calibri" w:hAnsi="Calibri"/>
                </w:rPr>
                <w:t>tter meeting times</w:t>
              </w:r>
            </w:ins>
          </w:p>
        </w:tc>
      </w:tr>
      <w:tr w:rsidR="00060350" w:rsidRPr="00647A64" w14:paraId="292E55EA" w14:textId="77777777" w:rsidTr="00060350">
        <w:trPr>
          <w:trHeight w:val="413"/>
          <w:trPrChange w:id="340" w:author="CBA User" w:date="2016-11-10T18:49:00Z">
            <w:trPr>
              <w:trHeight w:val="413"/>
            </w:trPr>
          </w:trPrChange>
        </w:trPr>
        <w:tc>
          <w:tcPr>
            <w:tcW w:w="698" w:type="dxa"/>
            <w:tcPrChange w:id="341" w:author="CBA User" w:date="2016-11-10T18:49:00Z">
              <w:tcPr>
                <w:tcW w:w="698" w:type="dxa"/>
              </w:tcPr>
            </w:tcPrChange>
          </w:tcPr>
          <w:p w14:paraId="406B0F49" w14:textId="05C00AA6" w:rsidR="00060350" w:rsidRPr="00647A64" w:rsidRDefault="00060350" w:rsidP="00AF239E">
            <w:pPr>
              <w:rPr>
                <w:ins w:id="342" w:author="CBA User" w:date="2016-11-10T18:44:00Z"/>
                <w:rFonts w:ascii="Calibri" w:hAnsi="Calibri"/>
              </w:rPr>
            </w:pPr>
            <w:ins w:id="343" w:author="CBA User" w:date="2016-11-10T18:50:00Z">
              <w:r>
                <w:rPr>
                  <w:rFonts w:ascii="Calibri" w:hAnsi="Calibri"/>
                </w:rPr>
                <w:t>7</w:t>
              </w:r>
            </w:ins>
          </w:p>
        </w:tc>
        <w:tc>
          <w:tcPr>
            <w:tcW w:w="1350" w:type="dxa"/>
            <w:tcPrChange w:id="344" w:author="CBA User" w:date="2016-11-10T18:49:00Z">
              <w:tcPr>
                <w:tcW w:w="1350" w:type="dxa"/>
              </w:tcPr>
            </w:tcPrChange>
          </w:tcPr>
          <w:p w14:paraId="54BE603D" w14:textId="62B188B9" w:rsidR="00060350" w:rsidRPr="00647A64" w:rsidRDefault="00060350" w:rsidP="00AF239E">
            <w:pPr>
              <w:rPr>
                <w:rFonts w:ascii="Calibri" w:hAnsi="Calibri"/>
              </w:rPr>
            </w:pPr>
            <w:ins w:id="345" w:author="CBA User" w:date="2016-11-10T18:50:00Z">
              <w:r>
                <w:rPr>
                  <w:rFonts w:ascii="Calibri" w:hAnsi="Calibri"/>
                </w:rPr>
                <w:t>Negligible</w:t>
              </w:r>
            </w:ins>
          </w:p>
        </w:tc>
        <w:tc>
          <w:tcPr>
            <w:tcW w:w="810" w:type="dxa"/>
            <w:tcPrChange w:id="346" w:author="CBA User" w:date="2016-11-10T18:49:00Z">
              <w:tcPr>
                <w:tcW w:w="810" w:type="dxa"/>
              </w:tcPr>
            </w:tcPrChange>
          </w:tcPr>
          <w:p w14:paraId="267EDAB4" w14:textId="4FD713D9" w:rsidR="00060350" w:rsidRPr="00647A64" w:rsidRDefault="00060350" w:rsidP="00AF239E">
            <w:pPr>
              <w:rPr>
                <w:rFonts w:ascii="Calibri" w:hAnsi="Calibri"/>
              </w:rPr>
            </w:pPr>
            <w:ins w:id="347" w:author="CBA User" w:date="2016-11-10T18:50:00Z">
              <w:r>
                <w:rPr>
                  <w:rFonts w:ascii="Calibri" w:hAnsi="Calibri"/>
                </w:rPr>
                <w:t>1</w:t>
              </w:r>
            </w:ins>
          </w:p>
        </w:tc>
        <w:tc>
          <w:tcPr>
            <w:tcW w:w="900" w:type="dxa"/>
            <w:tcPrChange w:id="348" w:author="CBA User" w:date="2016-11-10T18:49:00Z">
              <w:tcPr>
                <w:tcW w:w="900" w:type="dxa"/>
              </w:tcPr>
            </w:tcPrChange>
          </w:tcPr>
          <w:p w14:paraId="6B98FD5C" w14:textId="0921423A" w:rsidR="00060350" w:rsidRPr="00647A64" w:rsidRDefault="00060350" w:rsidP="00AF239E">
            <w:pPr>
              <w:rPr>
                <w:rFonts w:ascii="Calibri" w:hAnsi="Calibri"/>
              </w:rPr>
            </w:pPr>
            <w:ins w:id="349" w:author="CBA User" w:date="2016-11-10T18:50:00Z">
              <w:r>
                <w:rPr>
                  <w:rFonts w:ascii="Calibri" w:hAnsi="Calibri"/>
                </w:rPr>
                <w:t>1</w:t>
              </w:r>
            </w:ins>
          </w:p>
        </w:tc>
        <w:tc>
          <w:tcPr>
            <w:tcW w:w="1080" w:type="dxa"/>
            <w:tcPrChange w:id="350" w:author="CBA User" w:date="2016-11-10T18:49:00Z">
              <w:tcPr>
                <w:tcW w:w="1080" w:type="dxa"/>
              </w:tcPr>
            </w:tcPrChange>
          </w:tcPr>
          <w:p w14:paraId="673CA7AF" w14:textId="5BF66F1B" w:rsidR="00060350" w:rsidRPr="00647A64" w:rsidRDefault="00060350" w:rsidP="00AF239E">
            <w:pPr>
              <w:rPr>
                <w:rFonts w:ascii="Calibri" w:hAnsi="Calibri"/>
              </w:rPr>
            </w:pPr>
            <w:ins w:id="351" w:author="CBA User" w:date="2016-11-10T18:50:00Z">
              <w:r>
                <w:rPr>
                  <w:rFonts w:ascii="Calibri" w:hAnsi="Calibri"/>
                </w:rPr>
                <w:t>1</w:t>
              </w:r>
            </w:ins>
          </w:p>
        </w:tc>
        <w:tc>
          <w:tcPr>
            <w:tcW w:w="630" w:type="dxa"/>
            <w:tcPrChange w:id="352" w:author="CBA User" w:date="2016-11-10T18:49:00Z">
              <w:tcPr>
                <w:tcW w:w="630" w:type="dxa"/>
              </w:tcPr>
            </w:tcPrChange>
          </w:tcPr>
          <w:p w14:paraId="1CF9C8C1" w14:textId="181135F4" w:rsidR="00060350" w:rsidRPr="00647A64" w:rsidRDefault="00060350" w:rsidP="00AF239E">
            <w:pPr>
              <w:rPr>
                <w:rFonts w:ascii="Calibri" w:hAnsi="Calibri"/>
              </w:rPr>
            </w:pPr>
            <w:ins w:id="353" w:author="CBA User" w:date="2016-11-10T18:50:00Z">
              <w:r>
                <w:rPr>
                  <w:rFonts w:ascii="Calibri" w:hAnsi="Calibri"/>
                </w:rPr>
                <w:t>1</w:t>
              </w:r>
            </w:ins>
          </w:p>
        </w:tc>
        <w:tc>
          <w:tcPr>
            <w:tcW w:w="990" w:type="dxa"/>
            <w:tcPrChange w:id="354" w:author="CBA User" w:date="2016-11-10T18:49:00Z">
              <w:tcPr>
                <w:tcW w:w="990" w:type="dxa"/>
                <w:gridSpan w:val="2"/>
              </w:tcPr>
            </w:tcPrChange>
          </w:tcPr>
          <w:p w14:paraId="35976855" w14:textId="674F8EA1" w:rsidR="00060350" w:rsidRPr="00647A64" w:rsidRDefault="00060350" w:rsidP="00AF239E">
            <w:pPr>
              <w:rPr>
                <w:rFonts w:ascii="Calibri" w:hAnsi="Calibri"/>
              </w:rPr>
            </w:pPr>
            <w:ins w:id="355" w:author="CBA User" w:date="2016-11-10T18:50:00Z">
              <w:r>
                <w:rPr>
                  <w:rFonts w:ascii="Calibri" w:hAnsi="Calibri"/>
                </w:rPr>
                <w:t>4</w:t>
              </w:r>
            </w:ins>
          </w:p>
        </w:tc>
        <w:tc>
          <w:tcPr>
            <w:tcW w:w="1710" w:type="dxa"/>
            <w:tcPrChange w:id="356" w:author="CBA User" w:date="2016-11-10T18:49:00Z">
              <w:tcPr>
                <w:tcW w:w="1710" w:type="dxa"/>
                <w:gridSpan w:val="3"/>
              </w:tcPr>
            </w:tcPrChange>
          </w:tcPr>
          <w:p w14:paraId="0C8A6504" w14:textId="4C77070F" w:rsidR="00060350" w:rsidRPr="00647A64" w:rsidRDefault="00060350" w:rsidP="00AF239E">
            <w:pPr>
              <w:rPr>
                <w:rFonts w:ascii="Calibri" w:hAnsi="Calibri"/>
              </w:rPr>
            </w:pPr>
            <w:ins w:id="357" w:author="CBA User" w:date="2016-11-10T18:50:00Z">
              <w:r>
                <w:rPr>
                  <w:rFonts w:ascii="Calibri" w:hAnsi="Calibri"/>
                </w:rPr>
                <w:t>Brevan</w:t>
              </w:r>
            </w:ins>
          </w:p>
        </w:tc>
        <w:tc>
          <w:tcPr>
            <w:tcW w:w="2970" w:type="dxa"/>
            <w:tcPrChange w:id="358" w:author="CBA User" w:date="2016-11-10T18:49:00Z">
              <w:tcPr>
                <w:tcW w:w="2970" w:type="dxa"/>
                <w:gridSpan w:val="2"/>
              </w:tcPr>
            </w:tcPrChange>
          </w:tcPr>
          <w:p w14:paraId="258D2251" w14:textId="77777777" w:rsidR="00060350" w:rsidRDefault="00060350" w:rsidP="00AF239E">
            <w:pPr>
              <w:rPr>
                <w:ins w:id="359" w:author="CBA User" w:date="2016-11-10T18:51:00Z"/>
                <w:rFonts w:ascii="Calibri" w:hAnsi="Calibri"/>
              </w:rPr>
            </w:pPr>
            <w:ins w:id="360" w:author="CBA User" w:date="2016-11-10T18:50:00Z">
              <w:r>
                <w:rPr>
                  <w:rFonts w:ascii="Calibri" w:hAnsi="Calibri"/>
                </w:rPr>
                <w:t xml:space="preserve">DOspace </w:t>
              </w:r>
            </w:ins>
            <w:ins w:id="361" w:author="CBA User" w:date="2016-11-10T18:51:00Z">
              <w:r>
                <w:rPr>
                  <w:rFonts w:ascii="Calibri" w:hAnsi="Calibri"/>
                </w:rPr>
                <w:t xml:space="preserve">has a Office365 </w:t>
              </w:r>
            </w:ins>
          </w:p>
          <w:p w14:paraId="3451FFA7" w14:textId="573BA09A" w:rsidR="00060350" w:rsidRPr="00647A64" w:rsidRDefault="00060350" w:rsidP="00AF239E">
            <w:pPr>
              <w:rPr>
                <w:rFonts w:ascii="Calibri" w:hAnsi="Calibri"/>
              </w:rPr>
            </w:pPr>
            <w:ins w:id="362" w:author="CBA User" w:date="2016-11-10T18:51:00Z">
              <w:r>
                <w:rPr>
                  <w:rFonts w:ascii="Calibri" w:hAnsi="Calibri"/>
                </w:rPr>
                <w:t>account that they are already using</w:t>
              </w:r>
            </w:ins>
          </w:p>
        </w:tc>
        <w:tc>
          <w:tcPr>
            <w:tcW w:w="990" w:type="dxa"/>
            <w:tcPrChange w:id="363" w:author="CBA User" w:date="2016-11-10T18:49:00Z">
              <w:tcPr>
                <w:tcW w:w="900" w:type="dxa"/>
              </w:tcPr>
            </w:tcPrChange>
          </w:tcPr>
          <w:p w14:paraId="48C98228" w14:textId="0F6AE0ED" w:rsidR="00060350" w:rsidRPr="00647A64" w:rsidRDefault="00060350" w:rsidP="00AF239E">
            <w:pPr>
              <w:rPr>
                <w:rFonts w:ascii="Calibri" w:hAnsi="Calibri"/>
              </w:rPr>
            </w:pPr>
            <w:ins w:id="364" w:author="CBA User" w:date="2016-11-10T18:51:00Z">
              <w:r>
                <w:rPr>
                  <w:rFonts w:ascii="Calibri" w:hAnsi="Calibri"/>
                </w:rPr>
                <w:t>Done</w:t>
              </w:r>
            </w:ins>
          </w:p>
        </w:tc>
        <w:tc>
          <w:tcPr>
            <w:tcW w:w="2466" w:type="dxa"/>
            <w:tcPrChange w:id="365" w:author="CBA User" w:date="2016-11-10T18:49:00Z">
              <w:tcPr>
                <w:tcW w:w="2556" w:type="dxa"/>
                <w:gridSpan w:val="3"/>
              </w:tcPr>
            </w:tcPrChange>
          </w:tcPr>
          <w:p w14:paraId="75932639" w14:textId="77777777" w:rsidR="00060350" w:rsidRPr="00647A64" w:rsidRDefault="00060350" w:rsidP="00AF239E">
            <w:pPr>
              <w:rPr>
                <w:rFonts w:ascii="Calibri" w:hAnsi="Calibri"/>
              </w:rPr>
            </w:pPr>
          </w:p>
        </w:tc>
      </w:tr>
      <w:tr w:rsidR="00060350" w:rsidRPr="00647A64" w14:paraId="71B2583E" w14:textId="77777777" w:rsidTr="00060350">
        <w:trPr>
          <w:trHeight w:val="421"/>
          <w:trPrChange w:id="366" w:author="CBA User" w:date="2016-11-10T18:49:00Z">
            <w:trPr>
              <w:trHeight w:val="421"/>
            </w:trPr>
          </w:trPrChange>
        </w:trPr>
        <w:tc>
          <w:tcPr>
            <w:tcW w:w="698" w:type="dxa"/>
            <w:tcPrChange w:id="367" w:author="CBA User" w:date="2016-11-10T18:49:00Z">
              <w:tcPr>
                <w:tcW w:w="698" w:type="dxa"/>
              </w:tcPr>
            </w:tcPrChange>
          </w:tcPr>
          <w:p w14:paraId="4BD3CD76" w14:textId="379F9810" w:rsidR="00060350" w:rsidRPr="00647A64" w:rsidRDefault="001A3349" w:rsidP="00AF239E">
            <w:pPr>
              <w:rPr>
                <w:ins w:id="368" w:author="CBA User" w:date="2016-11-10T18:44:00Z"/>
                <w:rFonts w:ascii="Calibri" w:hAnsi="Calibri"/>
              </w:rPr>
            </w:pPr>
            <w:ins w:id="369" w:author="CBA User" w:date="2016-11-10T18:52:00Z">
              <w:r>
                <w:rPr>
                  <w:rFonts w:ascii="Calibri" w:hAnsi="Calibri"/>
                </w:rPr>
                <w:t>4</w:t>
              </w:r>
            </w:ins>
          </w:p>
        </w:tc>
        <w:tc>
          <w:tcPr>
            <w:tcW w:w="1350" w:type="dxa"/>
            <w:tcPrChange w:id="370" w:author="CBA User" w:date="2016-11-10T18:49:00Z">
              <w:tcPr>
                <w:tcW w:w="1350" w:type="dxa"/>
              </w:tcPr>
            </w:tcPrChange>
          </w:tcPr>
          <w:p w14:paraId="71A2B990" w14:textId="44A1CAD9" w:rsidR="00060350" w:rsidRPr="00647A64" w:rsidRDefault="001A3349" w:rsidP="00AF239E">
            <w:pPr>
              <w:rPr>
                <w:rFonts w:ascii="Calibri" w:hAnsi="Calibri"/>
              </w:rPr>
            </w:pPr>
            <w:ins w:id="371" w:author="CBA User" w:date="2016-11-10T18:52:00Z">
              <w:r>
                <w:rPr>
                  <w:rFonts w:ascii="Calibri" w:hAnsi="Calibri"/>
                </w:rPr>
                <w:t>Negligible</w:t>
              </w:r>
            </w:ins>
          </w:p>
        </w:tc>
        <w:tc>
          <w:tcPr>
            <w:tcW w:w="810" w:type="dxa"/>
            <w:tcPrChange w:id="372" w:author="CBA User" w:date="2016-11-10T18:49:00Z">
              <w:tcPr>
                <w:tcW w:w="810" w:type="dxa"/>
              </w:tcPr>
            </w:tcPrChange>
          </w:tcPr>
          <w:p w14:paraId="0AB5B510" w14:textId="0DEFC578" w:rsidR="00060350" w:rsidRPr="00647A64" w:rsidRDefault="001A3349" w:rsidP="00AF239E">
            <w:pPr>
              <w:rPr>
                <w:rFonts w:ascii="Calibri" w:hAnsi="Calibri"/>
              </w:rPr>
            </w:pPr>
            <w:ins w:id="373" w:author="CBA User" w:date="2016-11-10T18:52:00Z">
              <w:r>
                <w:rPr>
                  <w:rFonts w:ascii="Calibri" w:hAnsi="Calibri"/>
                </w:rPr>
                <w:t>1</w:t>
              </w:r>
            </w:ins>
          </w:p>
        </w:tc>
        <w:tc>
          <w:tcPr>
            <w:tcW w:w="900" w:type="dxa"/>
            <w:tcPrChange w:id="374" w:author="CBA User" w:date="2016-11-10T18:49:00Z">
              <w:tcPr>
                <w:tcW w:w="900" w:type="dxa"/>
              </w:tcPr>
            </w:tcPrChange>
          </w:tcPr>
          <w:p w14:paraId="77EFE214" w14:textId="42774FE1" w:rsidR="00060350" w:rsidRPr="00647A64" w:rsidRDefault="001A3349" w:rsidP="00AF239E">
            <w:pPr>
              <w:rPr>
                <w:rFonts w:ascii="Calibri" w:hAnsi="Calibri"/>
              </w:rPr>
            </w:pPr>
            <w:ins w:id="375" w:author="CBA User" w:date="2016-11-10T18:52:00Z">
              <w:r>
                <w:rPr>
                  <w:rFonts w:ascii="Calibri" w:hAnsi="Calibri"/>
                </w:rPr>
                <w:t>1</w:t>
              </w:r>
            </w:ins>
          </w:p>
        </w:tc>
        <w:tc>
          <w:tcPr>
            <w:tcW w:w="1080" w:type="dxa"/>
            <w:tcPrChange w:id="376" w:author="CBA User" w:date="2016-11-10T18:49:00Z">
              <w:tcPr>
                <w:tcW w:w="1080" w:type="dxa"/>
              </w:tcPr>
            </w:tcPrChange>
          </w:tcPr>
          <w:p w14:paraId="48C10D1B" w14:textId="764048EC" w:rsidR="00060350" w:rsidRPr="00647A64" w:rsidRDefault="001A3349" w:rsidP="00AF239E">
            <w:pPr>
              <w:rPr>
                <w:rFonts w:ascii="Calibri" w:hAnsi="Calibri"/>
              </w:rPr>
            </w:pPr>
            <w:ins w:id="377" w:author="CBA User" w:date="2016-11-10T18:52:00Z">
              <w:r>
                <w:rPr>
                  <w:rFonts w:ascii="Calibri" w:hAnsi="Calibri"/>
                </w:rPr>
                <w:t>1</w:t>
              </w:r>
            </w:ins>
          </w:p>
        </w:tc>
        <w:tc>
          <w:tcPr>
            <w:tcW w:w="630" w:type="dxa"/>
            <w:tcPrChange w:id="378" w:author="CBA User" w:date="2016-11-10T18:49:00Z">
              <w:tcPr>
                <w:tcW w:w="630" w:type="dxa"/>
              </w:tcPr>
            </w:tcPrChange>
          </w:tcPr>
          <w:p w14:paraId="312097C1" w14:textId="1B3A6BF0" w:rsidR="00060350" w:rsidRPr="00647A64" w:rsidRDefault="001A3349" w:rsidP="00AF239E">
            <w:pPr>
              <w:rPr>
                <w:rFonts w:ascii="Calibri" w:hAnsi="Calibri"/>
              </w:rPr>
            </w:pPr>
            <w:ins w:id="379" w:author="CBA User" w:date="2016-11-10T18:52:00Z">
              <w:r>
                <w:rPr>
                  <w:rFonts w:ascii="Calibri" w:hAnsi="Calibri"/>
                </w:rPr>
                <w:t>1</w:t>
              </w:r>
            </w:ins>
          </w:p>
        </w:tc>
        <w:tc>
          <w:tcPr>
            <w:tcW w:w="990" w:type="dxa"/>
            <w:tcPrChange w:id="380" w:author="CBA User" w:date="2016-11-10T18:49:00Z">
              <w:tcPr>
                <w:tcW w:w="990" w:type="dxa"/>
                <w:gridSpan w:val="2"/>
              </w:tcPr>
            </w:tcPrChange>
          </w:tcPr>
          <w:p w14:paraId="4A6AA3E0" w14:textId="2B4BA6BD" w:rsidR="00060350" w:rsidRPr="00647A64" w:rsidRDefault="001A3349" w:rsidP="00AF239E">
            <w:pPr>
              <w:rPr>
                <w:rFonts w:ascii="Calibri" w:hAnsi="Calibri"/>
              </w:rPr>
            </w:pPr>
            <w:ins w:id="381" w:author="CBA User" w:date="2016-11-10T18:52:00Z">
              <w:r>
                <w:rPr>
                  <w:rFonts w:ascii="Calibri" w:hAnsi="Calibri"/>
                </w:rPr>
                <w:t>4</w:t>
              </w:r>
            </w:ins>
          </w:p>
        </w:tc>
        <w:tc>
          <w:tcPr>
            <w:tcW w:w="1710" w:type="dxa"/>
            <w:tcPrChange w:id="382" w:author="CBA User" w:date="2016-11-10T18:49:00Z">
              <w:tcPr>
                <w:tcW w:w="1710" w:type="dxa"/>
                <w:gridSpan w:val="3"/>
              </w:tcPr>
            </w:tcPrChange>
          </w:tcPr>
          <w:p w14:paraId="781D9D44" w14:textId="4ED2D5C7" w:rsidR="00060350" w:rsidRPr="00647A64" w:rsidRDefault="001A3349" w:rsidP="00AF239E">
            <w:pPr>
              <w:rPr>
                <w:rFonts w:ascii="Calibri" w:hAnsi="Calibri"/>
              </w:rPr>
            </w:pPr>
            <w:ins w:id="383" w:author="CBA User" w:date="2016-11-10T18:52:00Z">
              <w:r>
                <w:rPr>
                  <w:rFonts w:ascii="Calibri" w:hAnsi="Calibri"/>
                </w:rPr>
                <w:t>Brevan</w:t>
              </w:r>
            </w:ins>
          </w:p>
        </w:tc>
        <w:tc>
          <w:tcPr>
            <w:tcW w:w="2970" w:type="dxa"/>
            <w:tcPrChange w:id="384" w:author="CBA User" w:date="2016-11-10T18:49:00Z">
              <w:tcPr>
                <w:tcW w:w="2970" w:type="dxa"/>
                <w:gridSpan w:val="2"/>
              </w:tcPr>
            </w:tcPrChange>
          </w:tcPr>
          <w:p w14:paraId="23273231" w14:textId="7F2256F7" w:rsidR="00060350" w:rsidRPr="00647A64" w:rsidRDefault="001A3349" w:rsidP="00AF239E">
            <w:pPr>
              <w:rPr>
                <w:rFonts w:ascii="Calibri" w:hAnsi="Calibri"/>
              </w:rPr>
            </w:pPr>
            <w:ins w:id="385" w:author="CBA User" w:date="2016-11-10T18:52:00Z">
              <w:r>
                <w:rPr>
                  <w:rFonts w:ascii="Calibri" w:hAnsi="Calibri"/>
                </w:rPr>
                <w:t>Copy files to  DOspace account by first sharing</w:t>
              </w:r>
            </w:ins>
          </w:p>
        </w:tc>
        <w:tc>
          <w:tcPr>
            <w:tcW w:w="990" w:type="dxa"/>
            <w:tcPrChange w:id="386" w:author="CBA User" w:date="2016-11-10T18:49:00Z">
              <w:tcPr>
                <w:tcW w:w="900" w:type="dxa"/>
              </w:tcPr>
            </w:tcPrChange>
          </w:tcPr>
          <w:p w14:paraId="5A917ABD" w14:textId="77777777" w:rsidR="001A3349" w:rsidRDefault="001A3349" w:rsidP="00AF239E">
            <w:pPr>
              <w:rPr>
                <w:ins w:id="387" w:author="CBA User" w:date="2016-11-10T18:53:00Z"/>
                <w:rFonts w:ascii="Calibri" w:hAnsi="Calibri"/>
              </w:rPr>
            </w:pPr>
            <w:ins w:id="388" w:author="CBA User" w:date="2016-11-10T18:52:00Z">
              <w:r>
                <w:rPr>
                  <w:rFonts w:ascii="Calibri" w:hAnsi="Calibri"/>
                </w:rPr>
                <w:t xml:space="preserve">In </w:t>
              </w:r>
            </w:ins>
          </w:p>
          <w:p w14:paraId="31BD3846" w14:textId="4CEDD1AB" w:rsidR="00060350" w:rsidRPr="00647A64" w:rsidRDefault="001A3349" w:rsidP="00AF239E">
            <w:pPr>
              <w:rPr>
                <w:rFonts w:ascii="Calibri" w:hAnsi="Calibri"/>
              </w:rPr>
            </w:pPr>
            <w:ins w:id="389" w:author="CBA User" w:date="2016-11-10T18:52:00Z">
              <w:r>
                <w:rPr>
                  <w:rFonts w:ascii="Calibri" w:hAnsi="Calibri"/>
                </w:rPr>
                <w:t>progress</w:t>
              </w:r>
            </w:ins>
          </w:p>
        </w:tc>
        <w:tc>
          <w:tcPr>
            <w:tcW w:w="2466" w:type="dxa"/>
            <w:tcPrChange w:id="390" w:author="CBA User" w:date="2016-11-10T18:49:00Z">
              <w:tcPr>
                <w:tcW w:w="2556" w:type="dxa"/>
                <w:gridSpan w:val="3"/>
              </w:tcPr>
            </w:tcPrChange>
          </w:tcPr>
          <w:p w14:paraId="4324B14B" w14:textId="3EDD040C" w:rsidR="00060350" w:rsidRPr="00647A64" w:rsidRDefault="001A3349" w:rsidP="00AF239E">
            <w:pPr>
              <w:rPr>
                <w:rFonts w:ascii="Calibri" w:hAnsi="Calibri"/>
              </w:rPr>
            </w:pPr>
            <w:ins w:id="391" w:author="CBA User" w:date="2016-11-10T18:53:00Z">
              <w:r>
                <w:rPr>
                  <w:rFonts w:ascii="Calibri" w:hAnsi="Calibri"/>
                </w:rPr>
                <w:t xml:space="preserve">We determined based on past work that this </w:t>
              </w:r>
              <w:r>
                <w:rPr>
                  <w:rFonts w:ascii="Calibri" w:hAnsi="Calibri"/>
                </w:rPr>
                <w:lastRenderedPageBreak/>
                <w:t xml:space="preserve">will not present a problem now that DOspace </w:t>
              </w:r>
            </w:ins>
            <w:ins w:id="392" w:author="CBA User" w:date="2016-11-10T18:56:00Z">
              <w:r>
                <w:rPr>
                  <w:rFonts w:ascii="Calibri" w:hAnsi="Calibri"/>
                </w:rPr>
                <w:t xml:space="preserve"> has Office365 account</w:t>
              </w:r>
            </w:ins>
            <w:bookmarkStart w:id="393" w:name="_GoBack"/>
            <w:bookmarkEnd w:id="393"/>
          </w:p>
        </w:tc>
      </w:tr>
      <w:tr w:rsidR="00060350" w:rsidRPr="00647A64" w14:paraId="7E42464A" w14:textId="77777777" w:rsidTr="00060350">
        <w:trPr>
          <w:trHeight w:val="413"/>
          <w:trPrChange w:id="394" w:author="CBA User" w:date="2016-11-10T18:49:00Z">
            <w:trPr>
              <w:trHeight w:val="413"/>
            </w:trPr>
          </w:trPrChange>
        </w:trPr>
        <w:tc>
          <w:tcPr>
            <w:tcW w:w="698" w:type="dxa"/>
            <w:tcPrChange w:id="395" w:author="CBA User" w:date="2016-11-10T18:49:00Z">
              <w:tcPr>
                <w:tcW w:w="698" w:type="dxa"/>
              </w:tcPr>
            </w:tcPrChange>
          </w:tcPr>
          <w:p w14:paraId="592B21E1" w14:textId="77777777" w:rsidR="00060350" w:rsidRPr="00647A64" w:rsidRDefault="00060350" w:rsidP="00AF239E">
            <w:pPr>
              <w:rPr>
                <w:ins w:id="396" w:author="CBA User" w:date="2016-11-10T18:44:00Z"/>
                <w:rFonts w:ascii="Calibri" w:hAnsi="Calibri"/>
              </w:rPr>
            </w:pPr>
          </w:p>
        </w:tc>
        <w:tc>
          <w:tcPr>
            <w:tcW w:w="1350" w:type="dxa"/>
            <w:tcPrChange w:id="397" w:author="CBA User" w:date="2016-11-10T18:49:00Z">
              <w:tcPr>
                <w:tcW w:w="1350" w:type="dxa"/>
              </w:tcPr>
            </w:tcPrChange>
          </w:tcPr>
          <w:p w14:paraId="61F04619" w14:textId="177E08FA" w:rsidR="00060350" w:rsidRPr="00647A64" w:rsidRDefault="00060350" w:rsidP="00AF239E">
            <w:pPr>
              <w:rPr>
                <w:rFonts w:ascii="Calibri" w:hAnsi="Calibri"/>
              </w:rPr>
            </w:pPr>
          </w:p>
        </w:tc>
        <w:tc>
          <w:tcPr>
            <w:tcW w:w="810" w:type="dxa"/>
            <w:tcPrChange w:id="398" w:author="CBA User" w:date="2016-11-10T18:49:00Z">
              <w:tcPr>
                <w:tcW w:w="810" w:type="dxa"/>
              </w:tcPr>
            </w:tcPrChange>
          </w:tcPr>
          <w:p w14:paraId="59BE056C" w14:textId="77777777" w:rsidR="00060350" w:rsidRPr="00647A64" w:rsidRDefault="00060350" w:rsidP="00AF239E">
            <w:pPr>
              <w:rPr>
                <w:rFonts w:ascii="Calibri" w:hAnsi="Calibri"/>
              </w:rPr>
            </w:pPr>
          </w:p>
        </w:tc>
        <w:tc>
          <w:tcPr>
            <w:tcW w:w="900" w:type="dxa"/>
            <w:tcPrChange w:id="399" w:author="CBA User" w:date="2016-11-10T18:49:00Z">
              <w:tcPr>
                <w:tcW w:w="900" w:type="dxa"/>
              </w:tcPr>
            </w:tcPrChange>
          </w:tcPr>
          <w:p w14:paraId="69E2DFFE" w14:textId="77777777" w:rsidR="00060350" w:rsidRPr="00647A64" w:rsidRDefault="00060350" w:rsidP="00AF239E">
            <w:pPr>
              <w:rPr>
                <w:rFonts w:ascii="Calibri" w:hAnsi="Calibri"/>
              </w:rPr>
            </w:pPr>
          </w:p>
        </w:tc>
        <w:tc>
          <w:tcPr>
            <w:tcW w:w="1080" w:type="dxa"/>
            <w:tcPrChange w:id="400" w:author="CBA User" w:date="2016-11-10T18:49:00Z">
              <w:tcPr>
                <w:tcW w:w="1080" w:type="dxa"/>
              </w:tcPr>
            </w:tcPrChange>
          </w:tcPr>
          <w:p w14:paraId="3FB7F25C" w14:textId="77777777" w:rsidR="00060350" w:rsidRPr="00647A64" w:rsidRDefault="00060350" w:rsidP="00AF239E">
            <w:pPr>
              <w:rPr>
                <w:rFonts w:ascii="Calibri" w:hAnsi="Calibri"/>
              </w:rPr>
            </w:pPr>
          </w:p>
        </w:tc>
        <w:tc>
          <w:tcPr>
            <w:tcW w:w="630" w:type="dxa"/>
            <w:tcPrChange w:id="401" w:author="CBA User" w:date="2016-11-10T18:49:00Z">
              <w:tcPr>
                <w:tcW w:w="630" w:type="dxa"/>
              </w:tcPr>
            </w:tcPrChange>
          </w:tcPr>
          <w:p w14:paraId="0ED97A28" w14:textId="77777777" w:rsidR="00060350" w:rsidRPr="00647A64" w:rsidRDefault="00060350" w:rsidP="00AF239E">
            <w:pPr>
              <w:rPr>
                <w:rFonts w:ascii="Calibri" w:hAnsi="Calibri"/>
              </w:rPr>
            </w:pPr>
          </w:p>
        </w:tc>
        <w:tc>
          <w:tcPr>
            <w:tcW w:w="990" w:type="dxa"/>
            <w:tcPrChange w:id="402" w:author="CBA User" w:date="2016-11-10T18:49:00Z">
              <w:tcPr>
                <w:tcW w:w="990" w:type="dxa"/>
                <w:gridSpan w:val="2"/>
              </w:tcPr>
            </w:tcPrChange>
          </w:tcPr>
          <w:p w14:paraId="483015FD" w14:textId="77777777" w:rsidR="00060350" w:rsidRPr="00647A64" w:rsidRDefault="00060350" w:rsidP="00AF239E">
            <w:pPr>
              <w:rPr>
                <w:rFonts w:ascii="Calibri" w:hAnsi="Calibri"/>
              </w:rPr>
            </w:pPr>
          </w:p>
        </w:tc>
        <w:tc>
          <w:tcPr>
            <w:tcW w:w="1710" w:type="dxa"/>
            <w:tcPrChange w:id="403" w:author="CBA User" w:date="2016-11-10T18:49:00Z">
              <w:tcPr>
                <w:tcW w:w="1710" w:type="dxa"/>
                <w:gridSpan w:val="3"/>
              </w:tcPr>
            </w:tcPrChange>
          </w:tcPr>
          <w:p w14:paraId="77C8735B" w14:textId="77777777" w:rsidR="00060350" w:rsidRPr="00647A64" w:rsidRDefault="00060350" w:rsidP="00AF239E">
            <w:pPr>
              <w:rPr>
                <w:rFonts w:ascii="Calibri" w:hAnsi="Calibri"/>
              </w:rPr>
            </w:pPr>
          </w:p>
        </w:tc>
        <w:tc>
          <w:tcPr>
            <w:tcW w:w="2970" w:type="dxa"/>
            <w:tcPrChange w:id="404" w:author="CBA User" w:date="2016-11-10T18:49:00Z">
              <w:tcPr>
                <w:tcW w:w="2970" w:type="dxa"/>
                <w:gridSpan w:val="2"/>
              </w:tcPr>
            </w:tcPrChange>
          </w:tcPr>
          <w:p w14:paraId="5FFE7234" w14:textId="77777777" w:rsidR="00060350" w:rsidRPr="00647A64" w:rsidRDefault="00060350" w:rsidP="00AF239E">
            <w:pPr>
              <w:rPr>
                <w:rFonts w:ascii="Calibri" w:hAnsi="Calibri"/>
              </w:rPr>
            </w:pPr>
          </w:p>
        </w:tc>
        <w:tc>
          <w:tcPr>
            <w:tcW w:w="990" w:type="dxa"/>
            <w:tcPrChange w:id="405" w:author="CBA User" w:date="2016-11-10T18:49:00Z">
              <w:tcPr>
                <w:tcW w:w="900" w:type="dxa"/>
              </w:tcPr>
            </w:tcPrChange>
          </w:tcPr>
          <w:p w14:paraId="3F701061" w14:textId="77777777" w:rsidR="00060350" w:rsidRPr="00647A64" w:rsidRDefault="00060350" w:rsidP="00AF239E">
            <w:pPr>
              <w:rPr>
                <w:rFonts w:ascii="Calibri" w:hAnsi="Calibri"/>
              </w:rPr>
            </w:pPr>
          </w:p>
        </w:tc>
        <w:tc>
          <w:tcPr>
            <w:tcW w:w="2466" w:type="dxa"/>
            <w:tcPrChange w:id="406" w:author="CBA User" w:date="2016-11-10T18:49:00Z">
              <w:tcPr>
                <w:tcW w:w="2556" w:type="dxa"/>
                <w:gridSpan w:val="3"/>
              </w:tcPr>
            </w:tcPrChange>
          </w:tcPr>
          <w:p w14:paraId="49312AC3" w14:textId="77777777" w:rsidR="00060350" w:rsidRPr="00647A64" w:rsidRDefault="00060350" w:rsidP="00AF239E">
            <w:pPr>
              <w:rPr>
                <w:rFonts w:ascii="Calibri" w:hAnsi="Calibri"/>
              </w:rPr>
            </w:pPr>
          </w:p>
        </w:tc>
      </w:tr>
      <w:tr w:rsidR="00060350" w:rsidRPr="00647A64" w14:paraId="63369C4A" w14:textId="77777777" w:rsidTr="00060350">
        <w:trPr>
          <w:trHeight w:val="404"/>
          <w:trPrChange w:id="407" w:author="CBA User" w:date="2016-11-10T18:49:00Z">
            <w:trPr>
              <w:trHeight w:val="404"/>
            </w:trPr>
          </w:trPrChange>
        </w:trPr>
        <w:tc>
          <w:tcPr>
            <w:tcW w:w="698" w:type="dxa"/>
            <w:tcPrChange w:id="408" w:author="CBA User" w:date="2016-11-10T18:49:00Z">
              <w:tcPr>
                <w:tcW w:w="698" w:type="dxa"/>
              </w:tcPr>
            </w:tcPrChange>
          </w:tcPr>
          <w:p w14:paraId="61120FCD" w14:textId="77777777" w:rsidR="00060350" w:rsidRPr="00647A64" w:rsidRDefault="00060350" w:rsidP="00AF239E">
            <w:pPr>
              <w:rPr>
                <w:ins w:id="409" w:author="CBA User" w:date="2016-11-10T18:44:00Z"/>
                <w:rFonts w:ascii="Calibri" w:hAnsi="Calibri"/>
              </w:rPr>
            </w:pPr>
          </w:p>
        </w:tc>
        <w:tc>
          <w:tcPr>
            <w:tcW w:w="1350" w:type="dxa"/>
            <w:tcPrChange w:id="410" w:author="CBA User" w:date="2016-11-10T18:49:00Z">
              <w:tcPr>
                <w:tcW w:w="1350" w:type="dxa"/>
              </w:tcPr>
            </w:tcPrChange>
          </w:tcPr>
          <w:p w14:paraId="4F8F81B6" w14:textId="66BFA461" w:rsidR="00060350" w:rsidRPr="00647A64" w:rsidRDefault="00060350" w:rsidP="00AF239E">
            <w:pPr>
              <w:rPr>
                <w:rFonts w:ascii="Calibri" w:hAnsi="Calibri"/>
              </w:rPr>
            </w:pPr>
          </w:p>
        </w:tc>
        <w:tc>
          <w:tcPr>
            <w:tcW w:w="810" w:type="dxa"/>
            <w:tcPrChange w:id="411" w:author="CBA User" w:date="2016-11-10T18:49:00Z">
              <w:tcPr>
                <w:tcW w:w="810" w:type="dxa"/>
              </w:tcPr>
            </w:tcPrChange>
          </w:tcPr>
          <w:p w14:paraId="4F7014A2" w14:textId="77777777" w:rsidR="00060350" w:rsidRPr="00647A64" w:rsidRDefault="00060350" w:rsidP="00AF239E">
            <w:pPr>
              <w:rPr>
                <w:rFonts w:ascii="Calibri" w:hAnsi="Calibri"/>
              </w:rPr>
            </w:pPr>
          </w:p>
        </w:tc>
        <w:tc>
          <w:tcPr>
            <w:tcW w:w="900" w:type="dxa"/>
            <w:tcPrChange w:id="412" w:author="CBA User" w:date="2016-11-10T18:49:00Z">
              <w:tcPr>
                <w:tcW w:w="900" w:type="dxa"/>
              </w:tcPr>
            </w:tcPrChange>
          </w:tcPr>
          <w:p w14:paraId="19D46BD0" w14:textId="77777777" w:rsidR="00060350" w:rsidRPr="00647A64" w:rsidRDefault="00060350" w:rsidP="00AF239E">
            <w:pPr>
              <w:rPr>
                <w:rFonts w:ascii="Calibri" w:hAnsi="Calibri"/>
              </w:rPr>
            </w:pPr>
          </w:p>
        </w:tc>
        <w:tc>
          <w:tcPr>
            <w:tcW w:w="1080" w:type="dxa"/>
            <w:tcPrChange w:id="413" w:author="CBA User" w:date="2016-11-10T18:49:00Z">
              <w:tcPr>
                <w:tcW w:w="1080" w:type="dxa"/>
              </w:tcPr>
            </w:tcPrChange>
          </w:tcPr>
          <w:p w14:paraId="0538BFB1" w14:textId="77777777" w:rsidR="00060350" w:rsidRPr="00647A64" w:rsidRDefault="00060350" w:rsidP="00AF239E">
            <w:pPr>
              <w:rPr>
                <w:rFonts w:ascii="Calibri" w:hAnsi="Calibri"/>
              </w:rPr>
            </w:pPr>
          </w:p>
        </w:tc>
        <w:tc>
          <w:tcPr>
            <w:tcW w:w="630" w:type="dxa"/>
            <w:tcPrChange w:id="414" w:author="CBA User" w:date="2016-11-10T18:49:00Z">
              <w:tcPr>
                <w:tcW w:w="630" w:type="dxa"/>
              </w:tcPr>
            </w:tcPrChange>
          </w:tcPr>
          <w:p w14:paraId="6D1E9475" w14:textId="77777777" w:rsidR="00060350" w:rsidRPr="00647A64" w:rsidRDefault="00060350" w:rsidP="00AF239E">
            <w:pPr>
              <w:rPr>
                <w:rFonts w:ascii="Calibri" w:hAnsi="Calibri"/>
              </w:rPr>
            </w:pPr>
          </w:p>
        </w:tc>
        <w:tc>
          <w:tcPr>
            <w:tcW w:w="990" w:type="dxa"/>
            <w:tcPrChange w:id="415" w:author="CBA User" w:date="2016-11-10T18:49:00Z">
              <w:tcPr>
                <w:tcW w:w="990" w:type="dxa"/>
                <w:gridSpan w:val="2"/>
              </w:tcPr>
            </w:tcPrChange>
          </w:tcPr>
          <w:p w14:paraId="49323E52" w14:textId="77777777" w:rsidR="00060350" w:rsidRPr="00647A64" w:rsidRDefault="00060350" w:rsidP="00AF239E">
            <w:pPr>
              <w:rPr>
                <w:rFonts w:ascii="Calibri" w:hAnsi="Calibri"/>
              </w:rPr>
            </w:pPr>
          </w:p>
        </w:tc>
        <w:tc>
          <w:tcPr>
            <w:tcW w:w="1710" w:type="dxa"/>
            <w:tcPrChange w:id="416" w:author="CBA User" w:date="2016-11-10T18:49:00Z">
              <w:tcPr>
                <w:tcW w:w="1710" w:type="dxa"/>
                <w:gridSpan w:val="3"/>
              </w:tcPr>
            </w:tcPrChange>
          </w:tcPr>
          <w:p w14:paraId="278DA655" w14:textId="77777777" w:rsidR="00060350" w:rsidRPr="00647A64" w:rsidRDefault="00060350" w:rsidP="00AF239E">
            <w:pPr>
              <w:rPr>
                <w:rFonts w:ascii="Calibri" w:hAnsi="Calibri"/>
              </w:rPr>
            </w:pPr>
          </w:p>
        </w:tc>
        <w:tc>
          <w:tcPr>
            <w:tcW w:w="2970" w:type="dxa"/>
            <w:tcPrChange w:id="417" w:author="CBA User" w:date="2016-11-10T18:49:00Z">
              <w:tcPr>
                <w:tcW w:w="2970" w:type="dxa"/>
                <w:gridSpan w:val="2"/>
              </w:tcPr>
            </w:tcPrChange>
          </w:tcPr>
          <w:p w14:paraId="0032DCDB" w14:textId="77777777" w:rsidR="00060350" w:rsidRPr="00647A64" w:rsidRDefault="00060350" w:rsidP="00AF239E">
            <w:pPr>
              <w:rPr>
                <w:rFonts w:ascii="Calibri" w:hAnsi="Calibri"/>
              </w:rPr>
            </w:pPr>
          </w:p>
        </w:tc>
        <w:tc>
          <w:tcPr>
            <w:tcW w:w="990" w:type="dxa"/>
            <w:tcPrChange w:id="418" w:author="CBA User" w:date="2016-11-10T18:49:00Z">
              <w:tcPr>
                <w:tcW w:w="900" w:type="dxa"/>
              </w:tcPr>
            </w:tcPrChange>
          </w:tcPr>
          <w:p w14:paraId="3A4F6618" w14:textId="77777777" w:rsidR="00060350" w:rsidRPr="00647A64" w:rsidRDefault="00060350" w:rsidP="00AF239E">
            <w:pPr>
              <w:rPr>
                <w:rFonts w:ascii="Calibri" w:hAnsi="Calibri"/>
              </w:rPr>
            </w:pPr>
          </w:p>
        </w:tc>
        <w:tc>
          <w:tcPr>
            <w:tcW w:w="2466" w:type="dxa"/>
            <w:tcPrChange w:id="419" w:author="CBA User" w:date="2016-11-10T18:49:00Z">
              <w:tcPr>
                <w:tcW w:w="2556" w:type="dxa"/>
                <w:gridSpan w:val="3"/>
              </w:tcPr>
            </w:tcPrChange>
          </w:tcPr>
          <w:p w14:paraId="130C8AD4" w14:textId="77777777" w:rsidR="00060350" w:rsidRPr="00647A64" w:rsidRDefault="00060350" w:rsidP="00AF239E">
            <w:pPr>
              <w:rPr>
                <w:rFonts w:ascii="Calibri" w:hAnsi="Calibri"/>
              </w:rPr>
            </w:pPr>
          </w:p>
        </w:tc>
      </w:tr>
      <w:tr w:rsidR="00060350" w:rsidRPr="00647A64" w14:paraId="4CF1519C" w14:textId="77777777" w:rsidTr="00060350">
        <w:trPr>
          <w:trHeight w:val="413"/>
          <w:trPrChange w:id="420" w:author="CBA User" w:date="2016-11-10T18:49:00Z">
            <w:trPr>
              <w:trHeight w:val="413"/>
            </w:trPr>
          </w:trPrChange>
        </w:trPr>
        <w:tc>
          <w:tcPr>
            <w:tcW w:w="698" w:type="dxa"/>
            <w:tcPrChange w:id="421" w:author="CBA User" w:date="2016-11-10T18:49:00Z">
              <w:tcPr>
                <w:tcW w:w="698" w:type="dxa"/>
              </w:tcPr>
            </w:tcPrChange>
          </w:tcPr>
          <w:p w14:paraId="3309CF7F" w14:textId="77777777" w:rsidR="00060350" w:rsidRPr="00647A64" w:rsidRDefault="00060350" w:rsidP="00AF239E">
            <w:pPr>
              <w:rPr>
                <w:ins w:id="422" w:author="CBA User" w:date="2016-11-10T18:44:00Z"/>
                <w:rFonts w:ascii="Calibri" w:hAnsi="Calibri"/>
              </w:rPr>
            </w:pPr>
          </w:p>
        </w:tc>
        <w:tc>
          <w:tcPr>
            <w:tcW w:w="1350" w:type="dxa"/>
            <w:tcPrChange w:id="423" w:author="CBA User" w:date="2016-11-10T18:49:00Z">
              <w:tcPr>
                <w:tcW w:w="1350" w:type="dxa"/>
              </w:tcPr>
            </w:tcPrChange>
          </w:tcPr>
          <w:p w14:paraId="4116A257" w14:textId="0CF52143" w:rsidR="00060350" w:rsidRPr="00647A64" w:rsidRDefault="00060350" w:rsidP="00AF239E">
            <w:pPr>
              <w:rPr>
                <w:rFonts w:ascii="Calibri" w:hAnsi="Calibri"/>
              </w:rPr>
            </w:pPr>
          </w:p>
        </w:tc>
        <w:tc>
          <w:tcPr>
            <w:tcW w:w="810" w:type="dxa"/>
            <w:tcPrChange w:id="424" w:author="CBA User" w:date="2016-11-10T18:49:00Z">
              <w:tcPr>
                <w:tcW w:w="810" w:type="dxa"/>
              </w:tcPr>
            </w:tcPrChange>
          </w:tcPr>
          <w:p w14:paraId="1C5ECD2F" w14:textId="77777777" w:rsidR="00060350" w:rsidRPr="00647A64" w:rsidRDefault="00060350" w:rsidP="00AF239E">
            <w:pPr>
              <w:rPr>
                <w:rFonts w:ascii="Calibri" w:hAnsi="Calibri"/>
              </w:rPr>
            </w:pPr>
          </w:p>
        </w:tc>
        <w:tc>
          <w:tcPr>
            <w:tcW w:w="900" w:type="dxa"/>
            <w:tcPrChange w:id="425" w:author="CBA User" w:date="2016-11-10T18:49:00Z">
              <w:tcPr>
                <w:tcW w:w="900" w:type="dxa"/>
              </w:tcPr>
            </w:tcPrChange>
          </w:tcPr>
          <w:p w14:paraId="7BF234ED" w14:textId="77777777" w:rsidR="00060350" w:rsidRPr="00647A64" w:rsidRDefault="00060350" w:rsidP="00AF239E">
            <w:pPr>
              <w:rPr>
                <w:rFonts w:ascii="Calibri" w:hAnsi="Calibri"/>
              </w:rPr>
            </w:pPr>
          </w:p>
        </w:tc>
        <w:tc>
          <w:tcPr>
            <w:tcW w:w="1080" w:type="dxa"/>
            <w:tcPrChange w:id="426" w:author="CBA User" w:date="2016-11-10T18:49:00Z">
              <w:tcPr>
                <w:tcW w:w="1080" w:type="dxa"/>
              </w:tcPr>
            </w:tcPrChange>
          </w:tcPr>
          <w:p w14:paraId="15E5526C" w14:textId="77777777" w:rsidR="00060350" w:rsidRPr="00647A64" w:rsidRDefault="00060350" w:rsidP="00AF239E">
            <w:pPr>
              <w:rPr>
                <w:rFonts w:ascii="Calibri" w:hAnsi="Calibri"/>
              </w:rPr>
            </w:pPr>
          </w:p>
        </w:tc>
        <w:tc>
          <w:tcPr>
            <w:tcW w:w="630" w:type="dxa"/>
            <w:tcPrChange w:id="427" w:author="CBA User" w:date="2016-11-10T18:49:00Z">
              <w:tcPr>
                <w:tcW w:w="630" w:type="dxa"/>
              </w:tcPr>
            </w:tcPrChange>
          </w:tcPr>
          <w:p w14:paraId="1997C97C" w14:textId="77777777" w:rsidR="00060350" w:rsidRPr="00647A64" w:rsidRDefault="00060350" w:rsidP="00AF239E">
            <w:pPr>
              <w:rPr>
                <w:rFonts w:ascii="Calibri" w:hAnsi="Calibri"/>
              </w:rPr>
            </w:pPr>
          </w:p>
        </w:tc>
        <w:tc>
          <w:tcPr>
            <w:tcW w:w="990" w:type="dxa"/>
            <w:tcPrChange w:id="428" w:author="CBA User" w:date="2016-11-10T18:49:00Z">
              <w:tcPr>
                <w:tcW w:w="990" w:type="dxa"/>
                <w:gridSpan w:val="2"/>
              </w:tcPr>
            </w:tcPrChange>
          </w:tcPr>
          <w:p w14:paraId="6F196220" w14:textId="77777777" w:rsidR="00060350" w:rsidRPr="00647A64" w:rsidRDefault="00060350" w:rsidP="00AF239E">
            <w:pPr>
              <w:rPr>
                <w:rFonts w:ascii="Calibri" w:hAnsi="Calibri"/>
              </w:rPr>
            </w:pPr>
          </w:p>
        </w:tc>
        <w:tc>
          <w:tcPr>
            <w:tcW w:w="1710" w:type="dxa"/>
            <w:tcPrChange w:id="429" w:author="CBA User" w:date="2016-11-10T18:49:00Z">
              <w:tcPr>
                <w:tcW w:w="1710" w:type="dxa"/>
                <w:gridSpan w:val="3"/>
              </w:tcPr>
            </w:tcPrChange>
          </w:tcPr>
          <w:p w14:paraId="3BD65BCA" w14:textId="77777777" w:rsidR="00060350" w:rsidRPr="00647A64" w:rsidRDefault="00060350" w:rsidP="00AF239E">
            <w:pPr>
              <w:rPr>
                <w:rFonts w:ascii="Calibri" w:hAnsi="Calibri"/>
              </w:rPr>
            </w:pPr>
          </w:p>
        </w:tc>
        <w:tc>
          <w:tcPr>
            <w:tcW w:w="2970" w:type="dxa"/>
            <w:tcPrChange w:id="430" w:author="CBA User" w:date="2016-11-10T18:49:00Z">
              <w:tcPr>
                <w:tcW w:w="2970" w:type="dxa"/>
                <w:gridSpan w:val="2"/>
              </w:tcPr>
            </w:tcPrChange>
          </w:tcPr>
          <w:p w14:paraId="298C1918" w14:textId="77777777" w:rsidR="00060350" w:rsidRPr="00647A64" w:rsidRDefault="00060350" w:rsidP="00AF239E">
            <w:pPr>
              <w:rPr>
                <w:rFonts w:ascii="Calibri" w:hAnsi="Calibri"/>
              </w:rPr>
            </w:pPr>
          </w:p>
        </w:tc>
        <w:tc>
          <w:tcPr>
            <w:tcW w:w="990" w:type="dxa"/>
            <w:tcPrChange w:id="431" w:author="CBA User" w:date="2016-11-10T18:49:00Z">
              <w:tcPr>
                <w:tcW w:w="900" w:type="dxa"/>
              </w:tcPr>
            </w:tcPrChange>
          </w:tcPr>
          <w:p w14:paraId="7EAB76D8" w14:textId="77777777" w:rsidR="00060350" w:rsidRPr="00647A64" w:rsidRDefault="00060350" w:rsidP="00AF239E">
            <w:pPr>
              <w:rPr>
                <w:rFonts w:ascii="Calibri" w:hAnsi="Calibri"/>
              </w:rPr>
            </w:pPr>
          </w:p>
        </w:tc>
        <w:tc>
          <w:tcPr>
            <w:tcW w:w="2466" w:type="dxa"/>
            <w:tcPrChange w:id="432" w:author="CBA User" w:date="2016-11-10T18:49:00Z">
              <w:tcPr>
                <w:tcW w:w="2556" w:type="dxa"/>
                <w:gridSpan w:val="3"/>
              </w:tcPr>
            </w:tcPrChange>
          </w:tcPr>
          <w:p w14:paraId="12FB4777" w14:textId="77777777" w:rsidR="00060350" w:rsidRPr="00647A64" w:rsidRDefault="00060350" w:rsidP="00AF239E">
            <w:pPr>
              <w:rPr>
                <w:rFonts w:ascii="Calibri" w:hAnsi="Calibri"/>
              </w:rPr>
            </w:pPr>
          </w:p>
        </w:tc>
      </w:tr>
      <w:tr w:rsidR="00060350" w:rsidRPr="00647A64" w14:paraId="1709E6C9" w14:textId="77777777" w:rsidTr="00060350">
        <w:trPr>
          <w:trHeight w:val="421"/>
          <w:trPrChange w:id="433" w:author="CBA User" w:date="2016-11-10T18:49:00Z">
            <w:trPr>
              <w:trHeight w:val="421"/>
            </w:trPr>
          </w:trPrChange>
        </w:trPr>
        <w:tc>
          <w:tcPr>
            <w:tcW w:w="698" w:type="dxa"/>
            <w:tcPrChange w:id="434" w:author="CBA User" w:date="2016-11-10T18:49:00Z">
              <w:tcPr>
                <w:tcW w:w="698" w:type="dxa"/>
              </w:tcPr>
            </w:tcPrChange>
          </w:tcPr>
          <w:p w14:paraId="723DB1CB" w14:textId="77777777" w:rsidR="00060350" w:rsidRPr="00647A64" w:rsidRDefault="00060350" w:rsidP="00AF239E">
            <w:pPr>
              <w:rPr>
                <w:ins w:id="435" w:author="CBA User" w:date="2016-11-10T18:44:00Z"/>
                <w:rFonts w:ascii="Calibri" w:hAnsi="Calibri"/>
              </w:rPr>
            </w:pPr>
          </w:p>
        </w:tc>
        <w:tc>
          <w:tcPr>
            <w:tcW w:w="1350" w:type="dxa"/>
            <w:tcPrChange w:id="436" w:author="CBA User" w:date="2016-11-10T18:49:00Z">
              <w:tcPr>
                <w:tcW w:w="1350" w:type="dxa"/>
              </w:tcPr>
            </w:tcPrChange>
          </w:tcPr>
          <w:p w14:paraId="60D49C0C" w14:textId="1A6A11E8" w:rsidR="00060350" w:rsidRPr="00647A64" w:rsidRDefault="00060350" w:rsidP="00AF239E">
            <w:pPr>
              <w:rPr>
                <w:rFonts w:ascii="Calibri" w:hAnsi="Calibri"/>
              </w:rPr>
            </w:pPr>
          </w:p>
        </w:tc>
        <w:tc>
          <w:tcPr>
            <w:tcW w:w="810" w:type="dxa"/>
            <w:tcPrChange w:id="437" w:author="CBA User" w:date="2016-11-10T18:49:00Z">
              <w:tcPr>
                <w:tcW w:w="810" w:type="dxa"/>
              </w:tcPr>
            </w:tcPrChange>
          </w:tcPr>
          <w:p w14:paraId="5773520C" w14:textId="77777777" w:rsidR="00060350" w:rsidRPr="00647A64" w:rsidRDefault="00060350" w:rsidP="00AF239E">
            <w:pPr>
              <w:rPr>
                <w:rFonts w:ascii="Calibri" w:hAnsi="Calibri"/>
              </w:rPr>
            </w:pPr>
          </w:p>
        </w:tc>
        <w:tc>
          <w:tcPr>
            <w:tcW w:w="900" w:type="dxa"/>
            <w:tcPrChange w:id="438" w:author="CBA User" w:date="2016-11-10T18:49:00Z">
              <w:tcPr>
                <w:tcW w:w="900" w:type="dxa"/>
              </w:tcPr>
            </w:tcPrChange>
          </w:tcPr>
          <w:p w14:paraId="7E1F8074" w14:textId="77777777" w:rsidR="00060350" w:rsidRPr="00647A64" w:rsidRDefault="00060350" w:rsidP="00AF239E">
            <w:pPr>
              <w:rPr>
                <w:rFonts w:ascii="Calibri" w:hAnsi="Calibri"/>
              </w:rPr>
            </w:pPr>
          </w:p>
        </w:tc>
        <w:tc>
          <w:tcPr>
            <w:tcW w:w="1080" w:type="dxa"/>
            <w:tcPrChange w:id="439" w:author="CBA User" w:date="2016-11-10T18:49:00Z">
              <w:tcPr>
                <w:tcW w:w="1080" w:type="dxa"/>
              </w:tcPr>
            </w:tcPrChange>
          </w:tcPr>
          <w:p w14:paraId="198FEA23" w14:textId="77777777" w:rsidR="00060350" w:rsidRPr="00647A64" w:rsidRDefault="00060350" w:rsidP="00AF239E">
            <w:pPr>
              <w:rPr>
                <w:rFonts w:ascii="Calibri" w:hAnsi="Calibri"/>
              </w:rPr>
            </w:pPr>
          </w:p>
        </w:tc>
        <w:tc>
          <w:tcPr>
            <w:tcW w:w="630" w:type="dxa"/>
            <w:tcPrChange w:id="440" w:author="CBA User" w:date="2016-11-10T18:49:00Z">
              <w:tcPr>
                <w:tcW w:w="630" w:type="dxa"/>
              </w:tcPr>
            </w:tcPrChange>
          </w:tcPr>
          <w:p w14:paraId="41160E44" w14:textId="77777777" w:rsidR="00060350" w:rsidRPr="00647A64" w:rsidRDefault="00060350" w:rsidP="00AF239E">
            <w:pPr>
              <w:rPr>
                <w:rFonts w:ascii="Calibri" w:hAnsi="Calibri"/>
              </w:rPr>
            </w:pPr>
          </w:p>
        </w:tc>
        <w:tc>
          <w:tcPr>
            <w:tcW w:w="990" w:type="dxa"/>
            <w:tcPrChange w:id="441" w:author="CBA User" w:date="2016-11-10T18:49:00Z">
              <w:tcPr>
                <w:tcW w:w="990" w:type="dxa"/>
                <w:gridSpan w:val="2"/>
              </w:tcPr>
            </w:tcPrChange>
          </w:tcPr>
          <w:p w14:paraId="062E2079" w14:textId="77777777" w:rsidR="00060350" w:rsidRPr="00647A64" w:rsidRDefault="00060350" w:rsidP="00AF239E">
            <w:pPr>
              <w:rPr>
                <w:rFonts w:ascii="Calibri" w:hAnsi="Calibri"/>
              </w:rPr>
            </w:pPr>
          </w:p>
        </w:tc>
        <w:tc>
          <w:tcPr>
            <w:tcW w:w="1710" w:type="dxa"/>
            <w:tcPrChange w:id="442" w:author="CBA User" w:date="2016-11-10T18:49:00Z">
              <w:tcPr>
                <w:tcW w:w="1710" w:type="dxa"/>
                <w:gridSpan w:val="3"/>
              </w:tcPr>
            </w:tcPrChange>
          </w:tcPr>
          <w:p w14:paraId="32A0664C" w14:textId="77777777" w:rsidR="00060350" w:rsidRPr="00647A64" w:rsidRDefault="00060350" w:rsidP="00AF239E">
            <w:pPr>
              <w:rPr>
                <w:rFonts w:ascii="Calibri" w:hAnsi="Calibri"/>
              </w:rPr>
            </w:pPr>
          </w:p>
        </w:tc>
        <w:tc>
          <w:tcPr>
            <w:tcW w:w="2970" w:type="dxa"/>
            <w:tcPrChange w:id="443" w:author="CBA User" w:date="2016-11-10T18:49:00Z">
              <w:tcPr>
                <w:tcW w:w="2970" w:type="dxa"/>
                <w:gridSpan w:val="2"/>
              </w:tcPr>
            </w:tcPrChange>
          </w:tcPr>
          <w:p w14:paraId="4E814F1F" w14:textId="77777777" w:rsidR="00060350" w:rsidRPr="00647A64" w:rsidRDefault="00060350" w:rsidP="00AF239E">
            <w:pPr>
              <w:rPr>
                <w:rFonts w:ascii="Calibri" w:hAnsi="Calibri"/>
              </w:rPr>
            </w:pPr>
          </w:p>
        </w:tc>
        <w:tc>
          <w:tcPr>
            <w:tcW w:w="990" w:type="dxa"/>
            <w:tcPrChange w:id="444" w:author="CBA User" w:date="2016-11-10T18:49:00Z">
              <w:tcPr>
                <w:tcW w:w="900" w:type="dxa"/>
              </w:tcPr>
            </w:tcPrChange>
          </w:tcPr>
          <w:p w14:paraId="51C5261D" w14:textId="77777777" w:rsidR="00060350" w:rsidRPr="00647A64" w:rsidRDefault="00060350" w:rsidP="00AF239E">
            <w:pPr>
              <w:rPr>
                <w:rFonts w:ascii="Calibri" w:hAnsi="Calibri"/>
              </w:rPr>
            </w:pPr>
          </w:p>
        </w:tc>
        <w:tc>
          <w:tcPr>
            <w:tcW w:w="2466" w:type="dxa"/>
            <w:tcPrChange w:id="445" w:author="CBA User" w:date="2016-11-10T18:49:00Z">
              <w:tcPr>
                <w:tcW w:w="2556" w:type="dxa"/>
                <w:gridSpan w:val="3"/>
              </w:tcPr>
            </w:tcPrChange>
          </w:tcPr>
          <w:p w14:paraId="1353F5D0" w14:textId="77777777" w:rsidR="00060350" w:rsidRPr="00647A64" w:rsidRDefault="00060350" w:rsidP="00AF239E">
            <w:pPr>
              <w:rPr>
                <w:rFonts w:ascii="Calibri" w:hAnsi="Calibri"/>
              </w:rPr>
            </w:pPr>
          </w:p>
        </w:tc>
      </w:tr>
    </w:tbl>
    <w:commentRangeEnd w:id="284"/>
    <w:p w14:paraId="7DB82490" w14:textId="77777777" w:rsidR="00B372D4" w:rsidRPr="001C5AE4" w:rsidRDefault="00F753C6" w:rsidP="001C5AE4">
      <w:pPr>
        <w:rPr>
          <w:highlight w:val="yellow"/>
        </w:rPr>
        <w:sectPr w:rsidR="00B372D4" w:rsidRPr="001C5AE4" w:rsidSect="001C5AE4">
          <w:pgSz w:w="15840" w:h="12240" w:orient="landscape"/>
          <w:pgMar w:top="1440" w:right="1440" w:bottom="1440" w:left="1440" w:header="720" w:footer="720" w:gutter="0"/>
          <w:pgNumType w:start="0"/>
          <w:cols w:space="720"/>
          <w:titlePg/>
          <w:docGrid w:linePitch="326"/>
        </w:sectPr>
      </w:pPr>
      <w:r>
        <w:rPr>
          <w:rStyle w:val="CommentReference"/>
        </w:rPr>
        <w:commentReference w:id="284"/>
      </w:r>
    </w:p>
    <w:p w14:paraId="43B99A6B" w14:textId="2B45963F" w:rsidR="001C0CEB" w:rsidRPr="003800D8" w:rsidRDefault="001C0CEB" w:rsidP="009E3E61">
      <w:pPr>
        <w:pStyle w:val="Heading3"/>
        <w:spacing w:before="0" w:line="240" w:lineRule="auto"/>
        <w:rPr>
          <w:rFonts w:ascii="Times New Roman" w:hAnsi="Times New Roman" w:cs="Times New Roman"/>
          <w:color w:val="auto"/>
          <w:sz w:val="24"/>
          <w:highlight w:val="yellow"/>
        </w:rPr>
      </w:pPr>
    </w:p>
    <w:p w14:paraId="713E3F70" w14:textId="4C4D1208" w:rsidR="009E3E61" w:rsidRPr="0092500E" w:rsidRDefault="009E3E61" w:rsidP="009E3E61">
      <w:pPr>
        <w:pStyle w:val="Heading3"/>
        <w:spacing w:before="0" w:line="240" w:lineRule="auto"/>
        <w:rPr>
          <w:rFonts w:ascii="Times New Roman" w:hAnsi="Times New Roman" w:cs="Times New Roman"/>
          <w:color w:val="auto"/>
          <w:sz w:val="24"/>
        </w:rPr>
      </w:pPr>
      <w:r w:rsidRPr="0092500E">
        <w:rPr>
          <w:rFonts w:ascii="Times New Roman" w:hAnsi="Times New Roman" w:cs="Times New Roman"/>
          <w:color w:val="auto"/>
          <w:sz w:val="24"/>
        </w:rPr>
        <w:t>Issue log</w:t>
      </w:r>
    </w:p>
    <w:p w14:paraId="7C14B2A1" w14:textId="77777777" w:rsidR="009E3E61" w:rsidRPr="0092500E" w:rsidRDefault="009E3E61" w:rsidP="009E3E6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78"/>
        <w:gridCol w:w="2277"/>
        <w:gridCol w:w="2879"/>
        <w:gridCol w:w="2578"/>
        <w:gridCol w:w="2578"/>
      </w:tblGrid>
      <w:tr w:rsidR="009E3E61" w:rsidRPr="0092500E" w14:paraId="2747B9B1" w14:textId="77777777" w:rsidTr="00017576">
        <w:trPr>
          <w:trHeight w:val="561"/>
        </w:trPr>
        <w:tc>
          <w:tcPr>
            <w:tcW w:w="2578" w:type="dxa"/>
          </w:tcPr>
          <w:p w14:paraId="4115CFF0"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Issue ID</w:t>
            </w:r>
          </w:p>
        </w:tc>
        <w:tc>
          <w:tcPr>
            <w:tcW w:w="2277" w:type="dxa"/>
          </w:tcPr>
          <w:p w14:paraId="7CD6F0FE"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Category</w:t>
            </w:r>
          </w:p>
        </w:tc>
        <w:tc>
          <w:tcPr>
            <w:tcW w:w="2879" w:type="dxa"/>
          </w:tcPr>
          <w:p w14:paraId="5CE83310"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Issue</w:t>
            </w:r>
          </w:p>
        </w:tc>
        <w:tc>
          <w:tcPr>
            <w:tcW w:w="2578" w:type="dxa"/>
          </w:tcPr>
          <w:p w14:paraId="52FBD124"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Impact on Objectives</w:t>
            </w:r>
          </w:p>
        </w:tc>
        <w:tc>
          <w:tcPr>
            <w:tcW w:w="2578" w:type="dxa"/>
          </w:tcPr>
          <w:p w14:paraId="2193343D"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Urgency</w:t>
            </w:r>
          </w:p>
        </w:tc>
      </w:tr>
      <w:tr w:rsidR="009E3E61" w:rsidRPr="0092500E" w14:paraId="29DC4726" w14:textId="77777777" w:rsidTr="00017576">
        <w:trPr>
          <w:trHeight w:val="1205"/>
        </w:trPr>
        <w:tc>
          <w:tcPr>
            <w:tcW w:w="2578" w:type="dxa"/>
          </w:tcPr>
          <w:p w14:paraId="05AB714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w:t>
            </w:r>
          </w:p>
        </w:tc>
        <w:tc>
          <w:tcPr>
            <w:tcW w:w="2277" w:type="dxa"/>
          </w:tcPr>
          <w:p w14:paraId="1D2475B3"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2879" w:type="dxa"/>
          </w:tcPr>
          <w:p w14:paraId="1AC4188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9/22/16- Doug Nichols was unable to attend a group meeting, due to being ill </w:t>
            </w:r>
          </w:p>
        </w:tc>
        <w:tc>
          <w:tcPr>
            <w:tcW w:w="2578" w:type="dxa"/>
          </w:tcPr>
          <w:p w14:paraId="6FED342D"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 Impact- Still able to work on project</w:t>
            </w:r>
          </w:p>
        </w:tc>
        <w:tc>
          <w:tcPr>
            <w:tcW w:w="2578" w:type="dxa"/>
          </w:tcPr>
          <w:p w14:paraId="79F79356"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E3E61" w:rsidRPr="0092500E" w14:paraId="235325ED" w14:textId="77777777" w:rsidTr="00017576">
        <w:trPr>
          <w:trHeight w:val="980"/>
        </w:trPr>
        <w:tc>
          <w:tcPr>
            <w:tcW w:w="2578" w:type="dxa"/>
          </w:tcPr>
          <w:p w14:paraId="02A24ED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2</w:t>
            </w:r>
          </w:p>
        </w:tc>
        <w:tc>
          <w:tcPr>
            <w:tcW w:w="2277" w:type="dxa"/>
          </w:tcPr>
          <w:p w14:paraId="27B7D71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2879" w:type="dxa"/>
          </w:tcPr>
          <w:p w14:paraId="52C260CC"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9/29/16- Brevan was late to a meeting, due to work. </w:t>
            </w:r>
          </w:p>
        </w:tc>
        <w:tc>
          <w:tcPr>
            <w:tcW w:w="2578" w:type="dxa"/>
          </w:tcPr>
          <w:p w14:paraId="060856BE"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Low Impact- Was not a problem we were still able to get a lot done. </w:t>
            </w:r>
          </w:p>
        </w:tc>
        <w:tc>
          <w:tcPr>
            <w:tcW w:w="2578" w:type="dxa"/>
          </w:tcPr>
          <w:p w14:paraId="08F4685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E3E61" w:rsidRPr="0092500E" w14:paraId="4213D323" w14:textId="77777777" w:rsidTr="00017576">
        <w:trPr>
          <w:trHeight w:val="1250"/>
        </w:trPr>
        <w:tc>
          <w:tcPr>
            <w:tcW w:w="2578" w:type="dxa"/>
          </w:tcPr>
          <w:p w14:paraId="47E2AC8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3</w:t>
            </w:r>
          </w:p>
        </w:tc>
        <w:tc>
          <w:tcPr>
            <w:tcW w:w="2277" w:type="dxa"/>
          </w:tcPr>
          <w:p w14:paraId="5E023A3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Software </w:t>
            </w:r>
          </w:p>
        </w:tc>
        <w:tc>
          <w:tcPr>
            <w:tcW w:w="2879" w:type="dxa"/>
          </w:tcPr>
          <w:p w14:paraId="16805B80"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10/4/16- Doug was having an issue with the project professional for the Gantt Chart. </w:t>
            </w:r>
          </w:p>
        </w:tc>
        <w:tc>
          <w:tcPr>
            <w:tcW w:w="2578" w:type="dxa"/>
          </w:tcPr>
          <w:p w14:paraId="5542F93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Medium Impact- Worked on the Gantt Chart at PKI.</w:t>
            </w:r>
          </w:p>
        </w:tc>
        <w:tc>
          <w:tcPr>
            <w:tcW w:w="2578" w:type="dxa"/>
          </w:tcPr>
          <w:p w14:paraId="055FAA45"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Medium </w:t>
            </w:r>
          </w:p>
        </w:tc>
      </w:tr>
      <w:tr w:rsidR="009E3E61" w:rsidRPr="0092500E" w14:paraId="37924B0B" w14:textId="77777777" w:rsidTr="00017576">
        <w:trPr>
          <w:trHeight w:val="1520"/>
        </w:trPr>
        <w:tc>
          <w:tcPr>
            <w:tcW w:w="2578" w:type="dxa"/>
          </w:tcPr>
          <w:p w14:paraId="0D97B6C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4</w:t>
            </w:r>
          </w:p>
        </w:tc>
        <w:tc>
          <w:tcPr>
            <w:tcW w:w="2277" w:type="dxa"/>
          </w:tcPr>
          <w:p w14:paraId="104C2B6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Group Member</w:t>
            </w:r>
          </w:p>
        </w:tc>
        <w:tc>
          <w:tcPr>
            <w:tcW w:w="2879" w:type="dxa"/>
          </w:tcPr>
          <w:p w14:paraId="5529642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10/5/16- Matt ran into some problems, so was not able to work on the material for a couple of days.</w:t>
            </w:r>
          </w:p>
        </w:tc>
        <w:tc>
          <w:tcPr>
            <w:tcW w:w="2578" w:type="dxa"/>
          </w:tcPr>
          <w:p w14:paraId="2FF441A7"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Low Impact- </w:t>
            </w:r>
          </w:p>
          <w:p w14:paraId="4887657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Was still able to get done with his part in a couple of days prior to due date. </w:t>
            </w:r>
          </w:p>
        </w:tc>
        <w:tc>
          <w:tcPr>
            <w:tcW w:w="2578" w:type="dxa"/>
          </w:tcPr>
          <w:p w14:paraId="0D4BFF6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Low</w:t>
            </w:r>
          </w:p>
        </w:tc>
      </w:tr>
      <w:tr w:rsidR="0092500E" w:rsidRPr="0092500E" w14:paraId="274D29D2" w14:textId="77777777" w:rsidTr="00017576">
        <w:trPr>
          <w:trHeight w:val="1340"/>
        </w:trPr>
        <w:tc>
          <w:tcPr>
            <w:tcW w:w="2578" w:type="dxa"/>
          </w:tcPr>
          <w:p w14:paraId="0FC354F2" w14:textId="11D5F996" w:rsidR="0092500E" w:rsidRPr="0092500E" w:rsidRDefault="000770B3"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277" w:type="dxa"/>
          </w:tcPr>
          <w:p w14:paraId="539E7FBC" w14:textId="6885BD5C" w:rsidR="0092500E" w:rsidRPr="0092500E" w:rsidRDefault="000770B3"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Group Member</w:t>
            </w:r>
          </w:p>
        </w:tc>
        <w:tc>
          <w:tcPr>
            <w:tcW w:w="2879" w:type="dxa"/>
          </w:tcPr>
          <w:p w14:paraId="02973581" w14:textId="4C5E9629" w:rsidR="0092500E" w:rsidRPr="0092500E" w:rsidRDefault="00017576"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10/26/16- Doug leaves an hour drive away and meetings only last 30-45 minutes so he decided to work remotely, saving him a 2 hour drive for a short meeting</w:t>
            </w:r>
          </w:p>
        </w:tc>
        <w:tc>
          <w:tcPr>
            <w:tcW w:w="2578" w:type="dxa"/>
          </w:tcPr>
          <w:p w14:paraId="59638926" w14:textId="77777777" w:rsid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Medium Impact-</w:t>
            </w:r>
          </w:p>
          <w:p w14:paraId="7DEC400B" w14:textId="3FA6C73A" w:rsidR="00AF25E0"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We have discovered that when we don’t meet in person less gets done, regaurdless of our intentions there is less oversight</w:t>
            </w:r>
          </w:p>
        </w:tc>
        <w:tc>
          <w:tcPr>
            <w:tcW w:w="2578" w:type="dxa"/>
          </w:tcPr>
          <w:p w14:paraId="6B61F050" w14:textId="1059AEF6" w:rsidR="0092500E"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Medium</w:t>
            </w:r>
          </w:p>
        </w:tc>
      </w:tr>
    </w:tbl>
    <w:p w14:paraId="0255AE0E" w14:textId="77777777" w:rsidR="009E3E61" w:rsidRPr="0092500E" w:rsidRDefault="009E3E61" w:rsidP="009E3E61">
      <w:pPr>
        <w:spacing w:after="0" w:line="240" w:lineRule="auto"/>
        <w:rPr>
          <w:rFonts w:ascii="Times New Roman" w:hAnsi="Times New Roman" w:cs="Times New Roman"/>
          <w:sz w:val="24"/>
          <w:szCs w:val="24"/>
        </w:rPr>
      </w:pPr>
    </w:p>
    <w:p w14:paraId="2C030662" w14:textId="77777777" w:rsidR="009E3E61" w:rsidRPr="0092500E" w:rsidRDefault="009E3E61" w:rsidP="009E3E6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85"/>
        <w:gridCol w:w="2270"/>
        <w:gridCol w:w="2900"/>
        <w:gridCol w:w="2585"/>
        <w:gridCol w:w="2585"/>
      </w:tblGrid>
      <w:tr w:rsidR="009E3E61" w:rsidRPr="0092500E" w14:paraId="7707D677" w14:textId="77777777" w:rsidTr="00017576">
        <w:trPr>
          <w:trHeight w:val="512"/>
        </w:trPr>
        <w:tc>
          <w:tcPr>
            <w:tcW w:w="2585" w:type="dxa"/>
          </w:tcPr>
          <w:p w14:paraId="0B18B965"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lastRenderedPageBreak/>
              <w:t>Responsible Party</w:t>
            </w:r>
          </w:p>
        </w:tc>
        <w:tc>
          <w:tcPr>
            <w:tcW w:w="2270" w:type="dxa"/>
          </w:tcPr>
          <w:p w14:paraId="4E8D0F5D"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Actions</w:t>
            </w:r>
          </w:p>
        </w:tc>
        <w:tc>
          <w:tcPr>
            <w:tcW w:w="2900" w:type="dxa"/>
          </w:tcPr>
          <w:p w14:paraId="14933B0E"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Status</w:t>
            </w:r>
          </w:p>
        </w:tc>
        <w:tc>
          <w:tcPr>
            <w:tcW w:w="2585" w:type="dxa"/>
          </w:tcPr>
          <w:p w14:paraId="6F4D3A83"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Due Date</w:t>
            </w:r>
          </w:p>
        </w:tc>
        <w:tc>
          <w:tcPr>
            <w:tcW w:w="2585" w:type="dxa"/>
          </w:tcPr>
          <w:p w14:paraId="00CA96CD" w14:textId="77777777" w:rsidR="009E3E61" w:rsidRPr="0092500E" w:rsidRDefault="009E3E61" w:rsidP="00AF239E">
            <w:pPr>
              <w:spacing w:after="0" w:line="240" w:lineRule="auto"/>
              <w:rPr>
                <w:rFonts w:ascii="Times New Roman" w:hAnsi="Times New Roman" w:cs="Times New Roman"/>
                <w:b/>
                <w:sz w:val="24"/>
                <w:szCs w:val="24"/>
              </w:rPr>
            </w:pPr>
            <w:r w:rsidRPr="0092500E">
              <w:rPr>
                <w:rFonts w:ascii="Times New Roman" w:hAnsi="Times New Roman" w:cs="Times New Roman"/>
                <w:b/>
                <w:sz w:val="24"/>
                <w:szCs w:val="24"/>
              </w:rPr>
              <w:t>Comments</w:t>
            </w:r>
          </w:p>
        </w:tc>
      </w:tr>
      <w:tr w:rsidR="009E3E61" w:rsidRPr="0092500E" w14:paraId="11531DF8" w14:textId="77777777" w:rsidTr="00017576">
        <w:trPr>
          <w:trHeight w:val="980"/>
        </w:trPr>
        <w:tc>
          <w:tcPr>
            <w:tcW w:w="2585" w:type="dxa"/>
          </w:tcPr>
          <w:p w14:paraId="02BB8294"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2270" w:type="dxa"/>
          </w:tcPr>
          <w:p w14:paraId="6E8D23A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Established meeting times changes</w:t>
            </w:r>
          </w:p>
        </w:tc>
        <w:tc>
          <w:tcPr>
            <w:tcW w:w="2900" w:type="dxa"/>
          </w:tcPr>
          <w:p w14:paraId="379CDCB7"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Completed</w:t>
            </w:r>
          </w:p>
        </w:tc>
        <w:tc>
          <w:tcPr>
            <w:tcW w:w="2585" w:type="dxa"/>
          </w:tcPr>
          <w:p w14:paraId="17CC2163"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2585" w:type="dxa"/>
          </w:tcPr>
          <w:p w14:paraId="0D29A2B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Changed the meeting day for each week to a Thursday </w:t>
            </w:r>
          </w:p>
        </w:tc>
      </w:tr>
      <w:tr w:rsidR="009E3E61" w:rsidRPr="0092500E" w14:paraId="1A6D9B8F" w14:textId="77777777" w:rsidTr="00017576">
        <w:trPr>
          <w:trHeight w:val="259"/>
        </w:trPr>
        <w:tc>
          <w:tcPr>
            <w:tcW w:w="2585" w:type="dxa"/>
          </w:tcPr>
          <w:p w14:paraId="3CB17961"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2270" w:type="dxa"/>
          </w:tcPr>
          <w:p w14:paraId="7F8A403F"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Came up with Milestone Leader</w:t>
            </w:r>
          </w:p>
        </w:tc>
        <w:tc>
          <w:tcPr>
            <w:tcW w:w="2900" w:type="dxa"/>
          </w:tcPr>
          <w:p w14:paraId="75CFB20F"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Completed</w:t>
            </w:r>
          </w:p>
        </w:tc>
        <w:tc>
          <w:tcPr>
            <w:tcW w:w="2585" w:type="dxa"/>
          </w:tcPr>
          <w:p w14:paraId="3BEEEF59"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2585" w:type="dxa"/>
          </w:tcPr>
          <w:p w14:paraId="5860F396" w14:textId="77777777" w:rsidR="009E3E61" w:rsidRPr="0092500E" w:rsidRDefault="009E3E61" w:rsidP="00AF239E">
            <w:pPr>
              <w:spacing w:after="0" w:line="240" w:lineRule="auto"/>
              <w:rPr>
                <w:rFonts w:ascii="Times New Roman" w:hAnsi="Times New Roman" w:cs="Times New Roman"/>
                <w:sz w:val="24"/>
                <w:szCs w:val="24"/>
              </w:rPr>
            </w:pPr>
          </w:p>
        </w:tc>
      </w:tr>
      <w:tr w:rsidR="009E3E61" w:rsidRPr="0092500E" w14:paraId="2F238416" w14:textId="77777777" w:rsidTr="00017576">
        <w:trPr>
          <w:trHeight w:val="259"/>
        </w:trPr>
        <w:tc>
          <w:tcPr>
            <w:tcW w:w="2585" w:type="dxa"/>
          </w:tcPr>
          <w:p w14:paraId="79F57D29"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Entire Team</w:t>
            </w:r>
          </w:p>
        </w:tc>
        <w:tc>
          <w:tcPr>
            <w:tcW w:w="2270" w:type="dxa"/>
          </w:tcPr>
          <w:p w14:paraId="59CF8148"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Split the Milestone up into sections for members to work on individually </w:t>
            </w:r>
          </w:p>
        </w:tc>
        <w:tc>
          <w:tcPr>
            <w:tcW w:w="2900" w:type="dxa"/>
          </w:tcPr>
          <w:p w14:paraId="089F9CDF" w14:textId="17741B42" w:rsidR="009E3E61"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Completed</w:t>
            </w:r>
          </w:p>
        </w:tc>
        <w:tc>
          <w:tcPr>
            <w:tcW w:w="2585" w:type="dxa"/>
          </w:tcPr>
          <w:p w14:paraId="6E51D832"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10/6/16</w:t>
            </w:r>
          </w:p>
        </w:tc>
        <w:tc>
          <w:tcPr>
            <w:tcW w:w="2585" w:type="dxa"/>
          </w:tcPr>
          <w:p w14:paraId="54DFF76A"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Wanting to have everything completed to send to Dr. Pietron for overview </w:t>
            </w:r>
          </w:p>
        </w:tc>
      </w:tr>
      <w:tr w:rsidR="009E3E61" w:rsidRPr="003800D8" w14:paraId="5F7F185F" w14:textId="77777777" w:rsidTr="00017576">
        <w:trPr>
          <w:trHeight w:val="1007"/>
        </w:trPr>
        <w:tc>
          <w:tcPr>
            <w:tcW w:w="2585" w:type="dxa"/>
          </w:tcPr>
          <w:p w14:paraId="008F0D06"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Entire Team </w:t>
            </w:r>
          </w:p>
        </w:tc>
        <w:tc>
          <w:tcPr>
            <w:tcW w:w="2270" w:type="dxa"/>
          </w:tcPr>
          <w:p w14:paraId="0AF3482B" w14:textId="77777777" w:rsidR="009E3E61" w:rsidRPr="0092500E"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 xml:space="preserve">Come up with Milestone leader for next Milestone </w:t>
            </w:r>
          </w:p>
        </w:tc>
        <w:tc>
          <w:tcPr>
            <w:tcW w:w="2900" w:type="dxa"/>
          </w:tcPr>
          <w:p w14:paraId="32245AD0" w14:textId="76023387" w:rsidR="009E3E61"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Completed</w:t>
            </w:r>
          </w:p>
        </w:tc>
        <w:tc>
          <w:tcPr>
            <w:tcW w:w="2585" w:type="dxa"/>
          </w:tcPr>
          <w:p w14:paraId="37BC9D97" w14:textId="77777777" w:rsidR="009E3E61" w:rsidRPr="003800D8" w:rsidRDefault="009E3E61" w:rsidP="00AF239E">
            <w:pPr>
              <w:spacing w:after="0" w:line="240" w:lineRule="auto"/>
              <w:rPr>
                <w:rFonts w:ascii="Times New Roman" w:hAnsi="Times New Roman" w:cs="Times New Roman"/>
                <w:sz w:val="24"/>
                <w:szCs w:val="24"/>
              </w:rPr>
            </w:pPr>
            <w:r w:rsidRPr="0092500E">
              <w:rPr>
                <w:rFonts w:ascii="Times New Roman" w:hAnsi="Times New Roman" w:cs="Times New Roman"/>
                <w:sz w:val="24"/>
                <w:szCs w:val="24"/>
              </w:rPr>
              <w:t>No date due</w:t>
            </w:r>
          </w:p>
        </w:tc>
        <w:tc>
          <w:tcPr>
            <w:tcW w:w="2585" w:type="dxa"/>
          </w:tcPr>
          <w:p w14:paraId="59F678A4" w14:textId="77777777" w:rsidR="009E3E61" w:rsidRPr="003800D8" w:rsidRDefault="009E3E61" w:rsidP="00AF239E">
            <w:pPr>
              <w:spacing w:after="0" w:line="240" w:lineRule="auto"/>
              <w:rPr>
                <w:rFonts w:ascii="Times New Roman" w:hAnsi="Times New Roman" w:cs="Times New Roman"/>
                <w:sz w:val="24"/>
                <w:szCs w:val="24"/>
              </w:rPr>
            </w:pPr>
          </w:p>
        </w:tc>
      </w:tr>
      <w:tr w:rsidR="0092500E" w:rsidRPr="003800D8" w14:paraId="6F85EAE1" w14:textId="77777777" w:rsidTr="00017576">
        <w:trPr>
          <w:trHeight w:val="1160"/>
        </w:trPr>
        <w:tc>
          <w:tcPr>
            <w:tcW w:w="2585" w:type="dxa"/>
          </w:tcPr>
          <w:p w14:paraId="0469D995" w14:textId="043533DF" w:rsidR="0092500E" w:rsidRPr="0092500E" w:rsidRDefault="00AF25E0"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Entire Team</w:t>
            </w:r>
          </w:p>
        </w:tc>
        <w:tc>
          <w:tcPr>
            <w:tcW w:w="2270" w:type="dxa"/>
          </w:tcPr>
          <w:p w14:paraId="6BCCDDF3" w14:textId="37A3A13B"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Will no longer meet over email, at least have a Skype conversation so there is person to person interaction</w:t>
            </w:r>
          </w:p>
        </w:tc>
        <w:tc>
          <w:tcPr>
            <w:tcW w:w="2900" w:type="dxa"/>
          </w:tcPr>
          <w:p w14:paraId="2D6BB5A7" w14:textId="77611DCB"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In Progress</w:t>
            </w:r>
          </w:p>
        </w:tc>
        <w:tc>
          <w:tcPr>
            <w:tcW w:w="2585" w:type="dxa"/>
          </w:tcPr>
          <w:p w14:paraId="1824A39C" w14:textId="447AE182" w:rsidR="0092500E" w:rsidRPr="0092500E"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No due date</w:t>
            </w:r>
          </w:p>
        </w:tc>
        <w:tc>
          <w:tcPr>
            <w:tcW w:w="2585" w:type="dxa"/>
          </w:tcPr>
          <w:p w14:paraId="50A54647" w14:textId="78CFA389" w:rsidR="0092500E" w:rsidRPr="003800D8" w:rsidRDefault="00041704" w:rsidP="00AF239E">
            <w:pPr>
              <w:spacing w:after="0" w:line="240" w:lineRule="auto"/>
              <w:rPr>
                <w:rFonts w:ascii="Times New Roman" w:hAnsi="Times New Roman" w:cs="Times New Roman"/>
                <w:sz w:val="24"/>
                <w:szCs w:val="24"/>
              </w:rPr>
            </w:pPr>
            <w:r>
              <w:rPr>
                <w:rFonts w:ascii="Times New Roman" w:hAnsi="Times New Roman" w:cs="Times New Roman"/>
                <w:sz w:val="24"/>
                <w:szCs w:val="24"/>
              </w:rPr>
              <w:t>We have not yet tried it but will the next time a remote meeting occurs</w:t>
            </w:r>
          </w:p>
        </w:tc>
      </w:tr>
    </w:tbl>
    <w:p w14:paraId="2D4DBB48" w14:textId="169374B1" w:rsidR="0085415C" w:rsidRPr="003800D8" w:rsidRDefault="0085415C" w:rsidP="008610EE">
      <w:pPr>
        <w:spacing w:after="0" w:line="240" w:lineRule="auto"/>
        <w:rPr>
          <w:rFonts w:ascii="Times New Roman" w:hAnsi="Times New Roman" w:cs="Times New Roman"/>
          <w:b/>
          <w:sz w:val="24"/>
          <w:szCs w:val="24"/>
        </w:rPr>
      </w:pPr>
    </w:p>
    <w:sectPr w:rsidR="0085415C" w:rsidRPr="003800D8" w:rsidSect="001C0CEB">
      <w:pgSz w:w="15840" w:h="12240" w:orient="landscape"/>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 w:author="Leah Pietron" w:date="2016-11-10T11:00:00Z" w:initials="LP">
    <w:p w14:paraId="4A48D08F" w14:textId="6675D550" w:rsidR="001B4A3B" w:rsidRDefault="001B4A3B">
      <w:pPr>
        <w:pStyle w:val="CommentText"/>
      </w:pPr>
      <w:r>
        <w:rPr>
          <w:rStyle w:val="CommentReference"/>
        </w:rPr>
        <w:annotationRef/>
      </w:r>
    </w:p>
  </w:comment>
  <w:comment w:id="93" w:author="Leah Pietron" w:date="2016-11-10T11:00:00Z" w:initials="LP">
    <w:p w14:paraId="51855652" w14:textId="034D7616" w:rsidR="001B4A3B" w:rsidRDefault="001B4A3B">
      <w:pPr>
        <w:pStyle w:val="CommentText"/>
      </w:pPr>
      <w:r>
        <w:rPr>
          <w:rStyle w:val="CommentReference"/>
        </w:rPr>
        <w:annotationRef/>
      </w:r>
    </w:p>
  </w:comment>
  <w:comment w:id="94" w:author="Leah Pietron" w:date="2016-11-10T11:01:00Z" w:initials="LP">
    <w:p w14:paraId="54D1A147" w14:textId="0924F35E" w:rsidR="001B4A3B" w:rsidRDefault="001B4A3B">
      <w:pPr>
        <w:pStyle w:val="CommentText"/>
      </w:pPr>
      <w:r>
        <w:rPr>
          <w:rStyle w:val="CommentReference"/>
        </w:rPr>
        <w:annotationRef/>
      </w:r>
    </w:p>
  </w:comment>
  <w:comment w:id="106" w:author="Leah Pietron" w:date="2016-11-10T11:04:00Z" w:initials="LP">
    <w:p w14:paraId="7CE98531" w14:textId="25A7985F" w:rsidR="001B4A3B" w:rsidRDefault="001B4A3B">
      <w:pPr>
        <w:pStyle w:val="CommentText"/>
      </w:pPr>
      <w:r>
        <w:rPr>
          <w:rStyle w:val="CommentReference"/>
        </w:rPr>
        <w:annotationRef/>
      </w:r>
    </w:p>
  </w:comment>
  <w:comment w:id="284" w:author="Leah Pietron" w:date="2016-11-10T10:57:00Z" w:initials="LP">
    <w:p w14:paraId="00244715" w14:textId="703FB88D" w:rsidR="001B4A3B" w:rsidRDefault="001B4A3B">
      <w:pPr>
        <w:pStyle w:val="CommentText"/>
      </w:pPr>
      <w:r>
        <w:rPr>
          <w:rStyle w:val="CommentReference"/>
        </w:rPr>
        <w:annotationRef/>
      </w:r>
      <w:r>
        <w:t>You need to complete the 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48D08F" w15:done="0"/>
  <w15:commentEx w15:paraId="51855652" w15:done="0"/>
  <w15:commentEx w15:paraId="54D1A147" w15:done="0"/>
  <w15:commentEx w15:paraId="7CE98531" w15:done="0"/>
  <w15:commentEx w15:paraId="0024471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4B148" w14:textId="77777777" w:rsidR="00CA7A08" w:rsidRDefault="00CA7A08">
      <w:r>
        <w:separator/>
      </w:r>
    </w:p>
  </w:endnote>
  <w:endnote w:type="continuationSeparator" w:id="0">
    <w:p w14:paraId="30947DCC" w14:textId="77777777" w:rsidR="00CA7A08" w:rsidRDefault="00CA7A08">
      <w:r>
        <w:continuationSeparator/>
      </w:r>
    </w:p>
  </w:endnote>
  <w:endnote w:type="continuationNotice" w:id="1">
    <w:p w14:paraId="73876225" w14:textId="77777777" w:rsidR="00CA7A08" w:rsidRDefault="00CA7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7111C" w14:textId="77777777" w:rsidR="00CA7A08" w:rsidRDefault="00CA7A08">
      <w:r>
        <w:rPr>
          <w:color w:val="000000"/>
        </w:rPr>
        <w:separator/>
      </w:r>
    </w:p>
  </w:footnote>
  <w:footnote w:type="continuationSeparator" w:id="0">
    <w:p w14:paraId="72BE996D" w14:textId="77777777" w:rsidR="00CA7A08" w:rsidRDefault="00CA7A08">
      <w:r>
        <w:continuationSeparator/>
      </w:r>
    </w:p>
  </w:footnote>
  <w:footnote w:type="continuationNotice" w:id="1">
    <w:p w14:paraId="45D0036D" w14:textId="77777777" w:rsidR="00CA7A08" w:rsidRDefault="00CA7A0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8A007" w14:textId="6CE83E59" w:rsidR="001B4A3B" w:rsidRDefault="001B4A3B">
    <w:pPr>
      <w:pStyle w:val="Header"/>
      <w:jc w:val="right"/>
      <w:rPr>
        <w:color w:val="8496B0" w:themeColor="text2" w:themeTint="99"/>
        <w:szCs w:val="24"/>
      </w:rPr>
    </w:pPr>
    <w:r>
      <w:rPr>
        <w:noProof/>
        <w:color w:val="8496B0" w:themeColor="text2" w:themeTint="99"/>
        <w:szCs w:val="24"/>
      </w:rPr>
      <w:drawing>
        <wp:anchor distT="0" distB="0" distL="114300" distR="114300" simplePos="0" relativeHeight="251660288" behindDoc="1" locked="0" layoutInCell="1" allowOverlap="1" wp14:anchorId="7DE6E6AC" wp14:editId="087755A2">
          <wp:simplePos x="0" y="0"/>
          <wp:positionH relativeFrom="margin">
            <wp:align>left</wp:align>
          </wp:positionH>
          <wp:positionV relativeFrom="paragraph">
            <wp:posOffset>-357505</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8496B0" w:themeColor="text2" w:themeTint="99"/>
        <w:szCs w:val="24"/>
      </w:rPr>
      <mc:AlternateContent>
        <mc:Choice Requires="wpg">
          <w:drawing>
            <wp:anchor distT="0" distB="0" distL="114300" distR="114300" simplePos="0" relativeHeight="251645440" behindDoc="0" locked="0" layoutInCell="1" allowOverlap="1" wp14:anchorId="7FCFDF57" wp14:editId="43814B14">
              <wp:simplePos x="0" y="0"/>
              <wp:positionH relativeFrom="rightMargin">
                <wp:posOffset>-514350</wp:posOffset>
              </wp:positionH>
              <wp:positionV relativeFrom="topMargin">
                <wp:align>bottom</wp:align>
              </wp:positionV>
              <wp:extent cx="1245870" cy="624003"/>
              <wp:effectExtent l="0" t="0" r="0" b="5080"/>
              <wp:wrapNone/>
              <wp:docPr id="221" name="Group 221"/>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222"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23"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49"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8"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54"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C5B54" w14:textId="1650A2AA" w:rsidR="001B4A3B" w:rsidRDefault="001B4A3B">
                            <w:pPr>
                              <w:jc w:val="right"/>
                            </w:pPr>
                            <w:r>
                              <w:t>Milestone 3</w:t>
                            </w:r>
                          </w:p>
                          <w:p w14:paraId="7796A033" w14:textId="77777777" w:rsidR="001B4A3B" w:rsidRPr="000A4209" w:rsidRDefault="001B4A3B">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FDF57" id="Group 221" o:spid="_x0000_s1037" style="position:absolute;left:0;text-align:left;margin-left:-40.5pt;margin-top:0;width:98.1pt;height:49.15pt;z-index:251645440;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">
              <v:shape id="Freeform 222" o:spid="_x0000_s103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" path="m,420r,l416,r4,l,420xe" fillcolor="#8496b0 [1951]" stroked="f">
                <v:path arrowok="t" o:connecttype="custom" o:connectlocs="0,473242;0,473242;471071,0;475601,0;0,473242" o:connectangles="0,0,0,0,0"/>
              </v:shape>
              <v:shape id="Freeform 223" o:spid="_x0000_s103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" path="m,526r,l522,r4,4l,526xe" fillcolor="#8496b0 [1951]" stroked="f">
                <v:path arrowok="t" o:connecttype="custom" o:connectlocs="0,592679;0,592679;591104,0;595634,4507;0,592679" o:connectangles="0,0,0,0,0"/>
              </v:shape>
              <v:shape id="Freeform 448" o:spid="_x0000_s104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" path="m,517r,-5l513,r4,l,517xe" fillcolor="#8496b0 [1951]" stroked="f">
                <v:path arrowok="t" o:connecttype="custom" o:connectlocs="0,582539;0,576905;580913,0;585443,0;0,582539" o:connectangles="0,0,0,0,0"/>
              </v:shape>
              <v:shape id="Freeform 449" o:spid="_x0000_s104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" path="m,462r,l457,r4,5l,462xe" fillcolor="#8496b0 [1951]" stroked="f">
                <v:path arrowok="t" o:connecttype="custom" o:connectlocs="0,520566;0,520566;517499,0;522029,5634;0,520566" o:connectangles="0,0,0,0,0"/>
              </v:shape>
              <v:shape id="Freeform 450" o:spid="_x0000_s104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43"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" filled="f" stroked="f" strokeweight=".5pt">
                <v:textbox inset="0,0,0,0">
                  <w:txbxContent>
                    <w:p w14:paraId="629C5B54" w14:textId="1650A2AA" w:rsidR="001B4A3B" w:rsidRDefault="001B4A3B">
                      <w:pPr>
                        <w:jc w:val="right"/>
                      </w:pPr>
                      <w:r>
                        <w:t>Milestone 3</w:t>
                      </w:r>
                    </w:p>
                    <w:p w14:paraId="7796A033" w14:textId="77777777" w:rsidR="001B4A3B" w:rsidRPr="000A4209" w:rsidRDefault="001B4A3B">
                      <w:pPr>
                        <w:jc w:val="right"/>
                      </w:pPr>
                    </w:p>
                  </w:txbxContent>
                </v:textbox>
              </v:shape>
              <w10:wrap anchorx="margin" anchory="margin"/>
            </v:group>
          </w:pict>
        </mc:Fallback>
      </mc:AlternateContent>
    </w:r>
  </w:p>
  <w:p w14:paraId="2F70F7A9" w14:textId="362A0E71" w:rsidR="001B4A3B" w:rsidRDefault="001B4A3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0D78E" w14:textId="72A3B9DE" w:rsidR="001B4A3B" w:rsidRDefault="001B4A3B">
    <w:pPr>
      <w:pStyle w:val="Header"/>
    </w:pPr>
    <w:r>
      <w:rPr>
        <w:noProof/>
        <w:color w:val="8496B0" w:themeColor="text2" w:themeTint="99"/>
        <w:szCs w:val="24"/>
      </w:rPr>
      <mc:AlternateContent>
        <mc:Choice Requires="wpg">
          <w:drawing>
            <wp:anchor distT="0" distB="0" distL="114300" distR="114300" simplePos="0" relativeHeight="251664384" behindDoc="0" locked="0" layoutInCell="1" allowOverlap="1" wp14:anchorId="0E1E5EE1" wp14:editId="49FA5591">
              <wp:simplePos x="0" y="0"/>
              <wp:positionH relativeFrom="rightMargin">
                <wp:posOffset>-1537518</wp:posOffset>
              </wp:positionH>
              <wp:positionV relativeFrom="topMargin">
                <wp:posOffset>291142</wp:posOffset>
              </wp:positionV>
              <wp:extent cx="1245870" cy="624003"/>
              <wp:effectExtent l="0" t="0" r="0" b="5080"/>
              <wp:wrapNone/>
              <wp:docPr id="7" name="Group 7"/>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8"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Text Box 451"/>
                      <wps:cNvSpPr txBox="1"/>
                      <wps:spPr>
                        <a:xfrm>
                          <a:off x="-219143" y="12192"/>
                          <a:ext cx="648641"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6D924" w14:textId="1153E932" w:rsidR="001B4A3B" w:rsidRDefault="001B4A3B" w:rsidP="00CD7170">
                            <w:pPr>
                              <w:jc w:val="right"/>
                            </w:pPr>
                            <w:r>
                              <w:t>Milestone 3</w:t>
                            </w:r>
                          </w:p>
                          <w:p w14:paraId="5E9510D8" w14:textId="77777777" w:rsidR="001B4A3B" w:rsidRPr="000A4209" w:rsidRDefault="001B4A3B" w:rsidP="00CD7170">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E5EE1" id="Group 7" o:spid="_x0000_s1044" style="position:absolute;margin-left:-121.05pt;margin-top:22.9pt;width:98.1pt;height:49.15pt;z-index:251664384;mso-position-horizontal-relative:right-margin-area;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">
              <v:shape id="Freeform 222" o:spid="_x0000_s104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" path="m,420r,l416,r4,l,420xe" fillcolor="#8496b0 [1951]" stroked="f">
                <v:path arrowok="t" o:connecttype="custom" o:connectlocs="0,473242;0,473242;471071,0;475601,0;0,473242" o:connectangles="0,0,0,0,0"/>
              </v:shape>
              <v:shape id="Freeform 223" o:spid="_x0000_s104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" path="m,526r,l522,r4,4l,526xe" fillcolor="#8496b0 [1951]" stroked="f">
                <v:path arrowok="t" o:connecttype="custom" o:connectlocs="0,592679;0,592679;591104,0;595634,4507;0,592679" o:connectangles="0,0,0,0,0"/>
              </v:shape>
              <v:shape id="Freeform 448" o:spid="_x0000_s104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" path="m,517r,-5l513,r4,l,517xe" fillcolor="#8496b0 [1951]" stroked="f">
                <v:path arrowok="t" o:connecttype="custom" o:connectlocs="0,582539;0,576905;580913,0;585443,0;0,582539" o:connectangles="0,0,0,0,0"/>
              </v:shape>
              <v:shape id="Freeform 449" o:spid="_x0000_s104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" path="m,462r,l457,r4,5l,462xe" fillcolor="#8496b0 [1951]" stroked="f">
                <v:path arrowok="t" o:connecttype="custom" o:connectlocs="0,520566;0,520566;517499,0;522029,5634;0,520566" o:connectangles="0,0,0,0,0"/>
              </v:shape>
              <v:shape id="Freeform 450" o:spid="_x0000_s104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50"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14:paraId="4316D924" w14:textId="1153E932" w:rsidR="001B4A3B" w:rsidRDefault="001B4A3B" w:rsidP="00CD7170">
                      <w:pPr>
                        <w:jc w:val="right"/>
                      </w:pPr>
                      <w:r>
                        <w:t>Milestone 3</w:t>
                      </w:r>
                    </w:p>
                    <w:p w14:paraId="5E9510D8" w14:textId="77777777" w:rsidR="001B4A3B" w:rsidRPr="000A4209" w:rsidRDefault="001B4A3B" w:rsidP="00CD7170">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2336" behindDoc="1" locked="0" layoutInCell="1" allowOverlap="1" wp14:anchorId="648706CE" wp14:editId="38382A11">
          <wp:simplePos x="0" y="0"/>
          <wp:positionH relativeFrom="margin">
            <wp:posOffset>0</wp:posOffset>
          </wp:positionH>
          <wp:positionV relativeFrom="paragraph">
            <wp:posOffset>-269868</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2B93"/>
    <w:multiLevelType w:val="hybridMultilevel"/>
    <w:tmpl w:val="754A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12C3"/>
    <w:multiLevelType w:val="hybridMultilevel"/>
    <w:tmpl w:val="BF86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E394C"/>
    <w:multiLevelType w:val="hybridMultilevel"/>
    <w:tmpl w:val="16EE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B441A"/>
    <w:multiLevelType w:val="hybridMultilevel"/>
    <w:tmpl w:val="A26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349D4"/>
    <w:multiLevelType w:val="hybridMultilevel"/>
    <w:tmpl w:val="2D4C2DD2"/>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 w15:restartNumberingAfterBreak="0">
    <w:nsid w:val="1BDA3750"/>
    <w:multiLevelType w:val="multilevel"/>
    <w:tmpl w:val="7AA2335E"/>
    <w:lvl w:ilvl="0">
      <w:start w:val="1"/>
      <w:numFmt w:val="decimal"/>
      <w:lvlText w:val="%1."/>
      <w:lvlJc w:val="left"/>
      <w:pPr>
        <w:ind w:left="225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6" w15:restartNumberingAfterBreak="0">
    <w:nsid w:val="1D7A7BC7"/>
    <w:multiLevelType w:val="hybridMultilevel"/>
    <w:tmpl w:val="3038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24024"/>
    <w:multiLevelType w:val="hybridMultilevel"/>
    <w:tmpl w:val="001683E0"/>
    <w:lvl w:ilvl="0" w:tplc="4E346E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412CDB"/>
    <w:multiLevelType w:val="hybridMultilevel"/>
    <w:tmpl w:val="004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34DBD"/>
    <w:multiLevelType w:val="hybridMultilevel"/>
    <w:tmpl w:val="11AA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C409F"/>
    <w:multiLevelType w:val="hybridMultilevel"/>
    <w:tmpl w:val="0F28EC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85E6D"/>
    <w:multiLevelType w:val="multilevel"/>
    <w:tmpl w:val="B03EDA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7DF6016"/>
    <w:multiLevelType w:val="hybridMultilevel"/>
    <w:tmpl w:val="D2686F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E62BA"/>
    <w:multiLevelType w:val="hybridMultilevel"/>
    <w:tmpl w:val="8E6C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15AB2"/>
    <w:multiLevelType w:val="hybridMultilevel"/>
    <w:tmpl w:val="494A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631C4"/>
    <w:multiLevelType w:val="hybridMultilevel"/>
    <w:tmpl w:val="8C2AB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90048"/>
    <w:multiLevelType w:val="hybridMultilevel"/>
    <w:tmpl w:val="FB5A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D95E8A"/>
    <w:multiLevelType w:val="hybridMultilevel"/>
    <w:tmpl w:val="3790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D936A0"/>
    <w:multiLevelType w:val="hybridMultilevel"/>
    <w:tmpl w:val="6044868C"/>
    <w:lvl w:ilvl="0" w:tplc="4F40B55C">
      <w:start w:val="1"/>
      <w:numFmt w:val="upperLetter"/>
      <w:lvlText w:val="%1."/>
      <w:lvlJc w:val="left"/>
      <w:pPr>
        <w:ind w:left="108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4257F3"/>
    <w:multiLevelType w:val="multilevel"/>
    <w:tmpl w:val="504272D8"/>
    <w:lvl w:ilvl="0">
      <w:start w:val="1"/>
      <w:numFmt w:val="decimal"/>
      <w:lvlText w:val="%1."/>
      <w:lvlJc w:val="left"/>
      <w:pPr>
        <w:ind w:left="2160" w:hanging="360"/>
      </w:pPr>
      <w:rPr>
        <w:rFonts w:hint="default"/>
      </w:rPr>
    </w:lvl>
    <w:lvl w:ilvl="1">
      <w:start w:val="1"/>
      <w:numFmt w:val="decimal"/>
      <w:lvlText w:val="%2."/>
      <w:lvlJc w:val="left"/>
      <w:pPr>
        <w:ind w:left="2520" w:hanging="360"/>
      </w:pPr>
      <w:rPr>
        <w:rFonts w:hint="default"/>
      </w:rPr>
    </w:lvl>
    <w:lvl w:ilvl="2">
      <w:start w:val="1"/>
      <w:numFmt w:val="decimal"/>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decimal"/>
      <w:lvlText w:val="%8."/>
      <w:lvlJc w:val="left"/>
      <w:pPr>
        <w:ind w:left="4680" w:hanging="360"/>
      </w:pPr>
      <w:rPr>
        <w:rFonts w:hint="default"/>
      </w:rPr>
    </w:lvl>
    <w:lvl w:ilvl="8">
      <w:start w:val="1"/>
      <w:numFmt w:val="decimal"/>
      <w:lvlText w:val="%9."/>
      <w:lvlJc w:val="left"/>
      <w:pPr>
        <w:ind w:left="5040" w:hanging="360"/>
      </w:pPr>
      <w:rPr>
        <w:rFonts w:hint="default"/>
      </w:rPr>
    </w:lvl>
  </w:abstractNum>
  <w:abstractNum w:abstractNumId="20" w15:restartNumberingAfterBreak="0">
    <w:nsid w:val="40EC5C6A"/>
    <w:multiLevelType w:val="hybridMultilevel"/>
    <w:tmpl w:val="40F2F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963CF"/>
    <w:multiLevelType w:val="hybridMultilevel"/>
    <w:tmpl w:val="858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40EAB"/>
    <w:multiLevelType w:val="hybridMultilevel"/>
    <w:tmpl w:val="8A06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847769"/>
    <w:multiLevelType w:val="hybridMultilevel"/>
    <w:tmpl w:val="8164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04FAE"/>
    <w:multiLevelType w:val="multilevel"/>
    <w:tmpl w:val="9F1C9E16"/>
    <w:lvl w:ilvl="0">
      <w:start w:val="1"/>
      <w:numFmt w:val="decimal"/>
      <w:lvlText w:val="%1."/>
      <w:lvlJc w:val="left"/>
      <w:pPr>
        <w:ind w:left="2070" w:hanging="360"/>
      </w:pPr>
      <w:rPr>
        <w:rFonts w:hint="default"/>
      </w:rPr>
    </w:lvl>
    <w:lvl w:ilvl="1">
      <w:start w:val="1"/>
      <w:numFmt w:val="decimal"/>
      <w:lvlText w:val="%2."/>
      <w:lvlJc w:val="left"/>
      <w:pPr>
        <w:ind w:left="2520" w:hanging="360"/>
      </w:pPr>
      <w:rPr>
        <w:rFonts w:hint="default"/>
      </w:rPr>
    </w:lvl>
    <w:lvl w:ilvl="2">
      <w:start w:val="1"/>
      <w:numFmt w:val="decimal"/>
      <w:lvlText w:val="%3."/>
      <w:lvlJc w:val="left"/>
      <w:pPr>
        <w:ind w:left="2790" w:hanging="360"/>
      </w:pPr>
      <w:rPr>
        <w:rFonts w:hint="default"/>
      </w:rPr>
    </w:lvl>
    <w:lvl w:ilvl="3">
      <w:start w:val="1"/>
      <w:numFmt w:val="decimal"/>
      <w:lvlText w:val="%4."/>
      <w:lvlJc w:val="left"/>
      <w:pPr>
        <w:ind w:left="3150" w:hanging="360"/>
      </w:pPr>
      <w:rPr>
        <w:rFonts w:hint="default"/>
      </w:rPr>
    </w:lvl>
    <w:lvl w:ilvl="4">
      <w:start w:val="1"/>
      <w:numFmt w:val="decimal"/>
      <w:lvlText w:val="%5."/>
      <w:lvlJc w:val="left"/>
      <w:pPr>
        <w:ind w:left="3510" w:hanging="360"/>
      </w:pPr>
      <w:rPr>
        <w:rFonts w:hint="default"/>
      </w:rPr>
    </w:lvl>
    <w:lvl w:ilvl="5">
      <w:start w:val="1"/>
      <w:numFmt w:val="decimal"/>
      <w:lvlText w:val="%6."/>
      <w:lvlJc w:val="left"/>
      <w:pPr>
        <w:ind w:left="3870" w:hanging="360"/>
      </w:pPr>
      <w:rPr>
        <w:rFonts w:hint="default"/>
      </w:rPr>
    </w:lvl>
    <w:lvl w:ilvl="6">
      <w:start w:val="1"/>
      <w:numFmt w:val="decimal"/>
      <w:lvlText w:val="%7."/>
      <w:lvlJc w:val="left"/>
      <w:pPr>
        <w:ind w:left="4230" w:hanging="360"/>
      </w:pPr>
      <w:rPr>
        <w:rFonts w:hint="default"/>
      </w:rPr>
    </w:lvl>
    <w:lvl w:ilvl="7">
      <w:start w:val="1"/>
      <w:numFmt w:val="decimal"/>
      <w:lvlText w:val="%8."/>
      <w:lvlJc w:val="left"/>
      <w:pPr>
        <w:ind w:left="4590" w:hanging="360"/>
      </w:pPr>
      <w:rPr>
        <w:rFonts w:hint="default"/>
      </w:rPr>
    </w:lvl>
    <w:lvl w:ilvl="8">
      <w:start w:val="1"/>
      <w:numFmt w:val="decimal"/>
      <w:lvlText w:val="%9."/>
      <w:lvlJc w:val="left"/>
      <w:pPr>
        <w:ind w:left="4950" w:hanging="360"/>
      </w:pPr>
      <w:rPr>
        <w:rFonts w:hint="default"/>
      </w:rPr>
    </w:lvl>
  </w:abstractNum>
  <w:abstractNum w:abstractNumId="25" w15:restartNumberingAfterBreak="0">
    <w:nsid w:val="4FB637D7"/>
    <w:multiLevelType w:val="hybridMultilevel"/>
    <w:tmpl w:val="F1165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784CAE"/>
    <w:multiLevelType w:val="hybridMultilevel"/>
    <w:tmpl w:val="DAF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C1261"/>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28" w15:restartNumberingAfterBreak="0">
    <w:nsid w:val="594754EE"/>
    <w:multiLevelType w:val="hybridMultilevel"/>
    <w:tmpl w:val="11AC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574F1"/>
    <w:multiLevelType w:val="hybridMultilevel"/>
    <w:tmpl w:val="1FD0C5D0"/>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30" w15:restartNumberingAfterBreak="0">
    <w:nsid w:val="61096749"/>
    <w:multiLevelType w:val="hybridMultilevel"/>
    <w:tmpl w:val="2BA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D4D2E"/>
    <w:multiLevelType w:val="hybridMultilevel"/>
    <w:tmpl w:val="48487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841DB1"/>
    <w:multiLevelType w:val="hybridMultilevel"/>
    <w:tmpl w:val="4948C17A"/>
    <w:lvl w:ilvl="0" w:tplc="0D864302">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15:restartNumberingAfterBreak="0">
    <w:nsid w:val="62A77534"/>
    <w:multiLevelType w:val="hybridMultilevel"/>
    <w:tmpl w:val="31DA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A2F59"/>
    <w:multiLevelType w:val="multilevel"/>
    <w:tmpl w:val="5484C9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5" w15:restartNumberingAfterBreak="0">
    <w:nsid w:val="65D7395B"/>
    <w:multiLevelType w:val="multilevel"/>
    <w:tmpl w:val="18049D9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36" w15:restartNumberingAfterBreak="0">
    <w:nsid w:val="67AD2CB6"/>
    <w:multiLevelType w:val="hybridMultilevel"/>
    <w:tmpl w:val="D744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BA57D8"/>
    <w:multiLevelType w:val="hybridMultilevel"/>
    <w:tmpl w:val="9DF0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2E7002"/>
    <w:multiLevelType w:val="hybridMultilevel"/>
    <w:tmpl w:val="B1B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C1E78"/>
    <w:multiLevelType w:val="hybridMultilevel"/>
    <w:tmpl w:val="114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
  </w:num>
  <w:num w:numId="3">
    <w:abstractNumId w:val="29"/>
  </w:num>
  <w:num w:numId="4">
    <w:abstractNumId w:val="30"/>
  </w:num>
  <w:num w:numId="5">
    <w:abstractNumId w:val="25"/>
  </w:num>
  <w:num w:numId="6">
    <w:abstractNumId w:val="36"/>
  </w:num>
  <w:num w:numId="7">
    <w:abstractNumId w:val="16"/>
  </w:num>
  <w:num w:numId="8">
    <w:abstractNumId w:val="24"/>
  </w:num>
  <w:num w:numId="9">
    <w:abstractNumId w:val="27"/>
  </w:num>
  <w:num w:numId="10">
    <w:abstractNumId w:val="35"/>
  </w:num>
  <w:num w:numId="11">
    <w:abstractNumId w:val="5"/>
  </w:num>
  <w:num w:numId="12">
    <w:abstractNumId w:val="21"/>
  </w:num>
  <w:num w:numId="13">
    <w:abstractNumId w:val="23"/>
  </w:num>
  <w:num w:numId="14">
    <w:abstractNumId w:val="38"/>
  </w:num>
  <w:num w:numId="15">
    <w:abstractNumId w:val="33"/>
  </w:num>
  <w:num w:numId="16">
    <w:abstractNumId w:val="8"/>
  </w:num>
  <w:num w:numId="17">
    <w:abstractNumId w:val="12"/>
  </w:num>
  <w:num w:numId="18">
    <w:abstractNumId w:val="31"/>
  </w:num>
  <w:num w:numId="19">
    <w:abstractNumId w:val="32"/>
  </w:num>
  <w:num w:numId="20">
    <w:abstractNumId w:val="37"/>
  </w:num>
  <w:num w:numId="21">
    <w:abstractNumId w:val="19"/>
  </w:num>
  <w:num w:numId="22">
    <w:abstractNumId w:val="19"/>
    <w:lvlOverride w:ilvl="0">
      <w:lvl w:ilvl="0">
        <w:start w:val="1"/>
        <w:numFmt w:val="decimal"/>
        <w:lvlText w:val="%1."/>
        <w:lvlJc w:val="left"/>
        <w:pPr>
          <w:ind w:left="2160" w:hanging="360"/>
        </w:pPr>
        <w:rPr>
          <w:rFonts w:hint="default"/>
        </w:rPr>
      </w:lvl>
    </w:lvlOverride>
    <w:lvlOverride w:ilvl="1">
      <w:lvl w:ilvl="1">
        <w:start w:val="1"/>
        <w:numFmt w:val="decimal"/>
        <w:lvlText w:val="%2."/>
        <w:lvlJc w:val="left"/>
        <w:pPr>
          <w:ind w:left="2520" w:hanging="360"/>
        </w:pPr>
        <w:rPr>
          <w:rFonts w:hint="default"/>
        </w:rPr>
      </w:lvl>
    </w:lvlOverride>
    <w:lvlOverride w:ilvl="2">
      <w:lvl w:ilvl="2">
        <w:start w:val="1"/>
        <w:numFmt w:val="decimal"/>
        <w:lvlText w:val="%3."/>
        <w:lvlJc w:val="left"/>
        <w:pPr>
          <w:ind w:left="2880" w:hanging="36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decimal"/>
        <w:lvlText w:val="%5."/>
        <w:lvlJc w:val="left"/>
        <w:pPr>
          <w:ind w:left="3600" w:hanging="360"/>
        </w:pPr>
        <w:rPr>
          <w:rFonts w:hint="default"/>
        </w:rPr>
      </w:lvl>
    </w:lvlOverride>
    <w:lvlOverride w:ilvl="5">
      <w:lvl w:ilvl="5">
        <w:start w:val="1"/>
        <w:numFmt w:val="decimal"/>
        <w:lvlText w:val="%6."/>
        <w:lvlJc w:val="left"/>
        <w:pPr>
          <w:ind w:left="3960" w:hanging="360"/>
        </w:pPr>
        <w:rPr>
          <w:rFonts w:hint="default"/>
        </w:rPr>
      </w:lvl>
    </w:lvlOverride>
    <w:lvlOverride w:ilvl="6">
      <w:lvl w:ilvl="6">
        <w:start w:val="1"/>
        <w:numFmt w:val="decimal"/>
        <w:lvlText w:val="%7."/>
        <w:lvlJc w:val="left"/>
        <w:pPr>
          <w:ind w:left="4320" w:hanging="360"/>
        </w:pPr>
        <w:rPr>
          <w:rFonts w:hint="default"/>
        </w:rPr>
      </w:lvl>
    </w:lvlOverride>
    <w:lvlOverride w:ilvl="7">
      <w:lvl w:ilvl="7">
        <w:start w:val="1"/>
        <w:numFmt w:val="decimal"/>
        <w:lvlText w:val="%8."/>
        <w:lvlJc w:val="left"/>
        <w:pPr>
          <w:ind w:left="4680" w:hanging="360"/>
        </w:pPr>
        <w:rPr>
          <w:rFonts w:hint="default"/>
        </w:rPr>
      </w:lvl>
    </w:lvlOverride>
    <w:lvlOverride w:ilvl="8">
      <w:lvl w:ilvl="8">
        <w:start w:val="1"/>
        <w:numFmt w:val="decimal"/>
        <w:lvlText w:val="%9."/>
        <w:lvlJc w:val="left"/>
        <w:pPr>
          <w:ind w:left="5040" w:hanging="360"/>
        </w:pPr>
        <w:rPr>
          <w:rFonts w:hint="default"/>
        </w:rPr>
      </w:lvl>
    </w:lvlOverride>
  </w:num>
  <w:num w:numId="23">
    <w:abstractNumId w:val="18"/>
  </w:num>
  <w:num w:numId="24">
    <w:abstractNumId w:val="7"/>
  </w:num>
  <w:num w:numId="25">
    <w:abstractNumId w:val="10"/>
  </w:num>
  <w:num w:numId="26">
    <w:abstractNumId w:val="15"/>
  </w:num>
  <w:num w:numId="27">
    <w:abstractNumId w:val="3"/>
  </w:num>
  <w:num w:numId="28">
    <w:abstractNumId w:val="13"/>
  </w:num>
  <w:num w:numId="29">
    <w:abstractNumId w:val="39"/>
  </w:num>
  <w:num w:numId="30">
    <w:abstractNumId w:val="9"/>
  </w:num>
  <w:num w:numId="31">
    <w:abstractNumId w:val="20"/>
  </w:num>
  <w:num w:numId="32">
    <w:abstractNumId w:val="14"/>
  </w:num>
  <w:num w:numId="33">
    <w:abstractNumId w:val="17"/>
  </w:num>
  <w:num w:numId="34">
    <w:abstractNumId w:val="26"/>
  </w:num>
  <w:num w:numId="35">
    <w:abstractNumId w:val="28"/>
  </w:num>
  <w:num w:numId="36">
    <w:abstractNumId w:val="0"/>
  </w:num>
  <w:num w:numId="37">
    <w:abstractNumId w:val="1"/>
  </w:num>
  <w:num w:numId="38">
    <w:abstractNumId w:val="6"/>
  </w:num>
  <w:num w:numId="39">
    <w:abstractNumId w:val="2"/>
  </w:num>
  <w:num w:numId="40">
    <w:abstractNumId w:val="22"/>
  </w:num>
  <w:num w:numId="41">
    <w:abstractNumId w:val="11"/>
  </w:num>
  <w:numIdMacAtCleanup w:val="4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ah Pietron">
    <w15:presenceInfo w15:providerId="AD" w15:userId="S-1-5-21-22499451-2285937300-3106814212-1318"/>
  </w15:person>
  <w15:person w15:author="CBA User">
    <w15:presenceInfo w15:providerId="None" w15:userId="CBA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2tTQzNrc0NjcxMTdS0lEKTi0uzszPAykwqgUACb4zWCwAAAA="/>
  </w:docVars>
  <w:rsids>
    <w:rsidRoot w:val="004F59B0"/>
    <w:rsid w:val="0000099C"/>
    <w:rsid w:val="000074CB"/>
    <w:rsid w:val="00013376"/>
    <w:rsid w:val="000141D1"/>
    <w:rsid w:val="00017576"/>
    <w:rsid w:val="00023E6D"/>
    <w:rsid w:val="00024ABF"/>
    <w:rsid w:val="00031BD9"/>
    <w:rsid w:val="00034DEE"/>
    <w:rsid w:val="00035F3B"/>
    <w:rsid w:val="00041704"/>
    <w:rsid w:val="00046BA8"/>
    <w:rsid w:val="000533EF"/>
    <w:rsid w:val="00060350"/>
    <w:rsid w:val="00073390"/>
    <w:rsid w:val="000770B3"/>
    <w:rsid w:val="000858FE"/>
    <w:rsid w:val="000A1F29"/>
    <w:rsid w:val="000A4209"/>
    <w:rsid w:val="000B74A0"/>
    <w:rsid w:val="000C03F4"/>
    <w:rsid w:val="000C33AC"/>
    <w:rsid w:val="000D1E10"/>
    <w:rsid w:val="000E097D"/>
    <w:rsid w:val="000F71FE"/>
    <w:rsid w:val="001144C0"/>
    <w:rsid w:val="00121BBE"/>
    <w:rsid w:val="001249E2"/>
    <w:rsid w:val="00156490"/>
    <w:rsid w:val="0016553E"/>
    <w:rsid w:val="00167658"/>
    <w:rsid w:val="001751E9"/>
    <w:rsid w:val="00190D4E"/>
    <w:rsid w:val="00194516"/>
    <w:rsid w:val="001A02E1"/>
    <w:rsid w:val="001A1F4D"/>
    <w:rsid w:val="001A3349"/>
    <w:rsid w:val="001A3E94"/>
    <w:rsid w:val="001B4401"/>
    <w:rsid w:val="001B4A3B"/>
    <w:rsid w:val="001B78F4"/>
    <w:rsid w:val="001C0CEB"/>
    <w:rsid w:val="001C5AE4"/>
    <w:rsid w:val="001D54C5"/>
    <w:rsid w:val="001E4C2B"/>
    <w:rsid w:val="001E6358"/>
    <w:rsid w:val="001E6D70"/>
    <w:rsid w:val="00202B3B"/>
    <w:rsid w:val="002050FB"/>
    <w:rsid w:val="002232BE"/>
    <w:rsid w:val="002363AB"/>
    <w:rsid w:val="0024018E"/>
    <w:rsid w:val="00261334"/>
    <w:rsid w:val="00273BC6"/>
    <w:rsid w:val="00276207"/>
    <w:rsid w:val="0028473D"/>
    <w:rsid w:val="00293B70"/>
    <w:rsid w:val="00294D8B"/>
    <w:rsid w:val="00296D2A"/>
    <w:rsid w:val="002B35D1"/>
    <w:rsid w:val="002B7644"/>
    <w:rsid w:val="002D1126"/>
    <w:rsid w:val="0030124A"/>
    <w:rsid w:val="00320595"/>
    <w:rsid w:val="003215DD"/>
    <w:rsid w:val="00324CF9"/>
    <w:rsid w:val="00342772"/>
    <w:rsid w:val="00352557"/>
    <w:rsid w:val="00364B09"/>
    <w:rsid w:val="003714BD"/>
    <w:rsid w:val="003800D8"/>
    <w:rsid w:val="0039348A"/>
    <w:rsid w:val="003973F7"/>
    <w:rsid w:val="003B4447"/>
    <w:rsid w:val="003E2863"/>
    <w:rsid w:val="003F197E"/>
    <w:rsid w:val="003F19F7"/>
    <w:rsid w:val="00401691"/>
    <w:rsid w:val="0040201F"/>
    <w:rsid w:val="0042005F"/>
    <w:rsid w:val="0042455A"/>
    <w:rsid w:val="00450ABB"/>
    <w:rsid w:val="004577DE"/>
    <w:rsid w:val="004615D9"/>
    <w:rsid w:val="00462306"/>
    <w:rsid w:val="00463528"/>
    <w:rsid w:val="00474A7E"/>
    <w:rsid w:val="0047578B"/>
    <w:rsid w:val="004A2977"/>
    <w:rsid w:val="004B74E5"/>
    <w:rsid w:val="004F59B0"/>
    <w:rsid w:val="00502ECA"/>
    <w:rsid w:val="0050701A"/>
    <w:rsid w:val="00523456"/>
    <w:rsid w:val="00526456"/>
    <w:rsid w:val="00537D2D"/>
    <w:rsid w:val="0054614D"/>
    <w:rsid w:val="005663C3"/>
    <w:rsid w:val="00573A1B"/>
    <w:rsid w:val="00573C80"/>
    <w:rsid w:val="00592AE1"/>
    <w:rsid w:val="005B62B0"/>
    <w:rsid w:val="005C03ED"/>
    <w:rsid w:val="005E38EB"/>
    <w:rsid w:val="005F70B3"/>
    <w:rsid w:val="00600079"/>
    <w:rsid w:val="00602523"/>
    <w:rsid w:val="00606F86"/>
    <w:rsid w:val="00611F61"/>
    <w:rsid w:val="006260AD"/>
    <w:rsid w:val="00636D1C"/>
    <w:rsid w:val="006441CE"/>
    <w:rsid w:val="00651DC8"/>
    <w:rsid w:val="0066253C"/>
    <w:rsid w:val="00671719"/>
    <w:rsid w:val="00672269"/>
    <w:rsid w:val="006A40D7"/>
    <w:rsid w:val="006A67D2"/>
    <w:rsid w:val="006B1B2B"/>
    <w:rsid w:val="006B2A55"/>
    <w:rsid w:val="006B4817"/>
    <w:rsid w:val="006C2476"/>
    <w:rsid w:val="006E2D07"/>
    <w:rsid w:val="006E431D"/>
    <w:rsid w:val="007039E4"/>
    <w:rsid w:val="00703F30"/>
    <w:rsid w:val="0071077B"/>
    <w:rsid w:val="00724C39"/>
    <w:rsid w:val="00724DFE"/>
    <w:rsid w:val="00727A73"/>
    <w:rsid w:val="0073048C"/>
    <w:rsid w:val="00737951"/>
    <w:rsid w:val="00740173"/>
    <w:rsid w:val="007B3A92"/>
    <w:rsid w:val="007D6B00"/>
    <w:rsid w:val="007E0949"/>
    <w:rsid w:val="007E294F"/>
    <w:rsid w:val="00803DB8"/>
    <w:rsid w:val="008118C6"/>
    <w:rsid w:val="008463DA"/>
    <w:rsid w:val="0085342B"/>
    <w:rsid w:val="0085415C"/>
    <w:rsid w:val="008610EE"/>
    <w:rsid w:val="00886C6E"/>
    <w:rsid w:val="008A4D4B"/>
    <w:rsid w:val="008B6A85"/>
    <w:rsid w:val="008C37EE"/>
    <w:rsid w:val="008D01DB"/>
    <w:rsid w:val="008D18CC"/>
    <w:rsid w:val="008D6C39"/>
    <w:rsid w:val="008E6B03"/>
    <w:rsid w:val="008F126C"/>
    <w:rsid w:val="008F36DF"/>
    <w:rsid w:val="008F7E43"/>
    <w:rsid w:val="00904584"/>
    <w:rsid w:val="00910831"/>
    <w:rsid w:val="00913011"/>
    <w:rsid w:val="0092500E"/>
    <w:rsid w:val="00927E40"/>
    <w:rsid w:val="00932D4A"/>
    <w:rsid w:val="009400A3"/>
    <w:rsid w:val="00941138"/>
    <w:rsid w:val="00951927"/>
    <w:rsid w:val="009704EE"/>
    <w:rsid w:val="009774D9"/>
    <w:rsid w:val="0097784A"/>
    <w:rsid w:val="00985A61"/>
    <w:rsid w:val="009C1F72"/>
    <w:rsid w:val="009C2296"/>
    <w:rsid w:val="009C4E03"/>
    <w:rsid w:val="009D0791"/>
    <w:rsid w:val="009D230B"/>
    <w:rsid w:val="009E3E61"/>
    <w:rsid w:val="009F16EC"/>
    <w:rsid w:val="009F6BFE"/>
    <w:rsid w:val="00A12A22"/>
    <w:rsid w:val="00A24494"/>
    <w:rsid w:val="00A42C46"/>
    <w:rsid w:val="00A42FFD"/>
    <w:rsid w:val="00A5101A"/>
    <w:rsid w:val="00A5433F"/>
    <w:rsid w:val="00A57CE3"/>
    <w:rsid w:val="00A714B8"/>
    <w:rsid w:val="00A971E5"/>
    <w:rsid w:val="00AD2CE7"/>
    <w:rsid w:val="00AE0E1B"/>
    <w:rsid w:val="00AF239E"/>
    <w:rsid w:val="00AF25E0"/>
    <w:rsid w:val="00B01F8F"/>
    <w:rsid w:val="00B11A66"/>
    <w:rsid w:val="00B17AEA"/>
    <w:rsid w:val="00B27B7A"/>
    <w:rsid w:val="00B27E62"/>
    <w:rsid w:val="00B372D4"/>
    <w:rsid w:val="00B71CDC"/>
    <w:rsid w:val="00B83459"/>
    <w:rsid w:val="00B97088"/>
    <w:rsid w:val="00BC11D8"/>
    <w:rsid w:val="00BD18B0"/>
    <w:rsid w:val="00BD37BE"/>
    <w:rsid w:val="00BE1E42"/>
    <w:rsid w:val="00BE2DA1"/>
    <w:rsid w:val="00BE3721"/>
    <w:rsid w:val="00BF4B1E"/>
    <w:rsid w:val="00C03872"/>
    <w:rsid w:val="00C234AB"/>
    <w:rsid w:val="00C269AB"/>
    <w:rsid w:val="00C30962"/>
    <w:rsid w:val="00C53B70"/>
    <w:rsid w:val="00C551C7"/>
    <w:rsid w:val="00C55DBE"/>
    <w:rsid w:val="00C65B2E"/>
    <w:rsid w:val="00C74D63"/>
    <w:rsid w:val="00C7631B"/>
    <w:rsid w:val="00C80E92"/>
    <w:rsid w:val="00C90F6C"/>
    <w:rsid w:val="00C9302A"/>
    <w:rsid w:val="00CA6F14"/>
    <w:rsid w:val="00CA7A08"/>
    <w:rsid w:val="00CD7170"/>
    <w:rsid w:val="00CE538E"/>
    <w:rsid w:val="00D023B8"/>
    <w:rsid w:val="00D07F4C"/>
    <w:rsid w:val="00D154F9"/>
    <w:rsid w:val="00D17C81"/>
    <w:rsid w:val="00D37DA1"/>
    <w:rsid w:val="00D43CFD"/>
    <w:rsid w:val="00D53F44"/>
    <w:rsid w:val="00D62F99"/>
    <w:rsid w:val="00D93C05"/>
    <w:rsid w:val="00DB20E9"/>
    <w:rsid w:val="00DD0242"/>
    <w:rsid w:val="00DE3E01"/>
    <w:rsid w:val="00DE58C9"/>
    <w:rsid w:val="00DF3570"/>
    <w:rsid w:val="00E0005C"/>
    <w:rsid w:val="00E0149D"/>
    <w:rsid w:val="00E10E36"/>
    <w:rsid w:val="00E10E6B"/>
    <w:rsid w:val="00E263EC"/>
    <w:rsid w:val="00E34434"/>
    <w:rsid w:val="00E46042"/>
    <w:rsid w:val="00E54ACA"/>
    <w:rsid w:val="00E551E9"/>
    <w:rsid w:val="00E56676"/>
    <w:rsid w:val="00E64460"/>
    <w:rsid w:val="00E66EB9"/>
    <w:rsid w:val="00E87327"/>
    <w:rsid w:val="00EA269D"/>
    <w:rsid w:val="00EA4346"/>
    <w:rsid w:val="00EA6698"/>
    <w:rsid w:val="00EB27C3"/>
    <w:rsid w:val="00EB39E4"/>
    <w:rsid w:val="00EC07EC"/>
    <w:rsid w:val="00ED5D9F"/>
    <w:rsid w:val="00EE10B2"/>
    <w:rsid w:val="00F15DA4"/>
    <w:rsid w:val="00F259F5"/>
    <w:rsid w:val="00F27968"/>
    <w:rsid w:val="00F3126C"/>
    <w:rsid w:val="00F31B1E"/>
    <w:rsid w:val="00F36D64"/>
    <w:rsid w:val="00F475D1"/>
    <w:rsid w:val="00F53408"/>
    <w:rsid w:val="00F54BC6"/>
    <w:rsid w:val="00F73AEA"/>
    <w:rsid w:val="00F73E07"/>
    <w:rsid w:val="00F753C6"/>
    <w:rsid w:val="00F77BCC"/>
    <w:rsid w:val="00F80812"/>
    <w:rsid w:val="00F9454F"/>
    <w:rsid w:val="00F9465B"/>
    <w:rsid w:val="00FA5A97"/>
    <w:rsid w:val="00FA7C72"/>
    <w:rsid w:val="00FB5447"/>
    <w:rsid w:val="00FD4617"/>
    <w:rsid w:val="00FD4BCE"/>
    <w:rsid w:val="00FF5BA1"/>
    <w:rsid w:val="0FA9CF01"/>
    <w:rsid w:val="15B95E9D"/>
    <w:rsid w:val="3A12436E"/>
    <w:rsid w:val="4DE66F83"/>
    <w:rsid w:val="4E07846B"/>
    <w:rsid w:val="7F45A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70E1"/>
  <w15:docId w15:val="{E4BA7E9E-74E6-4E59-A3CC-1A547A97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56"/>
  </w:style>
  <w:style w:type="paragraph" w:styleId="Heading1">
    <w:name w:val="heading 1"/>
    <w:next w:val="Normal"/>
    <w:uiPriority w:val="9"/>
    <w:qFormat/>
    <w:rsid w:val="00526456"/>
    <w:pPr>
      <w:keepNext/>
      <w:keepLines/>
      <w:spacing w:before="240" w:after="0"/>
      <w:outlineLvl w:val="0"/>
    </w:pPr>
    <w:rPr>
      <w:rFonts w:asciiTheme="majorHAnsi" w:eastAsiaTheme="majorEastAsia" w:hAnsiTheme="majorHAnsi" w:cstheme="majorBidi"/>
      <w:b/>
      <w:color w:val="8EAADB" w:themeColor="accent5" w:themeTint="99"/>
      <w:sz w:val="40"/>
      <w:szCs w:val="32"/>
      <w:u w:val="single"/>
    </w:rPr>
  </w:style>
  <w:style w:type="paragraph" w:styleId="Heading2">
    <w:name w:val="heading 2"/>
    <w:next w:val="Normal"/>
    <w:uiPriority w:val="9"/>
    <w:unhideWhenUsed/>
    <w:qFormat/>
    <w:rsid w:val="00526456"/>
    <w:pPr>
      <w:keepNext/>
      <w:keepLines/>
      <w:spacing w:before="40" w:after="0"/>
      <w:outlineLvl w:val="1"/>
    </w:pPr>
    <w:rPr>
      <w:rFonts w:asciiTheme="majorHAnsi" w:eastAsiaTheme="majorEastAsia" w:hAnsiTheme="majorHAnsi" w:cstheme="majorBidi"/>
      <w:b/>
      <w:color w:val="8EAADB" w:themeColor="accent5" w:themeTint="99"/>
      <w:sz w:val="32"/>
      <w:szCs w:val="26"/>
    </w:rPr>
  </w:style>
  <w:style w:type="paragraph" w:styleId="Heading3">
    <w:name w:val="heading 3"/>
    <w:basedOn w:val="Normal"/>
    <w:next w:val="Normal"/>
    <w:link w:val="Heading3Char"/>
    <w:uiPriority w:val="9"/>
    <w:unhideWhenUsed/>
    <w:qFormat/>
    <w:rsid w:val="00526456"/>
    <w:pPr>
      <w:keepNext/>
      <w:keepLines/>
      <w:spacing w:before="40" w:after="0"/>
      <w:outlineLvl w:val="2"/>
    </w:pPr>
    <w:rPr>
      <w:rFonts w:asciiTheme="majorHAnsi" w:eastAsiaTheme="majorEastAsia" w:hAnsiTheme="majorHAnsi" w:cstheme="majorBidi"/>
      <w:b/>
      <w:color w:val="8EAADB" w:themeColor="accent5" w:themeTint="99"/>
      <w:sz w:val="28"/>
      <w:szCs w:val="24"/>
    </w:rPr>
  </w:style>
  <w:style w:type="paragraph" w:styleId="Heading4">
    <w:name w:val="heading 4"/>
    <w:basedOn w:val="Normal"/>
    <w:next w:val="Normal"/>
    <w:link w:val="Heading4Char"/>
    <w:uiPriority w:val="9"/>
    <w:unhideWhenUsed/>
    <w:qFormat/>
    <w:rsid w:val="00526456"/>
    <w:pPr>
      <w:keepNext/>
      <w:keepLines/>
      <w:spacing w:before="40" w:after="0"/>
      <w:ind w:left="720"/>
      <w:outlineLvl w:val="3"/>
    </w:pPr>
    <w:rPr>
      <w:rFonts w:asciiTheme="majorHAnsi" w:eastAsiaTheme="majorEastAsia" w:hAnsiTheme="majorHAnsi" w:cstheme="majorBidi"/>
      <w:b/>
      <w:i/>
      <w:iCs/>
      <w:color w:val="8EAADB" w:themeColor="accent5" w:themeTint="99"/>
      <w:sz w:val="24"/>
    </w:rPr>
  </w:style>
  <w:style w:type="paragraph" w:styleId="Heading5">
    <w:name w:val="heading 5"/>
    <w:basedOn w:val="Normal"/>
    <w:next w:val="Normal"/>
    <w:link w:val="Heading5Char"/>
    <w:uiPriority w:val="9"/>
    <w:unhideWhenUsed/>
    <w:qFormat/>
    <w:rsid w:val="00F534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uiPriority w:val="35"/>
    <w:semiHidden/>
    <w:unhideWhenUsed/>
    <w:qFormat/>
    <w:pPr>
      <w:suppressAutoHyphens w:val="0"/>
      <w:spacing w:after="200" w:line="240" w:lineRule="auto"/>
    </w:pPr>
    <w:rPr>
      <w:i/>
      <w:iCs/>
      <w:color w:val="44546A" w:themeColor="text2"/>
      <w:sz w:val="18"/>
      <w:szCs w:val="18"/>
    </w:rPr>
  </w:style>
  <w:style w:type="paragraph" w:customStyle="1" w:styleId="Index">
    <w:name w:val="Index"/>
    <w:basedOn w:val="Standard"/>
    <w:pPr>
      <w:suppressLineNumbers/>
    </w:pPr>
    <w:rPr>
      <w:rFonts w:cs="Mangal"/>
    </w:rPr>
  </w:style>
  <w:style w:type="paragraph" w:styleId="Header">
    <w:name w:val="header"/>
    <w:basedOn w:val="Standard"/>
    <w:link w:val="HeaderChar"/>
    <w:uiPriority w:val="99"/>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styleId="ListParagraph">
    <w:name w:val="List Paragraph"/>
    <w:basedOn w:val="Normal"/>
    <w:uiPriority w:val="34"/>
    <w:qFormat/>
    <w:pPr>
      <w:ind w:left="720"/>
      <w:contextualSpacing/>
    </w:pPr>
  </w:style>
  <w:style w:type="character" w:customStyle="1" w:styleId="Internetlink">
    <w:name w:val="Internet link"/>
    <w:rPr>
      <w:color w:val="000080"/>
      <w:u w:val="single"/>
    </w:rPr>
  </w:style>
  <w:style w:type="character" w:customStyle="1" w:styleId="IndexLink">
    <w:name w:val="Index Link"/>
  </w:style>
  <w:style w:type="character" w:customStyle="1" w:styleId="Heading1Char">
    <w:name w:val="Heading 1 Char"/>
    <w:basedOn w:val="DefaultParagraphFont"/>
    <w:rPr>
      <w:rFonts w:ascii="Arial" w:eastAsia="Arial" w:hAnsi="Arial" w:cs="Arial"/>
      <w:b/>
      <w:color w:val="000000"/>
      <w:kern w:val="0"/>
      <w:sz w:val="27"/>
      <w:szCs w:val="22"/>
    </w:rPr>
  </w:style>
  <w:style w:type="character" w:customStyle="1" w:styleId="Heading2Char">
    <w:name w:val="Heading 2 Char"/>
    <w:basedOn w:val="DefaultParagraphFont"/>
    <w:rPr>
      <w:rFonts w:ascii="Arial" w:eastAsia="Arial" w:hAnsi="Arial" w:cs="Arial"/>
      <w:color w:val="1155CC"/>
      <w:kern w:val="0"/>
      <w:sz w:val="22"/>
      <w:szCs w:val="22"/>
    </w:rPr>
  </w:style>
  <w:style w:type="numbering" w:customStyle="1" w:styleId="NoList1">
    <w:name w:val="No List_1"/>
    <w:basedOn w:val="NoList"/>
    <w:pPr>
      <w:numPr>
        <w:numId w:val="1"/>
      </w:numPr>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714B8"/>
    <w:pPr>
      <w:tabs>
        <w:tab w:val="center" w:pos="4680"/>
        <w:tab w:val="right" w:pos="9360"/>
      </w:tabs>
    </w:pPr>
  </w:style>
  <w:style w:type="character" w:customStyle="1" w:styleId="FooterChar">
    <w:name w:val="Footer Char"/>
    <w:basedOn w:val="DefaultParagraphFont"/>
    <w:link w:val="Footer"/>
    <w:uiPriority w:val="99"/>
    <w:rsid w:val="00A714B8"/>
  </w:style>
  <w:style w:type="paragraph" w:styleId="NoSpacing">
    <w:name w:val="No Spacing"/>
    <w:link w:val="NoSpacingChar"/>
    <w:uiPriority w:val="1"/>
    <w:qFormat/>
    <w:rsid w:val="00B27B7A"/>
    <w:pPr>
      <w:spacing w:after="0" w:line="240" w:lineRule="auto"/>
    </w:pPr>
  </w:style>
  <w:style w:type="character" w:customStyle="1" w:styleId="NoSpacingChar">
    <w:name w:val="No Spacing Char"/>
    <w:basedOn w:val="DefaultParagraphFont"/>
    <w:link w:val="NoSpacing"/>
    <w:uiPriority w:val="1"/>
    <w:rsid w:val="00B27B7A"/>
  </w:style>
  <w:style w:type="paragraph" w:styleId="TOC1">
    <w:name w:val="toc 1"/>
    <w:basedOn w:val="Normal"/>
    <w:next w:val="Normal"/>
    <w:autoRedefine/>
    <w:uiPriority w:val="39"/>
    <w:unhideWhenUsed/>
    <w:rsid w:val="00C90F6C"/>
    <w:pPr>
      <w:spacing w:after="100"/>
    </w:pPr>
  </w:style>
  <w:style w:type="paragraph" w:styleId="TOC2">
    <w:name w:val="toc 2"/>
    <w:basedOn w:val="Normal"/>
    <w:next w:val="Normal"/>
    <w:autoRedefine/>
    <w:uiPriority w:val="39"/>
    <w:unhideWhenUsed/>
    <w:rsid w:val="00C90F6C"/>
    <w:pPr>
      <w:spacing w:after="100"/>
      <w:ind w:left="240"/>
    </w:pPr>
  </w:style>
  <w:style w:type="character" w:styleId="Hyperlink">
    <w:name w:val="Hyperlink"/>
    <w:basedOn w:val="DefaultParagraphFont"/>
    <w:uiPriority w:val="99"/>
    <w:unhideWhenUsed/>
    <w:rsid w:val="00C90F6C"/>
    <w:rPr>
      <w:color w:val="0563C1" w:themeColor="hyperlink"/>
      <w:u w:val="single"/>
    </w:rPr>
  </w:style>
  <w:style w:type="paragraph" w:styleId="TOCHeading">
    <w:name w:val="TOC Heading"/>
    <w:basedOn w:val="Heading1"/>
    <w:next w:val="Normal"/>
    <w:uiPriority w:val="39"/>
    <w:unhideWhenUsed/>
    <w:qFormat/>
    <w:rsid w:val="00C90F6C"/>
    <w:pPr>
      <w:outlineLvl w:val="9"/>
    </w:pPr>
  </w:style>
  <w:style w:type="paragraph" w:styleId="TOC3">
    <w:name w:val="toc 3"/>
    <w:basedOn w:val="Normal"/>
    <w:next w:val="Normal"/>
    <w:autoRedefine/>
    <w:uiPriority w:val="39"/>
    <w:unhideWhenUsed/>
    <w:rsid w:val="0042455A"/>
    <w:pPr>
      <w:tabs>
        <w:tab w:val="right" w:leader="dot" w:pos="9350"/>
      </w:tabs>
      <w:spacing w:after="100"/>
      <w:ind w:left="475"/>
    </w:pPr>
  </w:style>
  <w:style w:type="paragraph" w:styleId="Revision">
    <w:name w:val="Revision"/>
    <w:hidden/>
    <w:uiPriority w:val="99"/>
    <w:semiHidden/>
    <w:rsid w:val="00C90F6C"/>
  </w:style>
  <w:style w:type="paragraph" w:styleId="BalloonText">
    <w:name w:val="Balloon Text"/>
    <w:basedOn w:val="Normal"/>
    <w:link w:val="BalloonTextChar"/>
    <w:uiPriority w:val="99"/>
    <w:semiHidden/>
    <w:unhideWhenUsed/>
    <w:rsid w:val="00C9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6C"/>
    <w:rPr>
      <w:rFonts w:ascii="Segoe UI" w:hAnsi="Segoe UI" w:cs="Segoe UI"/>
      <w:sz w:val="18"/>
      <w:szCs w:val="18"/>
    </w:rPr>
  </w:style>
  <w:style w:type="paragraph" w:styleId="Title">
    <w:name w:val="Title"/>
    <w:basedOn w:val="Normal"/>
    <w:next w:val="Normal"/>
    <w:link w:val="TitleChar"/>
    <w:uiPriority w:val="10"/>
    <w:qFormat/>
    <w:rsid w:val="00C65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2E"/>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0A4209"/>
  </w:style>
  <w:style w:type="character" w:customStyle="1" w:styleId="Heading3Char">
    <w:name w:val="Heading 3 Char"/>
    <w:basedOn w:val="DefaultParagraphFont"/>
    <w:link w:val="Heading3"/>
    <w:uiPriority w:val="9"/>
    <w:rsid w:val="00526456"/>
    <w:rPr>
      <w:rFonts w:asciiTheme="majorHAnsi" w:eastAsiaTheme="majorEastAsia" w:hAnsiTheme="majorHAnsi" w:cstheme="majorBidi"/>
      <w:b/>
      <w:color w:val="8EAADB" w:themeColor="accent5" w:themeTint="99"/>
      <w:sz w:val="28"/>
      <w:szCs w:val="24"/>
    </w:rPr>
  </w:style>
  <w:style w:type="character" w:styleId="Strong">
    <w:name w:val="Strong"/>
    <w:basedOn w:val="DefaultParagraphFont"/>
    <w:uiPriority w:val="22"/>
    <w:qFormat/>
    <w:rsid w:val="00D17C81"/>
    <w:rPr>
      <w:b/>
      <w:bCs/>
    </w:rPr>
  </w:style>
  <w:style w:type="character" w:styleId="Emphasis">
    <w:name w:val="Emphasis"/>
    <w:basedOn w:val="DefaultParagraphFont"/>
    <w:uiPriority w:val="20"/>
    <w:qFormat/>
    <w:rsid w:val="00D17C81"/>
    <w:rPr>
      <w:i/>
      <w:iCs/>
    </w:rPr>
  </w:style>
  <w:style w:type="paragraph" w:styleId="TOC4">
    <w:name w:val="toc 4"/>
    <w:basedOn w:val="Normal"/>
    <w:next w:val="Normal"/>
    <w:autoRedefine/>
    <w:uiPriority w:val="39"/>
    <w:unhideWhenUsed/>
    <w:rsid w:val="0050701A"/>
    <w:pPr>
      <w:spacing w:after="100"/>
      <w:ind w:left="720"/>
    </w:pPr>
  </w:style>
  <w:style w:type="character" w:customStyle="1" w:styleId="Heading4Char">
    <w:name w:val="Heading 4 Char"/>
    <w:basedOn w:val="DefaultParagraphFont"/>
    <w:link w:val="Heading4"/>
    <w:uiPriority w:val="9"/>
    <w:rsid w:val="00526456"/>
    <w:rPr>
      <w:rFonts w:asciiTheme="majorHAnsi" w:eastAsiaTheme="majorEastAsia" w:hAnsiTheme="majorHAnsi" w:cstheme="majorBidi"/>
      <w:b/>
      <w:i/>
      <w:iCs/>
      <w:color w:val="8EAADB" w:themeColor="accent5" w:themeTint="99"/>
      <w:sz w:val="24"/>
    </w:rPr>
  </w:style>
  <w:style w:type="character" w:customStyle="1" w:styleId="Heading5Char">
    <w:name w:val="Heading 5 Char"/>
    <w:basedOn w:val="DefaultParagraphFont"/>
    <w:link w:val="Heading5"/>
    <w:uiPriority w:val="9"/>
    <w:rsid w:val="00F5340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1E6D70"/>
  </w:style>
  <w:style w:type="paragraph" w:customStyle="1" w:styleId="IndentedText">
    <w:name w:val="Indented Text"/>
    <w:basedOn w:val="Standard"/>
    <w:rsid w:val="00526456"/>
    <w:pPr>
      <w:keepNext/>
      <w:keepLines/>
      <w:autoSpaceDN w:val="0"/>
      <w:spacing w:after="120" w:line="240" w:lineRule="auto"/>
      <w:ind w:left="1440"/>
      <w:textAlignment w:val="baseline"/>
    </w:pPr>
    <w:rPr>
      <w:rFonts w:ascii="Times New Roman" w:eastAsia="MS Mincho" w:hAnsi="Times New Roman" w:cs="Times New Roman"/>
      <w:kern w:val="3"/>
      <w:sz w:val="24"/>
      <w:lang w:eastAsia="zh-CN"/>
    </w:rPr>
  </w:style>
  <w:style w:type="paragraph" w:customStyle="1" w:styleId="xmsonormal">
    <w:name w:val="x_msonormal"/>
    <w:basedOn w:val="Normal"/>
    <w:rsid w:val="000133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49E2"/>
    <w:rPr>
      <w:color w:val="954F72" w:themeColor="followedHyperlink"/>
      <w:u w:val="single"/>
    </w:rPr>
  </w:style>
  <w:style w:type="character" w:styleId="CommentReference">
    <w:name w:val="annotation reference"/>
    <w:basedOn w:val="DefaultParagraphFont"/>
    <w:uiPriority w:val="99"/>
    <w:semiHidden/>
    <w:unhideWhenUsed/>
    <w:rsid w:val="0040201F"/>
    <w:rPr>
      <w:sz w:val="16"/>
      <w:szCs w:val="16"/>
    </w:rPr>
  </w:style>
  <w:style w:type="paragraph" w:styleId="CommentText">
    <w:name w:val="annotation text"/>
    <w:basedOn w:val="Normal"/>
    <w:link w:val="CommentTextChar"/>
    <w:uiPriority w:val="99"/>
    <w:semiHidden/>
    <w:unhideWhenUsed/>
    <w:rsid w:val="0040201F"/>
    <w:pPr>
      <w:spacing w:line="240" w:lineRule="auto"/>
    </w:pPr>
    <w:rPr>
      <w:sz w:val="20"/>
      <w:szCs w:val="20"/>
    </w:rPr>
  </w:style>
  <w:style w:type="character" w:customStyle="1" w:styleId="CommentTextChar">
    <w:name w:val="Comment Text Char"/>
    <w:basedOn w:val="DefaultParagraphFont"/>
    <w:link w:val="CommentText"/>
    <w:uiPriority w:val="99"/>
    <w:semiHidden/>
    <w:rsid w:val="0040201F"/>
    <w:rPr>
      <w:sz w:val="20"/>
      <w:szCs w:val="20"/>
    </w:rPr>
  </w:style>
  <w:style w:type="paragraph" w:styleId="CommentSubject">
    <w:name w:val="annotation subject"/>
    <w:basedOn w:val="CommentText"/>
    <w:next w:val="CommentText"/>
    <w:link w:val="CommentSubjectChar"/>
    <w:uiPriority w:val="99"/>
    <w:semiHidden/>
    <w:unhideWhenUsed/>
    <w:rsid w:val="0040201F"/>
    <w:rPr>
      <w:b/>
      <w:bCs/>
    </w:rPr>
  </w:style>
  <w:style w:type="character" w:customStyle="1" w:styleId="CommentSubjectChar">
    <w:name w:val="Comment Subject Char"/>
    <w:basedOn w:val="CommentTextChar"/>
    <w:link w:val="CommentSubject"/>
    <w:uiPriority w:val="99"/>
    <w:semiHidden/>
    <w:rsid w:val="004020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2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0CEED-07A6-49C3-A082-15122982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50</Pages>
  <Words>7459</Words>
  <Characters>42517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DOspace Member &amp; Mentor Database</vt:lpstr>
    </vt:vector>
  </TitlesOfParts>
  <Company>SpaceMen</Company>
  <LinksUpToDate>false</LinksUpToDate>
  <CharactersWithSpaces>49877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DOspace Member &amp; Mentor Database</dc:title>
  <dc:subject/>
  <dc:creator>Project Manager: Leah Pietron, PhD                       Brevan Jorgenson, Doug Nichols, Brendan Murray</dc:creator>
  <cp:keywords/>
  <dc:description/>
  <cp:lastModifiedBy>CBA User</cp:lastModifiedBy>
  <cp:revision>2</cp:revision>
  <cp:lastPrinted>2016-10-10T13:27:00Z</cp:lastPrinted>
  <dcterms:created xsi:type="dcterms:W3CDTF">2016-11-11T01:03:00Z</dcterms:created>
  <dcterms:modified xsi:type="dcterms:W3CDTF">2016-11-11T01:03:00Z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